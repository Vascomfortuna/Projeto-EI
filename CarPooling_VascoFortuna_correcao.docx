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8A3515" w14:textId="77777777" w:rsidR="00F16201" w:rsidRPr="001A6752" w:rsidRDefault="00F16201" w:rsidP="00257429">
      <w:pPr>
        <w:rPr>
          <w:rFonts w:asciiTheme="majorHAnsi" w:hAnsiTheme="majorHAnsi"/>
        </w:rPr>
      </w:pPr>
      <w:r w:rsidRPr="001A6752">
        <w:rPr>
          <w:rPrChange w:id="0" w:author="José Fonseca" w:date="2015-11-10T15:49:00Z">
            <w:rPr>
              <w:noProof/>
              <w:lang w:val="en-US"/>
            </w:rPr>
          </w:rPrChange>
        </w:rPr>
        <w:drawing>
          <wp:anchor distT="0" distB="0" distL="114300" distR="114300" simplePos="0" relativeHeight="251659264" behindDoc="0" locked="0" layoutInCell="1" allowOverlap="1" wp14:anchorId="2673DEA0" wp14:editId="4630752B">
            <wp:simplePos x="0" y="0"/>
            <wp:positionH relativeFrom="margin">
              <wp:align>center</wp:align>
            </wp:positionH>
            <wp:positionV relativeFrom="line">
              <wp:posOffset>0</wp:posOffset>
            </wp:positionV>
            <wp:extent cx="1819275" cy="26193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9275" cy="2619375"/>
                    </a:xfrm>
                    <a:prstGeom prst="rect">
                      <a:avLst/>
                    </a:prstGeom>
                    <a:noFill/>
                  </pic:spPr>
                </pic:pic>
              </a:graphicData>
            </a:graphic>
            <wp14:sizeRelH relativeFrom="margin">
              <wp14:pctWidth>0</wp14:pctWidth>
            </wp14:sizeRelH>
            <wp14:sizeRelV relativeFrom="margin">
              <wp14:pctHeight>0</wp14:pctHeight>
            </wp14:sizeRelV>
          </wp:anchor>
        </w:drawing>
      </w:r>
    </w:p>
    <w:p w14:paraId="25235D9E" w14:textId="77777777" w:rsidR="00F16201" w:rsidRPr="00A955B3" w:rsidRDefault="00F16201" w:rsidP="00257429"/>
    <w:p w14:paraId="58CB3AF5" w14:textId="77777777" w:rsidR="00F16201" w:rsidRPr="004E7DE9" w:rsidRDefault="00F16201" w:rsidP="00257429">
      <w:pPr>
        <w:rPr>
          <w:sz w:val="36"/>
        </w:rPr>
      </w:pPr>
    </w:p>
    <w:p w14:paraId="07A1AA90" w14:textId="77777777" w:rsidR="00F16201" w:rsidRPr="00074512" w:rsidRDefault="00F16201" w:rsidP="00257429">
      <w:pPr>
        <w:jc w:val="center"/>
        <w:rPr>
          <w:sz w:val="40"/>
        </w:rPr>
      </w:pPr>
      <w:r w:rsidRPr="00074512">
        <w:rPr>
          <w:sz w:val="40"/>
        </w:rPr>
        <w:t>Projeto de Informática</w:t>
      </w:r>
    </w:p>
    <w:p w14:paraId="60191CD2" w14:textId="77777777" w:rsidR="00F16201" w:rsidRPr="001A6752" w:rsidRDefault="00F16201" w:rsidP="00257429">
      <w:pPr>
        <w:jc w:val="center"/>
        <w:rPr>
          <w:rPrChange w:id="1" w:author="José Fonseca" w:date="2015-11-10T15:49:00Z">
            <w:rPr/>
          </w:rPrChange>
        </w:rPr>
      </w:pPr>
      <w:r w:rsidRPr="001A6752">
        <w:rPr>
          <w:rPrChange w:id="2" w:author="José Fonseca" w:date="2015-11-10T15:49:00Z">
            <w:rPr/>
          </w:rPrChange>
        </w:rPr>
        <w:t>2014/2015</w:t>
      </w:r>
    </w:p>
    <w:p w14:paraId="3E737B35" w14:textId="77777777" w:rsidR="00F16201" w:rsidRPr="001A6752" w:rsidRDefault="00F16201" w:rsidP="00257429">
      <w:pPr>
        <w:jc w:val="center"/>
        <w:rPr>
          <w:rPrChange w:id="3" w:author="José Fonseca" w:date="2015-11-10T15:49:00Z">
            <w:rPr/>
          </w:rPrChange>
        </w:rPr>
      </w:pPr>
    </w:p>
    <w:p w14:paraId="6F4A6EB4" w14:textId="77777777" w:rsidR="00F16201" w:rsidRPr="001A6752" w:rsidRDefault="00F16201" w:rsidP="00257429">
      <w:pPr>
        <w:jc w:val="center"/>
        <w:rPr>
          <w:rPrChange w:id="4" w:author="José Fonseca" w:date="2015-11-10T15:49:00Z">
            <w:rPr/>
          </w:rPrChange>
        </w:rPr>
      </w:pPr>
    </w:p>
    <w:p w14:paraId="1585D00D" w14:textId="77777777" w:rsidR="00F16201" w:rsidRPr="001A6752" w:rsidRDefault="00F16201" w:rsidP="00257429">
      <w:pPr>
        <w:jc w:val="center"/>
        <w:rPr>
          <w:color w:val="595959" w:themeColor="text1" w:themeTint="A6"/>
          <w:sz w:val="40"/>
          <w:rPrChange w:id="5" w:author="José Fonseca" w:date="2015-11-10T15:49:00Z">
            <w:rPr>
              <w:color w:val="595959" w:themeColor="text1" w:themeTint="A6"/>
              <w:sz w:val="40"/>
            </w:rPr>
          </w:rPrChange>
        </w:rPr>
      </w:pPr>
      <w:r w:rsidRPr="001A6752">
        <w:rPr>
          <w:sz w:val="40"/>
          <w:rPrChange w:id="6" w:author="José Fonseca" w:date="2015-11-10T15:49:00Z">
            <w:rPr>
              <w:sz w:val="40"/>
            </w:rPr>
          </w:rPrChange>
        </w:rPr>
        <w:t>Car</w:t>
      </w:r>
      <w:del w:id="7" w:author="José Fonseca" w:date="2015-11-10T15:09:00Z">
        <w:r w:rsidRPr="001A6752" w:rsidDel="00CC38B8">
          <w:rPr>
            <w:sz w:val="40"/>
            <w:rPrChange w:id="8" w:author="José Fonseca" w:date="2015-11-10T15:49:00Z">
              <w:rPr>
                <w:sz w:val="40"/>
              </w:rPr>
            </w:rPrChange>
          </w:rPr>
          <w:delText xml:space="preserve"> </w:delText>
        </w:r>
      </w:del>
      <w:r w:rsidRPr="001A6752">
        <w:rPr>
          <w:sz w:val="40"/>
          <w:rPrChange w:id="9" w:author="José Fonseca" w:date="2015-11-10T15:49:00Z">
            <w:rPr>
              <w:sz w:val="40"/>
            </w:rPr>
          </w:rPrChange>
        </w:rPr>
        <w:t>Pooling</w:t>
      </w:r>
    </w:p>
    <w:p w14:paraId="498B427D" w14:textId="77777777" w:rsidR="00F16201" w:rsidRPr="001A6752" w:rsidRDefault="00F16201" w:rsidP="00257429">
      <w:pPr>
        <w:rPr>
          <w:rPrChange w:id="10" w:author="José Fonseca" w:date="2015-11-10T15:49:00Z">
            <w:rPr/>
          </w:rPrChange>
        </w:rPr>
      </w:pPr>
    </w:p>
    <w:p w14:paraId="7E827EFC" w14:textId="77777777" w:rsidR="00F16201" w:rsidRPr="001A6752" w:rsidRDefault="00F16201" w:rsidP="00257429">
      <w:pPr>
        <w:rPr>
          <w:rPrChange w:id="11" w:author="José Fonseca" w:date="2015-11-10T15:49:00Z">
            <w:rPr/>
          </w:rPrChange>
        </w:rPr>
      </w:pPr>
    </w:p>
    <w:p w14:paraId="6F4E97FC" w14:textId="77777777" w:rsidR="00F16201" w:rsidRPr="001A6752" w:rsidRDefault="00F16201" w:rsidP="00257429">
      <w:pPr>
        <w:rPr>
          <w:rPrChange w:id="12" w:author="José Fonseca" w:date="2015-11-10T15:49:00Z">
            <w:rPr/>
          </w:rPrChange>
        </w:rPr>
      </w:pPr>
    </w:p>
    <w:p w14:paraId="352983ED" w14:textId="77777777" w:rsidR="00F16201" w:rsidRPr="001A6752" w:rsidRDefault="00F16201" w:rsidP="00257429">
      <w:pPr>
        <w:rPr>
          <w:rPrChange w:id="13" w:author="José Fonseca" w:date="2015-11-10T15:49:00Z">
            <w:rPr/>
          </w:rPrChange>
        </w:rPr>
      </w:pPr>
    </w:p>
    <w:p w14:paraId="14B6EBCC" w14:textId="77777777" w:rsidR="00F16201" w:rsidRPr="001A6752" w:rsidRDefault="003369D8" w:rsidP="003369D8">
      <w:pPr>
        <w:rPr>
          <w:rPrChange w:id="14" w:author="José Fonseca" w:date="2015-11-10T15:49:00Z">
            <w:rPr/>
          </w:rPrChange>
        </w:rPr>
      </w:pPr>
      <w:r w:rsidRPr="001A6752">
        <w:rPr>
          <w:rPrChange w:id="15" w:author="José Fonseca" w:date="2015-11-10T15:49:00Z">
            <w:rPr/>
          </w:rPrChange>
        </w:rPr>
        <w:t>Orientador:</w:t>
      </w:r>
    </w:p>
    <w:p w14:paraId="4880BCA3" w14:textId="77777777" w:rsidR="00F16201" w:rsidRPr="001A6752" w:rsidRDefault="003369D8" w:rsidP="003369D8">
      <w:pPr>
        <w:rPr>
          <w:rPrChange w:id="16" w:author="José Fonseca" w:date="2015-11-10T15:49:00Z">
            <w:rPr/>
          </w:rPrChange>
        </w:rPr>
      </w:pPr>
      <w:r w:rsidRPr="001A6752">
        <w:rPr>
          <w:rPrChange w:id="17" w:author="José Fonseca" w:date="2015-11-10T15:49:00Z">
            <w:rPr/>
          </w:rPrChange>
        </w:rPr>
        <w:t>Prof. José Fonseca</w:t>
      </w:r>
    </w:p>
    <w:p w14:paraId="0DD196A7" w14:textId="77777777" w:rsidR="00F16201" w:rsidRPr="001A6752" w:rsidRDefault="00F16201" w:rsidP="003369D8">
      <w:pPr>
        <w:rPr>
          <w:rPrChange w:id="18" w:author="José Fonseca" w:date="2015-11-10T15:49:00Z">
            <w:rPr/>
          </w:rPrChange>
        </w:rPr>
      </w:pPr>
      <w:r w:rsidRPr="001A6752">
        <w:rPr>
          <w:rPrChange w:id="19" w:author="José Fonseca" w:date="2015-11-10T15:49:00Z">
            <w:rPr/>
          </w:rPrChange>
        </w:rPr>
        <w:t>Realizado por:</w:t>
      </w:r>
    </w:p>
    <w:p w14:paraId="3C8D4B8D" w14:textId="77777777" w:rsidR="004733CA" w:rsidRPr="001A6752" w:rsidRDefault="00F16201" w:rsidP="003369D8">
      <w:pPr>
        <w:rPr>
          <w:rPrChange w:id="20" w:author="José Fonseca" w:date="2015-11-10T15:49:00Z">
            <w:rPr/>
          </w:rPrChange>
        </w:rPr>
      </w:pPr>
      <w:r w:rsidRPr="001A6752">
        <w:rPr>
          <w:rPrChange w:id="21" w:author="José Fonseca" w:date="2015-11-10T15:49:00Z">
            <w:rPr/>
          </w:rPrChange>
        </w:rPr>
        <w:t>1010834 – Vasco Fortuna</w:t>
      </w:r>
      <w:r w:rsidR="000C0B95" w:rsidRPr="001A6752">
        <w:rPr>
          <w:rPrChange w:id="22" w:author="José Fonseca" w:date="2015-11-10T15:49:00Z">
            <w:rPr/>
          </w:rPrChange>
        </w:rPr>
        <w:br w:type="page"/>
      </w:r>
    </w:p>
    <w:p w14:paraId="1398339F" w14:textId="77777777" w:rsidR="00A0143B" w:rsidRPr="001A6752" w:rsidRDefault="00A0143B" w:rsidP="00A0143B">
      <w:pPr>
        <w:pStyle w:val="NoSpacing"/>
        <w:rPr>
          <w:rPrChange w:id="23" w:author="José Fonseca" w:date="2015-11-10T15:49:00Z">
            <w:rPr/>
          </w:rPrChange>
        </w:rPr>
      </w:pPr>
      <w:r w:rsidRPr="001A6752">
        <w:rPr>
          <w:rPrChange w:id="24" w:author="José Fonseca" w:date="2015-11-10T15:49:00Z">
            <w:rPr/>
          </w:rPrChange>
        </w:rPr>
        <w:lastRenderedPageBreak/>
        <w:t>Resumo</w:t>
      </w:r>
    </w:p>
    <w:p w14:paraId="5101149B" w14:textId="77777777" w:rsidR="00B24302" w:rsidRPr="001A6752" w:rsidRDefault="00B24302" w:rsidP="00257429">
      <w:pPr>
        <w:rPr>
          <w:rPrChange w:id="25" w:author="José Fonseca" w:date="2015-11-10T15:49:00Z">
            <w:rPr/>
          </w:rPrChange>
        </w:rPr>
      </w:pPr>
    </w:p>
    <w:p w14:paraId="318060D7" w14:textId="77777777" w:rsidR="00B24302" w:rsidRPr="001A6752" w:rsidRDefault="00B24302" w:rsidP="00257429">
      <w:commentRangeStart w:id="26"/>
      <w:r w:rsidRPr="001A6752">
        <w:rPr>
          <w:rPrChange w:id="27" w:author="José Fonseca" w:date="2015-11-10T15:49:00Z">
            <w:rPr/>
          </w:rPrChange>
        </w:rPr>
        <w:t xml:space="preserve">Este </w:t>
      </w:r>
      <w:del w:id="28" w:author="José Fonseca" w:date="2015-11-10T15:01:00Z">
        <w:r w:rsidR="002B733F" w:rsidRPr="001A6752" w:rsidDel="00BA7E8D">
          <w:rPr>
            <w:rPrChange w:id="29" w:author="José Fonseca" w:date="2015-11-10T15:49:00Z">
              <w:rPr/>
            </w:rPrChange>
          </w:rPr>
          <w:delText xml:space="preserve">relatório </w:delText>
        </w:r>
      </w:del>
      <w:ins w:id="30" w:author="José Fonseca" w:date="2015-11-10T15:01:00Z">
        <w:r w:rsidR="00BA7E8D" w:rsidRPr="001A6752">
          <w:rPr>
            <w:rPrChange w:id="31" w:author="José Fonseca" w:date="2015-11-10T15:49:00Z">
              <w:rPr/>
            </w:rPrChange>
          </w:rPr>
          <w:t xml:space="preserve">trabalho </w:t>
        </w:r>
      </w:ins>
      <w:r w:rsidR="002B733F" w:rsidRPr="001A6752">
        <w:rPr>
          <w:rPrChange w:id="32" w:author="José Fonseca" w:date="2015-11-10T15:49:00Z">
            <w:rPr/>
          </w:rPrChange>
        </w:rPr>
        <w:t>consiste no processo de</w:t>
      </w:r>
      <w:r w:rsidRPr="001A6752">
        <w:rPr>
          <w:rPrChange w:id="33" w:author="José Fonseca" w:date="2015-11-10T15:49:00Z">
            <w:rPr/>
          </w:rPrChange>
        </w:rPr>
        <w:t xml:space="preserve"> de</w:t>
      </w:r>
      <w:r w:rsidR="002B733F" w:rsidRPr="001A6752">
        <w:rPr>
          <w:rPrChange w:id="34" w:author="José Fonseca" w:date="2015-11-10T15:49:00Z">
            <w:rPr/>
          </w:rPrChange>
        </w:rPr>
        <w:t>s</w:t>
      </w:r>
      <w:r w:rsidRPr="001A6752">
        <w:rPr>
          <w:rPrChange w:id="35" w:author="José Fonseca" w:date="2015-11-10T15:49:00Z">
            <w:rPr/>
          </w:rPrChange>
        </w:rPr>
        <w:t>envolvimento de uma aplicação informática para gestão de b</w:t>
      </w:r>
      <w:r w:rsidR="002B733F" w:rsidRPr="001A6752">
        <w:rPr>
          <w:rPrChange w:id="36" w:author="José Fonseca" w:date="2015-11-10T15:49:00Z">
            <w:rPr/>
          </w:rPrChange>
        </w:rPr>
        <w:t>oleias entre um grupo de amigos, a pedido de um grupo de docentes do IPG.</w:t>
      </w:r>
      <w:r w:rsidRPr="001A6752">
        <w:rPr>
          <w:rPrChange w:id="37" w:author="José Fonseca" w:date="2015-11-10T15:49:00Z">
            <w:rPr/>
          </w:rPrChange>
        </w:rPr>
        <w:t xml:space="preserve"> </w:t>
      </w:r>
      <w:commentRangeEnd w:id="26"/>
      <w:r w:rsidR="00CC38B8" w:rsidRPr="001A6752">
        <w:rPr>
          <w:rStyle w:val="CommentReference"/>
        </w:rPr>
        <w:commentReference w:id="26"/>
      </w:r>
    </w:p>
    <w:p w14:paraId="54603570" w14:textId="77777777" w:rsidR="00CC38B8" w:rsidRPr="001A6752" w:rsidRDefault="00CC38B8" w:rsidP="00CC38B8">
      <w:pPr>
        <w:rPr>
          <w:ins w:id="38" w:author="José Fonseca" w:date="2015-11-10T15:10:00Z"/>
        </w:rPr>
      </w:pPr>
      <w:commentRangeStart w:id="39"/>
      <w:ins w:id="40" w:author="José Fonseca" w:date="2015-11-10T15:10:00Z">
        <w:r w:rsidRPr="00A955B3">
          <w:t>Apesar de já existirem aplicações de boleias no mercado, elas somente satisfazem as necessidades individuais do utilizador, tais como ..., não satisfazendo as necessidades de organização que um</w:t>
        </w:r>
        <w:r w:rsidRPr="004E7DE9">
          <w:t xml:space="preserve"> grupo tem, tais como ....</w:t>
        </w:r>
      </w:ins>
      <w:commentRangeEnd w:id="39"/>
      <w:ins w:id="41" w:author="José Fonseca" w:date="2015-11-10T15:11:00Z">
        <w:r w:rsidRPr="001A6752">
          <w:rPr>
            <w:rStyle w:val="CommentReference"/>
          </w:rPr>
          <w:commentReference w:id="39"/>
        </w:r>
      </w:ins>
    </w:p>
    <w:p w14:paraId="250FEC7A" w14:textId="20D408A4" w:rsidR="00BA7E8D" w:rsidRPr="001A6752" w:rsidRDefault="00BA7E8D" w:rsidP="00BA7E8D">
      <w:commentRangeStart w:id="43"/>
      <w:ins w:id="44" w:author="José Fonseca" w:date="2015-11-10T15:04:00Z">
        <w:r w:rsidRPr="00A955B3">
          <w:t>Esta aplicação designa-se por CarPooling</w:t>
        </w:r>
      </w:ins>
      <w:moveToRangeStart w:id="45" w:author="José Fonseca" w:date="2015-11-10T15:03:00Z" w:name="move308787124"/>
      <w:moveTo w:id="46" w:author="José Fonseca" w:date="2015-11-10T15:03:00Z">
        <w:del w:id="47" w:author="José Fonseca" w:date="2015-11-10T15:04:00Z">
          <w:r w:rsidRPr="004E7DE9" w:rsidDel="00BA7E8D">
            <w:delText xml:space="preserve">A aplicação focalizará </w:delText>
          </w:r>
        </w:del>
      </w:moveTo>
      <w:ins w:id="48" w:author="José Fonseca" w:date="2015-11-10T15:04:00Z">
        <w:r w:rsidRPr="00074512">
          <w:t xml:space="preserve"> e foca-se </w:t>
        </w:r>
      </w:ins>
      <w:moveTo w:id="49" w:author="José Fonseca" w:date="2015-11-10T15:03:00Z">
        <w:r w:rsidRPr="001A6752">
          <w:rPr>
            <w:rPrChange w:id="50" w:author="José Fonseca" w:date="2015-11-10T15:49:00Z">
              <w:rPr/>
            </w:rPrChange>
          </w:rPr>
          <w:t xml:space="preserve">num único mapa de boleias que será visualizado pelo grupo inteiro. Cada membro poderá fazer as alterações necessárias com as funcionalidades que a aplicação fornecerá. Estas funcionalidades incluirão gestão </w:t>
        </w:r>
        <w:del w:id="51" w:author="José Fonseca" w:date="2015-11-10T15:05:00Z">
          <w:r w:rsidRPr="001A6752" w:rsidDel="00CC38B8">
            <w:rPr>
              <w:rPrChange w:id="52" w:author="José Fonseca" w:date="2015-11-10T15:49:00Z">
                <w:rPr/>
              </w:rPrChange>
            </w:rPr>
            <w:delText xml:space="preserve">básica </w:delText>
          </w:r>
        </w:del>
        <w:r w:rsidRPr="001A6752">
          <w:rPr>
            <w:rPrChange w:id="53" w:author="José Fonseca" w:date="2015-11-10T15:49:00Z">
              <w:rPr/>
            </w:rPrChange>
          </w:rPr>
          <w:t>dos membros por parte de um administrador e funcionalidades específicas para a organização das boleias, tais como repetição de boleias para um período de tempo e escolha automática do condutor.</w:t>
        </w:r>
      </w:moveTo>
      <w:commentRangeEnd w:id="43"/>
      <w:r w:rsidR="00CC38B8" w:rsidRPr="001A6752">
        <w:rPr>
          <w:rStyle w:val="CommentReference"/>
        </w:rPr>
        <w:commentReference w:id="43"/>
      </w:r>
    </w:p>
    <w:moveToRangeEnd w:id="45"/>
    <w:p w14:paraId="6EEFCC06" w14:textId="36076141" w:rsidR="001F0774" w:rsidRPr="001A6752" w:rsidDel="00CC38B8" w:rsidRDefault="001F0774" w:rsidP="00257429">
      <w:pPr>
        <w:rPr>
          <w:del w:id="54" w:author="José Fonseca" w:date="2015-11-10T15:10:00Z"/>
          <w:rPrChange w:id="55" w:author="José Fonseca" w:date="2015-11-10T15:49:00Z">
            <w:rPr>
              <w:del w:id="56" w:author="José Fonseca" w:date="2015-11-10T15:10:00Z"/>
            </w:rPr>
          </w:rPrChange>
        </w:rPr>
      </w:pPr>
      <w:del w:id="57" w:author="José Fonseca" w:date="2015-11-10T15:10:00Z">
        <w:r w:rsidRPr="00A955B3" w:rsidDel="00CC38B8">
          <w:delText>A</w:delText>
        </w:r>
        <w:r w:rsidRPr="004E7DE9" w:rsidDel="00CC38B8">
          <w:delText xml:space="preserve">pesar de já existirem </w:delText>
        </w:r>
        <w:r w:rsidR="00870A35" w:rsidRPr="00074512" w:rsidDel="00CC38B8">
          <w:delText xml:space="preserve">aplicações de boleias no mercado, elas somente </w:delText>
        </w:r>
        <w:r w:rsidR="00B256E2" w:rsidRPr="001A6752" w:rsidDel="00CC38B8">
          <w:rPr>
            <w:rPrChange w:id="58" w:author="José Fonseca" w:date="2015-11-10T15:49:00Z">
              <w:rPr/>
            </w:rPrChange>
          </w:rPr>
          <w:delText>satisfazem</w:delText>
        </w:r>
        <w:r w:rsidR="00870A35" w:rsidRPr="001A6752" w:rsidDel="00CC38B8">
          <w:rPr>
            <w:rPrChange w:id="59" w:author="José Fonseca" w:date="2015-11-10T15:49:00Z">
              <w:rPr/>
            </w:rPrChange>
          </w:rPr>
          <w:delText xml:space="preserve"> as necessidades individuais do utilizador, não satisfazendo as necessidades de organização que um grupo tem.</w:delText>
        </w:r>
      </w:del>
    </w:p>
    <w:p w14:paraId="0072FBDE" w14:textId="77777777" w:rsidR="00870A35" w:rsidRPr="001A6752" w:rsidDel="00BA7E8D" w:rsidRDefault="001F0774" w:rsidP="00257429">
      <w:pPr>
        <w:rPr>
          <w:rPrChange w:id="60" w:author="José Fonseca" w:date="2015-11-10T15:49:00Z">
            <w:rPr/>
          </w:rPrChange>
        </w:rPr>
      </w:pPr>
      <w:moveFromRangeStart w:id="61" w:author="José Fonseca" w:date="2015-11-10T15:03:00Z" w:name="move308787124"/>
      <w:commentRangeStart w:id="62"/>
      <w:moveFrom w:id="63" w:author="José Fonseca" w:date="2015-11-10T15:03:00Z">
        <w:r w:rsidRPr="001A6752" w:rsidDel="00BA7E8D">
          <w:rPr>
            <w:rPrChange w:id="64" w:author="José Fonseca" w:date="2015-11-10T15:49:00Z">
              <w:rPr/>
            </w:rPrChange>
          </w:rPr>
          <w:t>A aplicação focalizará num único mapa de boleias</w:t>
        </w:r>
        <w:r w:rsidR="00870A35" w:rsidRPr="001A6752" w:rsidDel="00BA7E8D">
          <w:rPr>
            <w:rPrChange w:id="65" w:author="José Fonseca" w:date="2015-11-10T15:49:00Z">
              <w:rPr/>
            </w:rPrChange>
          </w:rPr>
          <w:t xml:space="preserve"> que será visualizado pelo grupo inteiro. Cada membro poderá fazer as alterações necessárias com as funcionalidades que a aplicação fornecerá. Estas funcionalidades incluirão gestão básica dos membros por parte de um administrador e funcionalidades específicas para a organização das boleias</w:t>
        </w:r>
        <w:r w:rsidR="00174510" w:rsidRPr="001A6752" w:rsidDel="00BA7E8D">
          <w:rPr>
            <w:rPrChange w:id="66" w:author="José Fonseca" w:date="2015-11-10T15:49:00Z">
              <w:rPr/>
            </w:rPrChange>
          </w:rPr>
          <w:t>,</w:t>
        </w:r>
        <w:r w:rsidR="00870A35" w:rsidRPr="001A6752" w:rsidDel="00BA7E8D">
          <w:rPr>
            <w:rPrChange w:id="67" w:author="José Fonseca" w:date="2015-11-10T15:49:00Z">
              <w:rPr/>
            </w:rPrChange>
          </w:rPr>
          <w:t xml:space="preserve"> </w:t>
        </w:r>
        <w:r w:rsidR="00174510" w:rsidRPr="001A6752" w:rsidDel="00BA7E8D">
          <w:rPr>
            <w:rPrChange w:id="68" w:author="José Fonseca" w:date="2015-11-10T15:49:00Z">
              <w:rPr/>
            </w:rPrChange>
          </w:rPr>
          <w:t>tais como</w:t>
        </w:r>
        <w:r w:rsidR="00870A35" w:rsidRPr="001A6752" w:rsidDel="00BA7E8D">
          <w:rPr>
            <w:rPrChange w:id="69" w:author="José Fonseca" w:date="2015-11-10T15:49:00Z">
              <w:rPr/>
            </w:rPrChange>
          </w:rPr>
          <w:t xml:space="preserve"> repetição de boleias para um período de tempo e escolha automática do condutor.</w:t>
        </w:r>
      </w:moveFrom>
    </w:p>
    <w:moveFromRangeEnd w:id="61"/>
    <w:p w14:paraId="56352686" w14:textId="670997BD" w:rsidR="00A661DD" w:rsidRPr="001A6752" w:rsidRDefault="00870A35" w:rsidP="00257429">
      <w:pPr>
        <w:rPr>
          <w:rPrChange w:id="70" w:author="José Fonseca" w:date="2015-11-10T15:49:00Z">
            <w:rPr/>
          </w:rPrChange>
        </w:rPr>
      </w:pPr>
      <w:del w:id="71" w:author="José Fonseca" w:date="2015-11-10T15:12:00Z">
        <w:r w:rsidRPr="001A6752" w:rsidDel="00CC38B8">
          <w:rPr>
            <w:rPrChange w:id="72" w:author="José Fonseca" w:date="2015-11-10T15:49:00Z">
              <w:rPr/>
            </w:rPrChange>
          </w:rPr>
          <w:delText>O</w:delText>
        </w:r>
      </w:del>
      <w:ins w:id="73" w:author="José Fonseca" w:date="2015-11-10T15:12:00Z">
        <w:r w:rsidR="00CC38B8" w:rsidRPr="001A6752">
          <w:rPr>
            <w:rPrChange w:id="74" w:author="José Fonseca" w:date="2015-11-10T15:49:00Z">
              <w:rPr/>
            </w:rPrChange>
          </w:rPr>
          <w:t>Pretende-se que o</w:t>
        </w:r>
      </w:ins>
      <w:r w:rsidRPr="001A6752">
        <w:rPr>
          <w:rPrChange w:id="75" w:author="José Fonseca" w:date="2015-11-10T15:49:00Z">
            <w:rPr/>
          </w:rPrChange>
        </w:rPr>
        <w:t xml:space="preserve"> interface da aplicação </w:t>
      </w:r>
      <w:ins w:id="76" w:author="José Fonseca" w:date="2015-11-10T15:08:00Z">
        <w:r w:rsidR="00CC38B8" w:rsidRPr="001A6752">
          <w:rPr>
            <w:rPrChange w:id="77" w:author="José Fonseca" w:date="2015-11-10T15:49:00Z">
              <w:rPr/>
            </w:rPrChange>
          </w:rPr>
          <w:t xml:space="preserve">CarPooling </w:t>
        </w:r>
      </w:ins>
      <w:del w:id="78" w:author="José Fonseca" w:date="2015-11-10T15:12:00Z">
        <w:r w:rsidRPr="001A6752" w:rsidDel="00CC38B8">
          <w:rPr>
            <w:rPrChange w:id="79" w:author="José Fonseca" w:date="2015-11-10T15:49:00Z">
              <w:rPr/>
            </w:rPrChange>
          </w:rPr>
          <w:delText xml:space="preserve">estará </w:delText>
        </w:r>
      </w:del>
      <w:ins w:id="80" w:author="José Fonseca" w:date="2015-11-10T15:12:00Z">
        <w:r w:rsidR="00CC38B8" w:rsidRPr="001A6752">
          <w:rPr>
            <w:rPrChange w:id="81" w:author="José Fonseca" w:date="2015-11-10T15:49:00Z">
              <w:rPr/>
            </w:rPrChange>
          </w:rPr>
          <w:t xml:space="preserve">esteja </w:t>
        </w:r>
      </w:ins>
      <w:r w:rsidRPr="001A6752">
        <w:rPr>
          <w:rPrChange w:id="82" w:author="José Fonseca" w:date="2015-11-10T15:49:00Z">
            <w:rPr/>
          </w:rPrChange>
        </w:rPr>
        <w:t>o mais simplificado</w:t>
      </w:r>
      <w:r w:rsidR="00A661DD" w:rsidRPr="001A6752">
        <w:rPr>
          <w:rPrChange w:id="83" w:author="José Fonseca" w:date="2015-11-10T15:49:00Z">
            <w:rPr/>
          </w:rPrChange>
        </w:rPr>
        <w:t xml:space="preserve"> e automatizado</w:t>
      </w:r>
      <w:r w:rsidRPr="001A6752">
        <w:rPr>
          <w:rPrChange w:id="84" w:author="José Fonseca" w:date="2015-11-10T15:49:00Z">
            <w:rPr/>
          </w:rPrChange>
        </w:rPr>
        <w:t xml:space="preserve"> possível </w:t>
      </w:r>
      <w:r w:rsidR="00A661DD" w:rsidRPr="001A6752">
        <w:rPr>
          <w:rPrChange w:id="85" w:author="José Fonseca" w:date="2015-11-10T15:49:00Z">
            <w:rPr/>
          </w:rPrChange>
        </w:rPr>
        <w:t xml:space="preserve">para facilitar o seu uso e diminuir o tempo que cada utilizador necessita para utilizar a aplicação. </w:t>
      </w:r>
    </w:p>
    <w:commentRangeEnd w:id="62"/>
    <w:p w14:paraId="5013C955" w14:textId="77777777" w:rsidR="00A661DD" w:rsidRPr="001A6752" w:rsidRDefault="00CC38B8" w:rsidP="00257429">
      <w:pPr>
        <w:rPr>
          <w:ins w:id="86" w:author="José Fonseca" w:date="2015-11-10T15:14:00Z"/>
        </w:rPr>
      </w:pPr>
      <w:r w:rsidRPr="001A6752">
        <w:rPr>
          <w:rStyle w:val="CommentReference"/>
        </w:rPr>
        <w:commentReference w:id="62"/>
      </w:r>
      <w:commentRangeStart w:id="87"/>
      <w:r w:rsidR="00A661DD" w:rsidRPr="001A6752">
        <w:t>A aplicação também notificará, através de email, os passageiros de uma boleia, caso essa boleia seja alterada.</w:t>
      </w:r>
      <w:commentRangeEnd w:id="87"/>
      <w:r w:rsidRPr="001A6752">
        <w:rPr>
          <w:rStyle w:val="CommentReference"/>
        </w:rPr>
        <w:commentReference w:id="87"/>
      </w:r>
    </w:p>
    <w:p w14:paraId="0027A45A" w14:textId="77777777" w:rsidR="00CC38B8" w:rsidRPr="00A955B3" w:rsidRDefault="00CC38B8" w:rsidP="00257429"/>
    <w:p w14:paraId="221FA157" w14:textId="77777777" w:rsidR="00A661DD" w:rsidRPr="004E7DE9" w:rsidRDefault="00A661DD" w:rsidP="00257429">
      <w:r w:rsidRPr="004E7DE9">
        <w:t>Palavras-chave:</w:t>
      </w:r>
    </w:p>
    <w:p w14:paraId="327D49D1" w14:textId="789CBC9F" w:rsidR="00A0143B" w:rsidRPr="001A6752" w:rsidRDefault="009F2CDB" w:rsidP="00257429">
      <w:pPr>
        <w:rPr>
          <w:rPrChange w:id="88" w:author="José Fonseca" w:date="2015-11-10T15:49:00Z">
            <w:rPr/>
          </w:rPrChange>
        </w:rPr>
      </w:pPr>
      <w:r w:rsidRPr="00074512">
        <w:t>Prog</w:t>
      </w:r>
      <w:r w:rsidR="00174510" w:rsidRPr="001A6752">
        <w:rPr>
          <w:rPrChange w:id="89" w:author="José Fonseca" w:date="2015-11-10T15:49:00Z">
            <w:rPr/>
          </w:rPrChange>
        </w:rPr>
        <w:t xml:space="preserve">ramação web, MySQL, PHP, AJAX, </w:t>
      </w:r>
      <w:del w:id="90" w:author="José Fonseca" w:date="2015-11-10T15:16:00Z">
        <w:r w:rsidR="00174510" w:rsidRPr="001A6752" w:rsidDel="00CC38B8">
          <w:rPr>
            <w:rPrChange w:id="91" w:author="José Fonseca" w:date="2015-11-10T15:49:00Z">
              <w:rPr/>
            </w:rPrChange>
          </w:rPr>
          <w:delText>C</w:delText>
        </w:r>
        <w:r w:rsidRPr="001A6752" w:rsidDel="00CC38B8">
          <w:rPr>
            <w:rPrChange w:id="92" w:author="José Fonseca" w:date="2015-11-10T15:49:00Z">
              <w:rPr/>
            </w:rPrChange>
          </w:rPr>
          <w:delText>arpooling</w:delText>
        </w:r>
      </w:del>
      <w:ins w:id="93" w:author="José Fonseca" w:date="2015-11-10T15:16:00Z">
        <w:r w:rsidR="00CC38B8" w:rsidRPr="001A6752">
          <w:rPr>
            <w:rPrChange w:id="94" w:author="José Fonseca" w:date="2015-11-10T15:49:00Z">
              <w:rPr/>
            </w:rPrChange>
          </w:rPr>
          <w:t>boleias</w:t>
        </w:r>
      </w:ins>
      <w:r w:rsidRPr="001A6752">
        <w:rPr>
          <w:rPrChange w:id="95" w:author="José Fonseca" w:date="2015-11-10T15:49:00Z">
            <w:rPr/>
          </w:rPrChange>
        </w:rPr>
        <w:t>.</w:t>
      </w:r>
      <w:r w:rsidR="00A0143B" w:rsidRPr="001A6752">
        <w:rPr>
          <w:rPrChange w:id="96" w:author="José Fonseca" w:date="2015-11-10T15:49:00Z">
            <w:rPr/>
          </w:rPrChange>
        </w:rPr>
        <w:br w:type="page"/>
      </w:r>
    </w:p>
    <w:p w14:paraId="0B85AE25" w14:textId="77777777" w:rsidR="00A0143B" w:rsidRPr="001A6752" w:rsidRDefault="00A0143B" w:rsidP="00A0143B">
      <w:pPr>
        <w:pStyle w:val="NoSpacing"/>
        <w:rPr>
          <w:rPrChange w:id="97" w:author="José Fonseca" w:date="2015-11-10T15:49:00Z">
            <w:rPr>
              <w:lang w:val="en-US"/>
            </w:rPr>
          </w:rPrChange>
        </w:rPr>
      </w:pPr>
      <w:r w:rsidRPr="001A6752">
        <w:rPr>
          <w:rPrChange w:id="98" w:author="José Fonseca" w:date="2015-11-10T15:49:00Z">
            <w:rPr>
              <w:lang w:val="en-US"/>
            </w:rPr>
          </w:rPrChange>
        </w:rPr>
        <w:lastRenderedPageBreak/>
        <w:t>Abstract</w:t>
      </w:r>
    </w:p>
    <w:p w14:paraId="22768567" w14:textId="77777777" w:rsidR="003369D8" w:rsidRPr="001A6752" w:rsidRDefault="003369D8" w:rsidP="003369D8">
      <w:pPr>
        <w:rPr>
          <w:rPrChange w:id="99" w:author="José Fonseca" w:date="2015-11-10T15:49:00Z">
            <w:rPr>
              <w:lang w:val="en-US"/>
            </w:rPr>
          </w:rPrChange>
        </w:rPr>
      </w:pPr>
    </w:p>
    <w:p w14:paraId="37E89098" w14:textId="77777777" w:rsidR="003369D8" w:rsidRPr="001A6752" w:rsidRDefault="002A438E" w:rsidP="00257429">
      <w:pPr>
        <w:rPr>
          <w:rPrChange w:id="100" w:author="José Fonseca" w:date="2015-11-10T15:49:00Z">
            <w:rPr>
              <w:lang w:val="en-US"/>
            </w:rPr>
          </w:rPrChange>
        </w:rPr>
      </w:pPr>
      <w:r w:rsidRPr="001A6752">
        <w:rPr>
          <w:rPrChange w:id="101" w:author="José Fonseca" w:date="2015-11-10T15:49:00Z">
            <w:rPr>
              <w:lang w:val="en-US"/>
            </w:rPr>
          </w:rPrChange>
        </w:rPr>
        <w:t>This report consists on the process of development of a web app for managing carpools by a group of friends, by request of teachers of IPG.</w:t>
      </w:r>
    </w:p>
    <w:p w14:paraId="6FFFD854" w14:textId="77777777" w:rsidR="002A438E" w:rsidRPr="001A6752" w:rsidRDefault="002A438E" w:rsidP="00257429">
      <w:pPr>
        <w:rPr>
          <w:rPrChange w:id="102" w:author="José Fonseca" w:date="2015-11-10T15:49:00Z">
            <w:rPr>
              <w:lang w:val="en-US"/>
            </w:rPr>
          </w:rPrChange>
        </w:rPr>
      </w:pPr>
      <w:r w:rsidRPr="001A6752">
        <w:rPr>
          <w:rPrChange w:id="103" w:author="José Fonseca" w:date="2015-11-10T15:49:00Z">
            <w:rPr>
              <w:lang w:val="en-US"/>
            </w:rPr>
          </w:rPrChange>
        </w:rPr>
        <w:t>Even though there are carpooling apps in the market, they only satisfy the individual needs of the user, not satisfying the needs within a group of users.</w:t>
      </w:r>
    </w:p>
    <w:p w14:paraId="451B08CC" w14:textId="77777777" w:rsidR="002A438E" w:rsidRPr="001A6752" w:rsidRDefault="002A438E" w:rsidP="00257429">
      <w:pPr>
        <w:rPr>
          <w:rPrChange w:id="104" w:author="José Fonseca" w:date="2015-11-10T15:49:00Z">
            <w:rPr>
              <w:lang w:val="en-US"/>
            </w:rPr>
          </w:rPrChange>
        </w:rPr>
      </w:pPr>
      <w:r w:rsidRPr="001A6752">
        <w:rPr>
          <w:rPrChange w:id="105" w:author="José Fonseca" w:date="2015-11-10T15:49:00Z">
            <w:rPr>
              <w:lang w:val="en-US"/>
            </w:rPr>
          </w:rPrChange>
        </w:rPr>
        <w:t xml:space="preserve">The application will focus on a single carpooling map that will be visualized by the whole group. Each member </w:t>
      </w:r>
      <w:r w:rsidR="00174510" w:rsidRPr="001A6752">
        <w:rPr>
          <w:rPrChange w:id="106" w:author="José Fonseca" w:date="2015-11-10T15:49:00Z">
            <w:rPr>
              <w:lang w:val="en-US"/>
            </w:rPr>
          </w:rPrChange>
        </w:rPr>
        <w:t>will be able to do any necessary alteration, to the map, with the tools given by the app. These tools will include basic management of the members by an administrator and specific functionalities for the organization of carpools, for example, repetition of carpools for a given period of time and automatic choice of driver.</w:t>
      </w:r>
    </w:p>
    <w:p w14:paraId="392D64BC" w14:textId="77777777" w:rsidR="00174510" w:rsidRPr="001A6752" w:rsidRDefault="00174510" w:rsidP="00257429">
      <w:pPr>
        <w:rPr>
          <w:rPrChange w:id="107" w:author="José Fonseca" w:date="2015-11-10T15:49:00Z">
            <w:rPr>
              <w:lang w:val="en-US"/>
            </w:rPr>
          </w:rPrChange>
        </w:rPr>
      </w:pPr>
      <w:r w:rsidRPr="001A6752">
        <w:rPr>
          <w:rPrChange w:id="108" w:author="José Fonseca" w:date="2015-11-10T15:49:00Z">
            <w:rPr>
              <w:lang w:val="en-US"/>
            </w:rPr>
          </w:rPrChange>
        </w:rPr>
        <w:t>The interface of the application will be as simplified and automated as possible, so its access can be facilitated and the time that each user spends on the app can be diminished.</w:t>
      </w:r>
    </w:p>
    <w:p w14:paraId="1D7E45FC" w14:textId="77777777" w:rsidR="00174510" w:rsidRPr="001A6752" w:rsidRDefault="00174510" w:rsidP="00257429">
      <w:pPr>
        <w:rPr>
          <w:rPrChange w:id="109" w:author="José Fonseca" w:date="2015-11-10T15:49:00Z">
            <w:rPr>
              <w:lang w:val="en-US"/>
            </w:rPr>
          </w:rPrChange>
        </w:rPr>
      </w:pPr>
      <w:r w:rsidRPr="001A6752">
        <w:rPr>
          <w:rPrChange w:id="110" w:author="José Fonseca" w:date="2015-11-10T15:49:00Z">
            <w:rPr>
              <w:lang w:val="en-US"/>
            </w:rPr>
          </w:rPrChange>
        </w:rPr>
        <w:t>The app will also notify, by email, the users of a carpool in case that carpool is altered by another member.</w:t>
      </w:r>
    </w:p>
    <w:p w14:paraId="104F852E" w14:textId="77777777" w:rsidR="00174510" w:rsidRPr="001A6752" w:rsidRDefault="00174510" w:rsidP="00257429">
      <w:pPr>
        <w:rPr>
          <w:rPrChange w:id="111" w:author="José Fonseca" w:date="2015-11-10T15:49:00Z">
            <w:rPr>
              <w:lang w:val="en-US"/>
            </w:rPr>
          </w:rPrChange>
        </w:rPr>
      </w:pPr>
      <w:r w:rsidRPr="001A6752">
        <w:rPr>
          <w:rPrChange w:id="112" w:author="José Fonseca" w:date="2015-11-10T15:49:00Z">
            <w:rPr>
              <w:lang w:val="en-US"/>
            </w:rPr>
          </w:rPrChange>
        </w:rPr>
        <w:t>Key-word</w:t>
      </w:r>
      <w:r w:rsidR="00A120E1" w:rsidRPr="001A6752">
        <w:rPr>
          <w:rPrChange w:id="113" w:author="José Fonseca" w:date="2015-11-10T15:49:00Z">
            <w:rPr>
              <w:lang w:val="en-US"/>
            </w:rPr>
          </w:rPrChange>
        </w:rPr>
        <w:t>s</w:t>
      </w:r>
      <w:r w:rsidRPr="001A6752">
        <w:rPr>
          <w:rPrChange w:id="114" w:author="José Fonseca" w:date="2015-11-10T15:49:00Z">
            <w:rPr>
              <w:lang w:val="en-US"/>
            </w:rPr>
          </w:rPrChange>
        </w:rPr>
        <w:t>:</w:t>
      </w:r>
    </w:p>
    <w:p w14:paraId="55B4E4C4" w14:textId="77777777" w:rsidR="00174510" w:rsidRPr="001A6752" w:rsidRDefault="00174510" w:rsidP="00257429">
      <w:pPr>
        <w:rPr>
          <w:rPrChange w:id="115" w:author="José Fonseca" w:date="2015-11-10T15:49:00Z">
            <w:rPr>
              <w:lang w:val="en-US"/>
            </w:rPr>
          </w:rPrChange>
        </w:rPr>
      </w:pPr>
      <w:r w:rsidRPr="001A6752">
        <w:rPr>
          <w:rPrChange w:id="116" w:author="José Fonseca" w:date="2015-11-10T15:49:00Z">
            <w:rPr>
              <w:lang w:val="en-US"/>
            </w:rPr>
          </w:rPrChange>
        </w:rPr>
        <w:t>Web programming, MySQL, PHP, AJAX, Carpooling.</w:t>
      </w:r>
    </w:p>
    <w:p w14:paraId="17B90FBE" w14:textId="77777777" w:rsidR="00A0143B" w:rsidRPr="001A6752" w:rsidRDefault="00A0143B" w:rsidP="00257429">
      <w:pPr>
        <w:rPr>
          <w:rPrChange w:id="117" w:author="José Fonseca" w:date="2015-11-10T15:49:00Z">
            <w:rPr>
              <w:lang w:val="en-US"/>
            </w:rPr>
          </w:rPrChange>
        </w:rPr>
      </w:pPr>
      <w:r w:rsidRPr="001A6752">
        <w:rPr>
          <w:rPrChange w:id="118" w:author="José Fonseca" w:date="2015-11-10T15:49:00Z">
            <w:rPr>
              <w:lang w:val="en-US"/>
            </w:rPr>
          </w:rPrChange>
        </w:rPr>
        <w:br w:type="page"/>
      </w:r>
    </w:p>
    <w:sdt>
      <w:sdtPr>
        <w:rPr>
          <w:rFonts w:ascii="Times New Roman" w:eastAsiaTheme="minorHAnsi" w:hAnsi="Times New Roman" w:cs="Times New Roman"/>
          <w:b w:val="0"/>
          <w:bCs w:val="0"/>
          <w:color w:val="auto"/>
          <w:sz w:val="22"/>
          <w:szCs w:val="22"/>
          <w:lang w:val="pt-PT" w:eastAsia="en-US"/>
        </w:rPr>
        <w:id w:val="-2054601290"/>
        <w:docPartObj>
          <w:docPartGallery w:val="Table of Contents"/>
          <w:docPartUnique/>
        </w:docPartObj>
      </w:sdtPr>
      <w:sdtEndPr>
        <w:rPr>
          <w:rPrChange w:id="119" w:author="José Fonseca" w:date="2015-11-10T15:49:00Z">
            <w:rPr/>
          </w:rPrChange>
        </w:rPr>
      </w:sdtEndPr>
      <w:sdtContent>
        <w:p w14:paraId="319DAC03" w14:textId="77777777" w:rsidR="00713325" w:rsidRPr="001A6752" w:rsidRDefault="00713325">
          <w:pPr>
            <w:pStyle w:val="TOCHeading"/>
            <w:rPr>
              <w:lang w:val="pt-PT"/>
              <w:rPrChange w:id="120" w:author="José Fonseca" w:date="2015-11-10T15:49:00Z">
                <w:rPr/>
              </w:rPrChange>
            </w:rPr>
          </w:pPr>
          <w:r w:rsidRPr="001A6752">
            <w:rPr>
              <w:lang w:val="pt-PT"/>
              <w:rPrChange w:id="121" w:author="José Fonseca" w:date="2015-11-10T15:49:00Z">
                <w:rPr/>
              </w:rPrChange>
            </w:rPr>
            <w:t>Conte</w:t>
          </w:r>
          <w:r w:rsidR="00EA5AEE" w:rsidRPr="001A6752">
            <w:rPr>
              <w:lang w:val="pt-PT"/>
              <w:rPrChange w:id="122" w:author="José Fonseca" w:date="2015-11-10T15:49:00Z">
                <w:rPr/>
              </w:rPrChange>
            </w:rPr>
            <w:t>údo</w:t>
          </w:r>
        </w:p>
        <w:p w14:paraId="08DCCD94" w14:textId="77777777" w:rsidR="00097653" w:rsidRPr="001A6752" w:rsidRDefault="00713325">
          <w:pPr>
            <w:pStyle w:val="TOC1"/>
            <w:rPr>
              <w:rFonts w:asciiTheme="minorHAnsi" w:eastAsiaTheme="minorEastAsia" w:hAnsiTheme="minorHAnsi" w:cstheme="minorBidi"/>
              <w:lang w:eastAsia="ja-JP"/>
              <w:rPrChange w:id="123" w:author="José Fonseca" w:date="2015-11-10T15:49:00Z">
                <w:rPr>
                  <w:rFonts w:asciiTheme="minorHAnsi" w:eastAsiaTheme="minorEastAsia" w:hAnsiTheme="minorHAnsi" w:cstheme="minorBidi"/>
                  <w:noProof/>
                  <w:lang w:eastAsia="ja-JP"/>
                </w:rPr>
              </w:rPrChange>
            </w:rPr>
          </w:pPr>
          <w:r w:rsidRPr="001A6752">
            <w:fldChar w:fldCharType="begin"/>
          </w:r>
          <w:r w:rsidRPr="001A6752">
            <w:rPr>
              <w:rPrChange w:id="124" w:author="José Fonseca" w:date="2015-11-10T15:49:00Z">
                <w:rPr/>
              </w:rPrChange>
            </w:rPr>
            <w:instrText xml:space="preserve"> TOC \o "1-3" \h \z \u </w:instrText>
          </w:r>
          <w:r w:rsidRPr="001A6752">
            <w:rPr>
              <w:rPrChange w:id="125" w:author="José Fonseca" w:date="2015-11-10T15:49:00Z">
                <w:rPr/>
              </w:rPrChange>
            </w:rPr>
            <w:fldChar w:fldCharType="separate"/>
          </w:r>
          <w:r w:rsidR="00E64FF6" w:rsidRPr="001A6752">
            <w:rPr>
              <w:rPrChange w:id="126" w:author="José Fonseca" w:date="2015-11-10T15:49:00Z">
                <w:rPr/>
              </w:rPrChange>
            </w:rPr>
            <w:fldChar w:fldCharType="begin"/>
          </w:r>
          <w:r w:rsidR="00E64FF6" w:rsidRPr="001A6752">
            <w:rPr>
              <w:rPrChange w:id="127" w:author="José Fonseca" w:date="2015-11-10T15:49:00Z">
                <w:rPr/>
              </w:rPrChange>
            </w:rPr>
            <w:instrText xml:space="preserve"> HYPERLINK \l "_Toc434848079" </w:instrText>
          </w:r>
          <w:r w:rsidR="00E64FF6" w:rsidRPr="001A6752">
            <w:rPr>
              <w:rPrChange w:id="128" w:author="José Fonseca" w:date="2015-11-10T15:49:00Z">
                <w:rPr/>
              </w:rPrChange>
            </w:rPr>
            <w:fldChar w:fldCharType="separate"/>
          </w:r>
          <w:r w:rsidR="00097653" w:rsidRPr="001A6752">
            <w:rPr>
              <w:rStyle w:val="Hyperlink"/>
              <w14:scene3d>
                <w14:camera w14:prst="orthographicFront"/>
                <w14:lightRig w14:rig="threePt" w14:dir="t">
                  <w14:rot w14:lat="0" w14:lon="0" w14:rev="0"/>
                </w14:lightRig>
              </w14:scene3d>
              <w:rPrChange w:id="129" w:author="José Fonseca" w:date="2015-11-10T15:49:00Z">
                <w:rPr>
                  <w:rStyle w:val="Hyperlink"/>
                  <w:noProof/>
                  <w14:scene3d>
                    <w14:camera w14:prst="orthographicFront"/>
                    <w14:lightRig w14:rig="threePt" w14:dir="t">
                      <w14:rot w14:lat="0" w14:lon="0" w14:rev="0"/>
                    </w14:lightRig>
                  </w14:scene3d>
                </w:rPr>
              </w:rPrChange>
            </w:rPr>
            <w:t>1.</w:t>
          </w:r>
          <w:r w:rsidR="00097653" w:rsidRPr="001A6752">
            <w:rPr>
              <w:rFonts w:asciiTheme="minorHAnsi" w:eastAsiaTheme="minorEastAsia" w:hAnsiTheme="minorHAnsi" w:cstheme="minorBidi"/>
              <w:lang w:eastAsia="ja-JP"/>
              <w:rPrChange w:id="130" w:author="José Fonseca" w:date="2015-11-10T15:49:00Z">
                <w:rPr>
                  <w:rFonts w:asciiTheme="minorHAnsi" w:eastAsiaTheme="minorEastAsia" w:hAnsiTheme="minorHAnsi" w:cstheme="minorBidi"/>
                  <w:noProof/>
                  <w:lang w:eastAsia="ja-JP"/>
                </w:rPr>
              </w:rPrChange>
            </w:rPr>
            <w:tab/>
          </w:r>
          <w:r w:rsidR="00097653" w:rsidRPr="001A6752">
            <w:rPr>
              <w:rStyle w:val="Hyperlink"/>
              <w:rPrChange w:id="131" w:author="José Fonseca" w:date="2015-11-10T15:49:00Z">
                <w:rPr>
                  <w:rStyle w:val="Hyperlink"/>
                  <w:noProof/>
                </w:rPr>
              </w:rPrChange>
            </w:rPr>
            <w:t>Introdução</w:t>
          </w:r>
          <w:r w:rsidR="00097653" w:rsidRPr="001A6752">
            <w:rPr>
              <w:webHidden/>
              <w:rPrChange w:id="132" w:author="José Fonseca" w:date="2015-11-10T15:49:00Z">
                <w:rPr>
                  <w:noProof/>
                  <w:webHidden/>
                </w:rPr>
              </w:rPrChange>
            </w:rPr>
            <w:tab/>
          </w:r>
          <w:r w:rsidR="00097653" w:rsidRPr="001A6752">
            <w:rPr>
              <w:webHidden/>
              <w:rPrChange w:id="133" w:author="José Fonseca" w:date="2015-11-10T15:49:00Z">
                <w:rPr>
                  <w:noProof/>
                  <w:webHidden/>
                </w:rPr>
              </w:rPrChange>
            </w:rPr>
            <w:fldChar w:fldCharType="begin"/>
          </w:r>
          <w:r w:rsidR="00097653" w:rsidRPr="001A6752">
            <w:rPr>
              <w:webHidden/>
              <w:rPrChange w:id="134" w:author="José Fonseca" w:date="2015-11-10T15:49:00Z">
                <w:rPr>
                  <w:noProof/>
                  <w:webHidden/>
                </w:rPr>
              </w:rPrChange>
            </w:rPr>
            <w:instrText xml:space="preserve"> PAGEREF _Toc434848079 \h </w:instrText>
          </w:r>
          <w:r w:rsidR="00097653" w:rsidRPr="001A6752">
            <w:rPr>
              <w:webHidden/>
              <w:rPrChange w:id="135" w:author="José Fonseca" w:date="2015-11-10T15:49:00Z">
                <w:rPr>
                  <w:noProof/>
                  <w:webHidden/>
                </w:rPr>
              </w:rPrChange>
            </w:rPr>
          </w:r>
          <w:r w:rsidR="00097653" w:rsidRPr="001A6752">
            <w:rPr>
              <w:webHidden/>
              <w:rPrChange w:id="136" w:author="José Fonseca" w:date="2015-11-10T15:49:00Z">
                <w:rPr>
                  <w:noProof/>
                  <w:webHidden/>
                </w:rPr>
              </w:rPrChange>
            </w:rPr>
            <w:fldChar w:fldCharType="separate"/>
          </w:r>
          <w:r w:rsidR="009B510B" w:rsidRPr="001A6752">
            <w:rPr>
              <w:webHidden/>
              <w:rPrChange w:id="137" w:author="José Fonseca" w:date="2015-11-10T15:49:00Z">
                <w:rPr>
                  <w:noProof/>
                  <w:webHidden/>
                </w:rPr>
              </w:rPrChange>
            </w:rPr>
            <w:t>9</w:t>
          </w:r>
          <w:r w:rsidR="00097653" w:rsidRPr="001A6752">
            <w:rPr>
              <w:webHidden/>
              <w:rPrChange w:id="138" w:author="José Fonseca" w:date="2015-11-10T15:49:00Z">
                <w:rPr>
                  <w:noProof/>
                  <w:webHidden/>
                </w:rPr>
              </w:rPrChange>
            </w:rPr>
            <w:fldChar w:fldCharType="end"/>
          </w:r>
          <w:r w:rsidR="00E64FF6" w:rsidRPr="001A6752">
            <w:rPr>
              <w:rPrChange w:id="139" w:author="José Fonseca" w:date="2015-11-10T15:49:00Z">
                <w:rPr>
                  <w:noProof/>
                </w:rPr>
              </w:rPrChange>
            </w:rPr>
            <w:fldChar w:fldCharType="end"/>
          </w:r>
        </w:p>
        <w:p w14:paraId="19C75C1E" w14:textId="77777777" w:rsidR="00097653" w:rsidRPr="001A6752" w:rsidRDefault="00E64FF6">
          <w:pPr>
            <w:pStyle w:val="TOC1"/>
            <w:rPr>
              <w:rFonts w:asciiTheme="minorHAnsi" w:eastAsiaTheme="minorEastAsia" w:hAnsiTheme="minorHAnsi" w:cstheme="minorBidi"/>
              <w:lang w:eastAsia="ja-JP"/>
              <w:rPrChange w:id="140" w:author="José Fonseca" w:date="2015-11-10T15:49:00Z">
                <w:rPr>
                  <w:rFonts w:asciiTheme="minorHAnsi" w:eastAsiaTheme="minorEastAsia" w:hAnsiTheme="minorHAnsi" w:cstheme="minorBidi"/>
                  <w:noProof/>
                  <w:lang w:eastAsia="ja-JP"/>
                </w:rPr>
              </w:rPrChange>
            </w:rPr>
          </w:pPr>
          <w:r w:rsidRPr="001A6752">
            <w:rPr>
              <w:rPrChange w:id="141" w:author="José Fonseca" w:date="2015-11-10T15:49:00Z">
                <w:rPr/>
              </w:rPrChange>
            </w:rPr>
            <w:fldChar w:fldCharType="begin"/>
          </w:r>
          <w:r w:rsidRPr="001A6752">
            <w:rPr>
              <w:rPrChange w:id="142" w:author="José Fonseca" w:date="2015-11-10T15:49:00Z">
                <w:rPr/>
              </w:rPrChange>
            </w:rPr>
            <w:instrText xml:space="preserve"> HYPERLINK \l "_Toc434848080" </w:instrText>
          </w:r>
          <w:r w:rsidRPr="001A6752">
            <w:rPr>
              <w:rPrChange w:id="143" w:author="José Fonseca" w:date="2015-11-10T15:49:00Z">
                <w:rPr/>
              </w:rPrChange>
            </w:rPr>
            <w:fldChar w:fldCharType="separate"/>
          </w:r>
          <w:r w:rsidR="00097653" w:rsidRPr="001A6752">
            <w:rPr>
              <w:rStyle w:val="Hyperlink"/>
              <w14:scene3d>
                <w14:camera w14:prst="orthographicFront"/>
                <w14:lightRig w14:rig="threePt" w14:dir="t">
                  <w14:rot w14:lat="0" w14:lon="0" w14:rev="0"/>
                </w14:lightRig>
              </w14:scene3d>
              <w:rPrChange w:id="144" w:author="José Fonseca" w:date="2015-11-10T15:49:00Z">
                <w:rPr>
                  <w:rStyle w:val="Hyperlink"/>
                  <w:noProof/>
                  <w14:scene3d>
                    <w14:camera w14:prst="orthographicFront"/>
                    <w14:lightRig w14:rig="threePt" w14:dir="t">
                      <w14:rot w14:lat="0" w14:lon="0" w14:rev="0"/>
                    </w14:lightRig>
                  </w14:scene3d>
                </w:rPr>
              </w:rPrChange>
            </w:rPr>
            <w:t>2.</w:t>
          </w:r>
          <w:r w:rsidR="00097653" w:rsidRPr="001A6752">
            <w:rPr>
              <w:rFonts w:asciiTheme="minorHAnsi" w:eastAsiaTheme="minorEastAsia" w:hAnsiTheme="minorHAnsi" w:cstheme="minorBidi"/>
              <w:lang w:eastAsia="ja-JP"/>
              <w:rPrChange w:id="145" w:author="José Fonseca" w:date="2015-11-10T15:49:00Z">
                <w:rPr>
                  <w:rFonts w:asciiTheme="minorHAnsi" w:eastAsiaTheme="minorEastAsia" w:hAnsiTheme="minorHAnsi" w:cstheme="minorBidi"/>
                  <w:noProof/>
                  <w:lang w:eastAsia="ja-JP"/>
                </w:rPr>
              </w:rPrChange>
            </w:rPr>
            <w:tab/>
          </w:r>
          <w:r w:rsidR="00097653" w:rsidRPr="001A6752">
            <w:rPr>
              <w:rStyle w:val="Hyperlink"/>
              <w:rPrChange w:id="146" w:author="José Fonseca" w:date="2015-11-10T15:49:00Z">
                <w:rPr>
                  <w:rStyle w:val="Hyperlink"/>
                  <w:noProof/>
                </w:rPr>
              </w:rPrChange>
            </w:rPr>
            <w:t>Estado de arte</w:t>
          </w:r>
          <w:r w:rsidR="00097653" w:rsidRPr="001A6752">
            <w:rPr>
              <w:webHidden/>
              <w:rPrChange w:id="147" w:author="José Fonseca" w:date="2015-11-10T15:49:00Z">
                <w:rPr>
                  <w:noProof/>
                  <w:webHidden/>
                </w:rPr>
              </w:rPrChange>
            </w:rPr>
            <w:tab/>
          </w:r>
          <w:r w:rsidR="00097653" w:rsidRPr="001A6752">
            <w:rPr>
              <w:webHidden/>
              <w:rPrChange w:id="148" w:author="José Fonseca" w:date="2015-11-10T15:49:00Z">
                <w:rPr>
                  <w:noProof/>
                  <w:webHidden/>
                </w:rPr>
              </w:rPrChange>
            </w:rPr>
            <w:fldChar w:fldCharType="begin"/>
          </w:r>
          <w:r w:rsidR="00097653" w:rsidRPr="001A6752">
            <w:rPr>
              <w:webHidden/>
              <w:rPrChange w:id="149" w:author="José Fonseca" w:date="2015-11-10T15:49:00Z">
                <w:rPr>
                  <w:noProof/>
                  <w:webHidden/>
                </w:rPr>
              </w:rPrChange>
            </w:rPr>
            <w:instrText xml:space="preserve"> PAGEREF _Toc434848080 \h </w:instrText>
          </w:r>
          <w:r w:rsidR="00097653" w:rsidRPr="001A6752">
            <w:rPr>
              <w:webHidden/>
              <w:rPrChange w:id="150" w:author="José Fonseca" w:date="2015-11-10T15:49:00Z">
                <w:rPr>
                  <w:noProof/>
                  <w:webHidden/>
                </w:rPr>
              </w:rPrChange>
            </w:rPr>
          </w:r>
          <w:r w:rsidR="00097653" w:rsidRPr="001A6752">
            <w:rPr>
              <w:webHidden/>
              <w:rPrChange w:id="151" w:author="José Fonseca" w:date="2015-11-10T15:49:00Z">
                <w:rPr>
                  <w:noProof/>
                  <w:webHidden/>
                </w:rPr>
              </w:rPrChange>
            </w:rPr>
            <w:fldChar w:fldCharType="separate"/>
          </w:r>
          <w:r w:rsidR="009B510B" w:rsidRPr="001A6752">
            <w:rPr>
              <w:webHidden/>
              <w:rPrChange w:id="152" w:author="José Fonseca" w:date="2015-11-10T15:49:00Z">
                <w:rPr>
                  <w:noProof/>
                  <w:webHidden/>
                </w:rPr>
              </w:rPrChange>
            </w:rPr>
            <w:t>12</w:t>
          </w:r>
          <w:r w:rsidR="00097653" w:rsidRPr="001A6752">
            <w:rPr>
              <w:webHidden/>
              <w:rPrChange w:id="153" w:author="José Fonseca" w:date="2015-11-10T15:49:00Z">
                <w:rPr>
                  <w:noProof/>
                  <w:webHidden/>
                </w:rPr>
              </w:rPrChange>
            </w:rPr>
            <w:fldChar w:fldCharType="end"/>
          </w:r>
          <w:r w:rsidRPr="001A6752">
            <w:rPr>
              <w:rPrChange w:id="154" w:author="José Fonseca" w:date="2015-11-10T15:49:00Z">
                <w:rPr>
                  <w:noProof/>
                </w:rPr>
              </w:rPrChange>
            </w:rPr>
            <w:fldChar w:fldCharType="end"/>
          </w:r>
        </w:p>
        <w:p w14:paraId="1025AAF7" w14:textId="77777777" w:rsidR="00097653" w:rsidRPr="001A6752" w:rsidRDefault="00E64FF6">
          <w:pPr>
            <w:pStyle w:val="TOC2"/>
            <w:tabs>
              <w:tab w:val="left" w:pos="1416"/>
              <w:tab w:val="right" w:leader="dot" w:pos="8494"/>
            </w:tabs>
            <w:rPr>
              <w:rFonts w:asciiTheme="minorHAnsi" w:eastAsiaTheme="minorEastAsia" w:hAnsiTheme="minorHAnsi" w:cstheme="minorBidi"/>
              <w:lang w:eastAsia="ja-JP"/>
              <w:rPrChange w:id="155" w:author="José Fonseca" w:date="2015-11-10T15:49:00Z">
                <w:rPr>
                  <w:rFonts w:asciiTheme="minorHAnsi" w:eastAsiaTheme="minorEastAsia" w:hAnsiTheme="minorHAnsi" w:cstheme="minorBidi"/>
                  <w:noProof/>
                  <w:lang w:eastAsia="ja-JP"/>
                </w:rPr>
              </w:rPrChange>
            </w:rPr>
          </w:pPr>
          <w:r w:rsidRPr="001A6752">
            <w:rPr>
              <w:rPrChange w:id="156" w:author="José Fonseca" w:date="2015-11-10T15:49:00Z">
                <w:rPr/>
              </w:rPrChange>
            </w:rPr>
            <w:fldChar w:fldCharType="begin"/>
          </w:r>
          <w:r w:rsidRPr="001A6752">
            <w:rPr>
              <w:rPrChange w:id="157" w:author="José Fonseca" w:date="2015-11-10T15:49:00Z">
                <w:rPr/>
              </w:rPrChange>
            </w:rPr>
            <w:instrText xml:space="preserve"> HYPERLINK \l "_Toc434848081" </w:instrText>
          </w:r>
          <w:r w:rsidRPr="001A6752">
            <w:rPr>
              <w:rPrChange w:id="158" w:author="José Fonseca" w:date="2015-11-10T15:49:00Z">
                <w:rPr/>
              </w:rPrChange>
            </w:rPr>
            <w:fldChar w:fldCharType="separate"/>
          </w:r>
          <w:r w:rsidR="00097653" w:rsidRPr="001A6752">
            <w:rPr>
              <w:rStyle w:val="Hyperlink"/>
              <w:rPrChange w:id="159" w:author="José Fonseca" w:date="2015-11-10T15:49:00Z">
                <w:rPr>
                  <w:rStyle w:val="Hyperlink"/>
                  <w:noProof/>
                </w:rPr>
              </w:rPrChange>
            </w:rPr>
            <w:t>2.1.</w:t>
          </w:r>
          <w:r w:rsidR="00097653" w:rsidRPr="001A6752">
            <w:rPr>
              <w:rFonts w:asciiTheme="minorHAnsi" w:eastAsiaTheme="minorEastAsia" w:hAnsiTheme="minorHAnsi" w:cstheme="minorBidi"/>
              <w:lang w:eastAsia="ja-JP"/>
              <w:rPrChange w:id="160" w:author="José Fonseca" w:date="2015-11-10T15:49:00Z">
                <w:rPr>
                  <w:rFonts w:asciiTheme="minorHAnsi" w:eastAsiaTheme="minorEastAsia" w:hAnsiTheme="minorHAnsi" w:cstheme="minorBidi"/>
                  <w:noProof/>
                  <w:lang w:eastAsia="ja-JP"/>
                </w:rPr>
              </w:rPrChange>
            </w:rPr>
            <w:tab/>
          </w:r>
          <w:r w:rsidR="00097653" w:rsidRPr="001A6752">
            <w:rPr>
              <w:rStyle w:val="Hyperlink"/>
              <w:rPrChange w:id="161" w:author="José Fonseca" w:date="2015-11-10T15:49:00Z">
                <w:rPr>
                  <w:rStyle w:val="Hyperlink"/>
                  <w:noProof/>
                </w:rPr>
              </w:rPrChange>
            </w:rPr>
            <w:t>Análise de aplicações de boleias correntes</w:t>
          </w:r>
          <w:r w:rsidR="00097653" w:rsidRPr="001A6752">
            <w:rPr>
              <w:webHidden/>
              <w:rPrChange w:id="162" w:author="José Fonseca" w:date="2015-11-10T15:49:00Z">
                <w:rPr>
                  <w:noProof/>
                  <w:webHidden/>
                </w:rPr>
              </w:rPrChange>
            </w:rPr>
            <w:tab/>
          </w:r>
          <w:r w:rsidR="00097653" w:rsidRPr="001A6752">
            <w:rPr>
              <w:webHidden/>
              <w:rPrChange w:id="163" w:author="José Fonseca" w:date="2015-11-10T15:49:00Z">
                <w:rPr>
                  <w:noProof/>
                  <w:webHidden/>
                </w:rPr>
              </w:rPrChange>
            </w:rPr>
            <w:fldChar w:fldCharType="begin"/>
          </w:r>
          <w:r w:rsidR="00097653" w:rsidRPr="001A6752">
            <w:rPr>
              <w:webHidden/>
              <w:rPrChange w:id="164" w:author="José Fonseca" w:date="2015-11-10T15:49:00Z">
                <w:rPr>
                  <w:noProof/>
                  <w:webHidden/>
                </w:rPr>
              </w:rPrChange>
            </w:rPr>
            <w:instrText xml:space="preserve"> PAGEREF _Toc434848081 \h </w:instrText>
          </w:r>
          <w:r w:rsidR="00097653" w:rsidRPr="001A6752">
            <w:rPr>
              <w:webHidden/>
              <w:rPrChange w:id="165" w:author="José Fonseca" w:date="2015-11-10T15:49:00Z">
                <w:rPr>
                  <w:noProof/>
                  <w:webHidden/>
                </w:rPr>
              </w:rPrChange>
            </w:rPr>
          </w:r>
          <w:r w:rsidR="00097653" w:rsidRPr="001A6752">
            <w:rPr>
              <w:webHidden/>
              <w:rPrChange w:id="166" w:author="José Fonseca" w:date="2015-11-10T15:49:00Z">
                <w:rPr>
                  <w:noProof/>
                  <w:webHidden/>
                </w:rPr>
              </w:rPrChange>
            </w:rPr>
            <w:fldChar w:fldCharType="separate"/>
          </w:r>
          <w:r w:rsidR="009B510B" w:rsidRPr="001A6752">
            <w:rPr>
              <w:webHidden/>
              <w:rPrChange w:id="167" w:author="José Fonseca" w:date="2015-11-10T15:49:00Z">
                <w:rPr>
                  <w:noProof/>
                  <w:webHidden/>
                </w:rPr>
              </w:rPrChange>
            </w:rPr>
            <w:t>12</w:t>
          </w:r>
          <w:r w:rsidR="00097653" w:rsidRPr="001A6752">
            <w:rPr>
              <w:webHidden/>
              <w:rPrChange w:id="168" w:author="José Fonseca" w:date="2015-11-10T15:49:00Z">
                <w:rPr>
                  <w:noProof/>
                  <w:webHidden/>
                </w:rPr>
              </w:rPrChange>
            </w:rPr>
            <w:fldChar w:fldCharType="end"/>
          </w:r>
          <w:r w:rsidRPr="001A6752">
            <w:rPr>
              <w:rPrChange w:id="169" w:author="José Fonseca" w:date="2015-11-10T15:49:00Z">
                <w:rPr>
                  <w:noProof/>
                </w:rPr>
              </w:rPrChange>
            </w:rPr>
            <w:fldChar w:fldCharType="end"/>
          </w:r>
        </w:p>
        <w:p w14:paraId="101C84D3" w14:textId="77777777" w:rsidR="00097653" w:rsidRPr="001A6752" w:rsidRDefault="00E64FF6">
          <w:pPr>
            <w:pStyle w:val="TOC3"/>
            <w:tabs>
              <w:tab w:val="left" w:pos="2131"/>
              <w:tab w:val="right" w:leader="dot" w:pos="8494"/>
            </w:tabs>
            <w:rPr>
              <w:rFonts w:asciiTheme="minorHAnsi" w:hAnsiTheme="minorHAnsi" w:cstheme="minorBidi"/>
              <w:lang w:val="pt-PT"/>
              <w:rPrChange w:id="170" w:author="José Fonseca" w:date="2015-11-10T15:49:00Z">
                <w:rPr>
                  <w:rFonts w:asciiTheme="minorHAnsi" w:hAnsiTheme="minorHAnsi" w:cstheme="minorBidi"/>
                  <w:noProof/>
                  <w:lang w:val="pt-PT"/>
                </w:rPr>
              </w:rPrChange>
            </w:rPr>
          </w:pPr>
          <w:r w:rsidRPr="001A6752">
            <w:rPr>
              <w:lang w:val="pt-PT"/>
              <w:rPrChange w:id="171" w:author="José Fonseca" w:date="2015-11-10T15:49:00Z">
                <w:rPr/>
              </w:rPrChange>
            </w:rPr>
            <w:fldChar w:fldCharType="begin"/>
          </w:r>
          <w:r w:rsidRPr="001A6752">
            <w:rPr>
              <w:lang w:val="pt-PT"/>
              <w:rPrChange w:id="172" w:author="José Fonseca" w:date="2015-11-10T15:49:00Z">
                <w:rPr/>
              </w:rPrChange>
            </w:rPr>
            <w:instrText xml:space="preserve"> HYPERLINK \l "_Toc434848082" </w:instrText>
          </w:r>
          <w:r w:rsidRPr="001A6752">
            <w:rPr>
              <w:lang w:val="pt-PT"/>
              <w:rPrChange w:id="173" w:author="José Fonseca" w:date="2015-11-10T15:49:00Z">
                <w:rPr/>
              </w:rPrChange>
            </w:rPr>
            <w:fldChar w:fldCharType="separate"/>
          </w:r>
          <w:r w:rsidR="00097653" w:rsidRPr="001A6752">
            <w:rPr>
              <w:rStyle w:val="Hyperlink"/>
              <w:lang w:val="pt-PT"/>
              <w:rPrChange w:id="174" w:author="José Fonseca" w:date="2015-11-10T15:49:00Z">
                <w:rPr>
                  <w:rStyle w:val="Hyperlink"/>
                  <w:noProof/>
                </w:rPr>
              </w:rPrChange>
            </w:rPr>
            <w:t>2.1.1.</w:t>
          </w:r>
          <w:r w:rsidR="00097653" w:rsidRPr="001A6752">
            <w:rPr>
              <w:rFonts w:asciiTheme="minorHAnsi" w:hAnsiTheme="minorHAnsi" w:cstheme="minorBidi"/>
              <w:lang w:val="pt-PT"/>
              <w:rPrChange w:id="175" w:author="José Fonseca" w:date="2015-11-10T15:49:00Z">
                <w:rPr>
                  <w:rFonts w:asciiTheme="minorHAnsi" w:hAnsiTheme="minorHAnsi" w:cstheme="minorBidi"/>
                  <w:noProof/>
                  <w:lang w:val="pt-PT"/>
                </w:rPr>
              </w:rPrChange>
            </w:rPr>
            <w:tab/>
          </w:r>
          <w:r w:rsidR="00097653" w:rsidRPr="001A6752">
            <w:rPr>
              <w:rStyle w:val="Hyperlink"/>
              <w:lang w:val="pt-PT"/>
              <w:rPrChange w:id="176" w:author="José Fonseca" w:date="2015-11-10T15:49:00Z">
                <w:rPr>
                  <w:rStyle w:val="Hyperlink"/>
                  <w:noProof/>
                </w:rPr>
              </w:rPrChange>
            </w:rPr>
            <w:t>Blablacar</w:t>
          </w:r>
          <w:r w:rsidR="00097653" w:rsidRPr="001A6752">
            <w:rPr>
              <w:webHidden/>
              <w:lang w:val="pt-PT"/>
              <w:rPrChange w:id="177" w:author="José Fonseca" w:date="2015-11-10T15:49:00Z">
                <w:rPr>
                  <w:noProof/>
                  <w:webHidden/>
                </w:rPr>
              </w:rPrChange>
            </w:rPr>
            <w:tab/>
          </w:r>
          <w:r w:rsidR="00097653" w:rsidRPr="001A6752">
            <w:rPr>
              <w:webHidden/>
              <w:lang w:val="pt-PT"/>
              <w:rPrChange w:id="178" w:author="José Fonseca" w:date="2015-11-10T15:49:00Z">
                <w:rPr>
                  <w:noProof/>
                  <w:webHidden/>
                </w:rPr>
              </w:rPrChange>
            </w:rPr>
            <w:fldChar w:fldCharType="begin"/>
          </w:r>
          <w:r w:rsidR="00097653" w:rsidRPr="001A6752">
            <w:rPr>
              <w:webHidden/>
              <w:lang w:val="pt-PT"/>
              <w:rPrChange w:id="179" w:author="José Fonseca" w:date="2015-11-10T15:49:00Z">
                <w:rPr>
                  <w:noProof/>
                  <w:webHidden/>
                </w:rPr>
              </w:rPrChange>
            </w:rPr>
            <w:instrText xml:space="preserve"> PAGEREF _Toc434848082 \h </w:instrText>
          </w:r>
          <w:r w:rsidR="00097653" w:rsidRPr="001A6752">
            <w:rPr>
              <w:webHidden/>
              <w:lang w:val="pt-PT"/>
              <w:rPrChange w:id="180" w:author="José Fonseca" w:date="2015-11-10T15:49:00Z">
                <w:rPr>
                  <w:noProof/>
                  <w:webHidden/>
                </w:rPr>
              </w:rPrChange>
            </w:rPr>
          </w:r>
          <w:r w:rsidR="00097653" w:rsidRPr="001A6752">
            <w:rPr>
              <w:webHidden/>
              <w:lang w:val="pt-PT"/>
              <w:rPrChange w:id="181" w:author="José Fonseca" w:date="2015-11-10T15:49:00Z">
                <w:rPr>
                  <w:noProof/>
                  <w:webHidden/>
                </w:rPr>
              </w:rPrChange>
            </w:rPr>
            <w:fldChar w:fldCharType="separate"/>
          </w:r>
          <w:r w:rsidR="009B510B" w:rsidRPr="001A6752">
            <w:rPr>
              <w:webHidden/>
              <w:lang w:val="pt-PT"/>
              <w:rPrChange w:id="182" w:author="José Fonseca" w:date="2015-11-10T15:49:00Z">
                <w:rPr>
                  <w:noProof/>
                  <w:webHidden/>
                </w:rPr>
              </w:rPrChange>
            </w:rPr>
            <w:t>13</w:t>
          </w:r>
          <w:r w:rsidR="00097653" w:rsidRPr="001A6752">
            <w:rPr>
              <w:webHidden/>
              <w:lang w:val="pt-PT"/>
              <w:rPrChange w:id="183" w:author="José Fonseca" w:date="2015-11-10T15:49:00Z">
                <w:rPr>
                  <w:noProof/>
                  <w:webHidden/>
                </w:rPr>
              </w:rPrChange>
            </w:rPr>
            <w:fldChar w:fldCharType="end"/>
          </w:r>
          <w:r w:rsidRPr="001A6752">
            <w:rPr>
              <w:lang w:val="pt-PT"/>
              <w:rPrChange w:id="184" w:author="José Fonseca" w:date="2015-11-10T15:49:00Z">
                <w:rPr>
                  <w:noProof/>
                </w:rPr>
              </w:rPrChange>
            </w:rPr>
            <w:fldChar w:fldCharType="end"/>
          </w:r>
        </w:p>
        <w:p w14:paraId="312043E2" w14:textId="77777777" w:rsidR="00097653" w:rsidRPr="001A6752" w:rsidRDefault="00E64FF6">
          <w:pPr>
            <w:pStyle w:val="TOC3"/>
            <w:tabs>
              <w:tab w:val="left" w:pos="2131"/>
              <w:tab w:val="right" w:leader="dot" w:pos="8494"/>
            </w:tabs>
            <w:rPr>
              <w:rFonts w:asciiTheme="minorHAnsi" w:hAnsiTheme="minorHAnsi" w:cstheme="minorBidi"/>
              <w:lang w:val="pt-PT"/>
              <w:rPrChange w:id="185" w:author="José Fonseca" w:date="2015-11-10T15:49:00Z">
                <w:rPr>
                  <w:rFonts w:asciiTheme="minorHAnsi" w:hAnsiTheme="minorHAnsi" w:cstheme="minorBidi"/>
                  <w:noProof/>
                  <w:lang w:val="pt-PT"/>
                </w:rPr>
              </w:rPrChange>
            </w:rPr>
          </w:pPr>
          <w:r w:rsidRPr="001A6752">
            <w:rPr>
              <w:lang w:val="pt-PT"/>
              <w:rPrChange w:id="186" w:author="José Fonseca" w:date="2015-11-10T15:49:00Z">
                <w:rPr/>
              </w:rPrChange>
            </w:rPr>
            <w:fldChar w:fldCharType="begin"/>
          </w:r>
          <w:r w:rsidRPr="001A6752">
            <w:rPr>
              <w:lang w:val="pt-PT"/>
              <w:rPrChange w:id="187" w:author="José Fonseca" w:date="2015-11-10T15:49:00Z">
                <w:rPr/>
              </w:rPrChange>
            </w:rPr>
            <w:instrText xml:space="preserve"> HYPERLINK \l "_Toc434848083" </w:instrText>
          </w:r>
          <w:r w:rsidRPr="001A6752">
            <w:rPr>
              <w:lang w:val="pt-PT"/>
              <w:rPrChange w:id="188" w:author="José Fonseca" w:date="2015-11-10T15:49:00Z">
                <w:rPr/>
              </w:rPrChange>
            </w:rPr>
            <w:fldChar w:fldCharType="separate"/>
          </w:r>
          <w:r w:rsidR="00097653" w:rsidRPr="001A6752">
            <w:rPr>
              <w:rStyle w:val="Hyperlink"/>
              <w:lang w:val="pt-PT"/>
              <w:rPrChange w:id="189" w:author="José Fonseca" w:date="2015-11-10T15:49:00Z">
                <w:rPr>
                  <w:rStyle w:val="Hyperlink"/>
                  <w:noProof/>
                </w:rPr>
              </w:rPrChange>
            </w:rPr>
            <w:t>2.1.2.</w:t>
          </w:r>
          <w:r w:rsidR="00097653" w:rsidRPr="001A6752">
            <w:rPr>
              <w:rFonts w:asciiTheme="minorHAnsi" w:hAnsiTheme="minorHAnsi" w:cstheme="minorBidi"/>
              <w:lang w:val="pt-PT"/>
              <w:rPrChange w:id="190" w:author="José Fonseca" w:date="2015-11-10T15:49:00Z">
                <w:rPr>
                  <w:rFonts w:asciiTheme="minorHAnsi" w:hAnsiTheme="minorHAnsi" w:cstheme="minorBidi"/>
                  <w:noProof/>
                  <w:lang w:val="pt-PT"/>
                </w:rPr>
              </w:rPrChange>
            </w:rPr>
            <w:tab/>
          </w:r>
          <w:r w:rsidR="00097653" w:rsidRPr="001A6752">
            <w:rPr>
              <w:rStyle w:val="Hyperlink"/>
              <w:lang w:val="pt-PT"/>
              <w:rPrChange w:id="191" w:author="José Fonseca" w:date="2015-11-10T15:49:00Z">
                <w:rPr>
                  <w:rStyle w:val="Hyperlink"/>
                  <w:noProof/>
                </w:rPr>
              </w:rPrChange>
            </w:rPr>
            <w:t>Boleia.net</w:t>
          </w:r>
          <w:r w:rsidR="00097653" w:rsidRPr="001A6752">
            <w:rPr>
              <w:webHidden/>
              <w:lang w:val="pt-PT"/>
              <w:rPrChange w:id="192" w:author="José Fonseca" w:date="2015-11-10T15:49:00Z">
                <w:rPr>
                  <w:noProof/>
                  <w:webHidden/>
                </w:rPr>
              </w:rPrChange>
            </w:rPr>
            <w:tab/>
          </w:r>
          <w:r w:rsidR="00097653" w:rsidRPr="001A6752">
            <w:rPr>
              <w:webHidden/>
              <w:lang w:val="pt-PT"/>
              <w:rPrChange w:id="193" w:author="José Fonseca" w:date="2015-11-10T15:49:00Z">
                <w:rPr>
                  <w:noProof/>
                  <w:webHidden/>
                </w:rPr>
              </w:rPrChange>
            </w:rPr>
            <w:fldChar w:fldCharType="begin"/>
          </w:r>
          <w:r w:rsidR="00097653" w:rsidRPr="001A6752">
            <w:rPr>
              <w:webHidden/>
              <w:lang w:val="pt-PT"/>
              <w:rPrChange w:id="194" w:author="José Fonseca" w:date="2015-11-10T15:49:00Z">
                <w:rPr>
                  <w:noProof/>
                  <w:webHidden/>
                </w:rPr>
              </w:rPrChange>
            </w:rPr>
            <w:instrText xml:space="preserve"> PAGEREF _Toc434848083 \h </w:instrText>
          </w:r>
          <w:r w:rsidR="00097653" w:rsidRPr="001A6752">
            <w:rPr>
              <w:webHidden/>
              <w:lang w:val="pt-PT"/>
              <w:rPrChange w:id="195" w:author="José Fonseca" w:date="2015-11-10T15:49:00Z">
                <w:rPr>
                  <w:noProof/>
                  <w:webHidden/>
                </w:rPr>
              </w:rPrChange>
            </w:rPr>
          </w:r>
          <w:r w:rsidR="00097653" w:rsidRPr="001A6752">
            <w:rPr>
              <w:webHidden/>
              <w:lang w:val="pt-PT"/>
              <w:rPrChange w:id="196" w:author="José Fonseca" w:date="2015-11-10T15:49:00Z">
                <w:rPr>
                  <w:noProof/>
                  <w:webHidden/>
                </w:rPr>
              </w:rPrChange>
            </w:rPr>
            <w:fldChar w:fldCharType="separate"/>
          </w:r>
          <w:r w:rsidR="009B510B" w:rsidRPr="001A6752">
            <w:rPr>
              <w:webHidden/>
              <w:lang w:val="pt-PT"/>
              <w:rPrChange w:id="197" w:author="José Fonseca" w:date="2015-11-10T15:49:00Z">
                <w:rPr>
                  <w:noProof/>
                  <w:webHidden/>
                </w:rPr>
              </w:rPrChange>
            </w:rPr>
            <w:t>14</w:t>
          </w:r>
          <w:r w:rsidR="00097653" w:rsidRPr="001A6752">
            <w:rPr>
              <w:webHidden/>
              <w:lang w:val="pt-PT"/>
              <w:rPrChange w:id="198" w:author="José Fonseca" w:date="2015-11-10T15:49:00Z">
                <w:rPr>
                  <w:noProof/>
                  <w:webHidden/>
                </w:rPr>
              </w:rPrChange>
            </w:rPr>
            <w:fldChar w:fldCharType="end"/>
          </w:r>
          <w:r w:rsidRPr="001A6752">
            <w:rPr>
              <w:lang w:val="pt-PT"/>
              <w:rPrChange w:id="199" w:author="José Fonseca" w:date="2015-11-10T15:49:00Z">
                <w:rPr>
                  <w:noProof/>
                </w:rPr>
              </w:rPrChange>
            </w:rPr>
            <w:fldChar w:fldCharType="end"/>
          </w:r>
        </w:p>
        <w:p w14:paraId="3DD8F58A" w14:textId="77777777" w:rsidR="00097653" w:rsidRPr="001A6752" w:rsidRDefault="00E64FF6">
          <w:pPr>
            <w:pStyle w:val="TOC3"/>
            <w:tabs>
              <w:tab w:val="left" w:pos="2131"/>
              <w:tab w:val="right" w:leader="dot" w:pos="8494"/>
            </w:tabs>
            <w:rPr>
              <w:rFonts w:asciiTheme="minorHAnsi" w:hAnsiTheme="minorHAnsi" w:cstheme="minorBidi"/>
              <w:lang w:val="pt-PT"/>
              <w:rPrChange w:id="200" w:author="José Fonseca" w:date="2015-11-10T15:49:00Z">
                <w:rPr>
                  <w:rFonts w:asciiTheme="minorHAnsi" w:hAnsiTheme="minorHAnsi" w:cstheme="minorBidi"/>
                  <w:noProof/>
                  <w:lang w:val="pt-PT"/>
                </w:rPr>
              </w:rPrChange>
            </w:rPr>
          </w:pPr>
          <w:r w:rsidRPr="001A6752">
            <w:rPr>
              <w:lang w:val="pt-PT"/>
              <w:rPrChange w:id="201" w:author="José Fonseca" w:date="2015-11-10T15:49:00Z">
                <w:rPr/>
              </w:rPrChange>
            </w:rPr>
            <w:fldChar w:fldCharType="begin"/>
          </w:r>
          <w:r w:rsidRPr="001A6752">
            <w:rPr>
              <w:lang w:val="pt-PT"/>
              <w:rPrChange w:id="202" w:author="José Fonseca" w:date="2015-11-10T15:49:00Z">
                <w:rPr/>
              </w:rPrChange>
            </w:rPr>
            <w:instrText xml:space="preserve"> HYPERLINK \l "_Toc434848084" </w:instrText>
          </w:r>
          <w:r w:rsidRPr="001A6752">
            <w:rPr>
              <w:lang w:val="pt-PT"/>
              <w:rPrChange w:id="203" w:author="José Fonseca" w:date="2015-11-10T15:49:00Z">
                <w:rPr/>
              </w:rPrChange>
            </w:rPr>
            <w:fldChar w:fldCharType="separate"/>
          </w:r>
          <w:r w:rsidR="00097653" w:rsidRPr="001A6752">
            <w:rPr>
              <w:rStyle w:val="Hyperlink"/>
              <w:lang w:val="pt-PT"/>
              <w:rPrChange w:id="204" w:author="José Fonseca" w:date="2015-11-10T15:49:00Z">
                <w:rPr>
                  <w:rStyle w:val="Hyperlink"/>
                  <w:noProof/>
                </w:rPr>
              </w:rPrChange>
            </w:rPr>
            <w:t>2.1.3.</w:t>
          </w:r>
          <w:r w:rsidR="00097653" w:rsidRPr="001A6752">
            <w:rPr>
              <w:rFonts w:asciiTheme="minorHAnsi" w:hAnsiTheme="minorHAnsi" w:cstheme="minorBidi"/>
              <w:lang w:val="pt-PT"/>
              <w:rPrChange w:id="205" w:author="José Fonseca" w:date="2015-11-10T15:49:00Z">
                <w:rPr>
                  <w:rFonts w:asciiTheme="minorHAnsi" w:hAnsiTheme="minorHAnsi" w:cstheme="minorBidi"/>
                  <w:noProof/>
                  <w:lang w:val="pt-PT"/>
                </w:rPr>
              </w:rPrChange>
            </w:rPr>
            <w:tab/>
          </w:r>
          <w:r w:rsidR="00097653" w:rsidRPr="001A6752">
            <w:rPr>
              <w:rStyle w:val="Hyperlink"/>
              <w:lang w:val="pt-PT"/>
              <w:rPrChange w:id="206" w:author="José Fonseca" w:date="2015-11-10T15:49:00Z">
                <w:rPr>
                  <w:rStyle w:val="Hyperlink"/>
                  <w:noProof/>
                </w:rPr>
              </w:rPrChange>
            </w:rPr>
            <w:t>Pendura.pt</w:t>
          </w:r>
          <w:r w:rsidR="00097653" w:rsidRPr="001A6752">
            <w:rPr>
              <w:webHidden/>
              <w:lang w:val="pt-PT"/>
              <w:rPrChange w:id="207" w:author="José Fonseca" w:date="2015-11-10T15:49:00Z">
                <w:rPr>
                  <w:noProof/>
                  <w:webHidden/>
                </w:rPr>
              </w:rPrChange>
            </w:rPr>
            <w:tab/>
          </w:r>
          <w:r w:rsidR="00097653" w:rsidRPr="001A6752">
            <w:rPr>
              <w:webHidden/>
              <w:lang w:val="pt-PT"/>
              <w:rPrChange w:id="208" w:author="José Fonseca" w:date="2015-11-10T15:49:00Z">
                <w:rPr>
                  <w:noProof/>
                  <w:webHidden/>
                </w:rPr>
              </w:rPrChange>
            </w:rPr>
            <w:fldChar w:fldCharType="begin"/>
          </w:r>
          <w:r w:rsidR="00097653" w:rsidRPr="001A6752">
            <w:rPr>
              <w:webHidden/>
              <w:lang w:val="pt-PT"/>
              <w:rPrChange w:id="209" w:author="José Fonseca" w:date="2015-11-10T15:49:00Z">
                <w:rPr>
                  <w:noProof/>
                  <w:webHidden/>
                </w:rPr>
              </w:rPrChange>
            </w:rPr>
            <w:instrText xml:space="preserve"> PAGEREF _Toc434848084 \h </w:instrText>
          </w:r>
          <w:r w:rsidR="00097653" w:rsidRPr="001A6752">
            <w:rPr>
              <w:webHidden/>
              <w:lang w:val="pt-PT"/>
              <w:rPrChange w:id="210" w:author="José Fonseca" w:date="2015-11-10T15:49:00Z">
                <w:rPr>
                  <w:noProof/>
                  <w:webHidden/>
                </w:rPr>
              </w:rPrChange>
            </w:rPr>
          </w:r>
          <w:r w:rsidR="00097653" w:rsidRPr="001A6752">
            <w:rPr>
              <w:webHidden/>
              <w:lang w:val="pt-PT"/>
              <w:rPrChange w:id="211" w:author="José Fonseca" w:date="2015-11-10T15:49:00Z">
                <w:rPr>
                  <w:noProof/>
                  <w:webHidden/>
                </w:rPr>
              </w:rPrChange>
            </w:rPr>
            <w:fldChar w:fldCharType="separate"/>
          </w:r>
          <w:r w:rsidR="009B510B" w:rsidRPr="001A6752">
            <w:rPr>
              <w:webHidden/>
              <w:lang w:val="pt-PT"/>
              <w:rPrChange w:id="212" w:author="José Fonseca" w:date="2015-11-10T15:49:00Z">
                <w:rPr>
                  <w:noProof/>
                  <w:webHidden/>
                </w:rPr>
              </w:rPrChange>
            </w:rPr>
            <w:t>15</w:t>
          </w:r>
          <w:r w:rsidR="00097653" w:rsidRPr="001A6752">
            <w:rPr>
              <w:webHidden/>
              <w:lang w:val="pt-PT"/>
              <w:rPrChange w:id="213" w:author="José Fonseca" w:date="2015-11-10T15:49:00Z">
                <w:rPr>
                  <w:noProof/>
                  <w:webHidden/>
                </w:rPr>
              </w:rPrChange>
            </w:rPr>
            <w:fldChar w:fldCharType="end"/>
          </w:r>
          <w:r w:rsidRPr="001A6752">
            <w:rPr>
              <w:lang w:val="pt-PT"/>
              <w:rPrChange w:id="214" w:author="José Fonseca" w:date="2015-11-10T15:49:00Z">
                <w:rPr>
                  <w:noProof/>
                </w:rPr>
              </w:rPrChange>
            </w:rPr>
            <w:fldChar w:fldCharType="end"/>
          </w:r>
        </w:p>
        <w:p w14:paraId="47509110" w14:textId="77777777" w:rsidR="00097653" w:rsidRPr="001A6752" w:rsidRDefault="00E64FF6">
          <w:pPr>
            <w:pStyle w:val="TOC1"/>
            <w:rPr>
              <w:rFonts w:asciiTheme="minorHAnsi" w:eastAsiaTheme="minorEastAsia" w:hAnsiTheme="minorHAnsi" w:cstheme="minorBidi"/>
              <w:lang w:eastAsia="ja-JP"/>
              <w:rPrChange w:id="215" w:author="José Fonseca" w:date="2015-11-10T15:49:00Z">
                <w:rPr>
                  <w:rFonts w:asciiTheme="minorHAnsi" w:eastAsiaTheme="minorEastAsia" w:hAnsiTheme="minorHAnsi" w:cstheme="minorBidi"/>
                  <w:noProof/>
                  <w:lang w:eastAsia="ja-JP"/>
                </w:rPr>
              </w:rPrChange>
            </w:rPr>
          </w:pPr>
          <w:r w:rsidRPr="001A6752">
            <w:rPr>
              <w:rPrChange w:id="216" w:author="José Fonseca" w:date="2015-11-10T15:49:00Z">
                <w:rPr/>
              </w:rPrChange>
            </w:rPr>
            <w:fldChar w:fldCharType="begin"/>
          </w:r>
          <w:r w:rsidRPr="001A6752">
            <w:rPr>
              <w:rPrChange w:id="217" w:author="José Fonseca" w:date="2015-11-10T15:49:00Z">
                <w:rPr/>
              </w:rPrChange>
            </w:rPr>
            <w:instrText xml:space="preserve"> HYPERLINK \l "_Toc434848085" </w:instrText>
          </w:r>
          <w:r w:rsidRPr="001A6752">
            <w:rPr>
              <w:rPrChange w:id="218" w:author="José Fonseca" w:date="2015-11-10T15:49:00Z">
                <w:rPr/>
              </w:rPrChange>
            </w:rPr>
            <w:fldChar w:fldCharType="separate"/>
          </w:r>
          <w:r w:rsidR="00097653" w:rsidRPr="001A6752">
            <w:rPr>
              <w:rStyle w:val="Hyperlink"/>
              <w14:scene3d>
                <w14:camera w14:prst="orthographicFront"/>
                <w14:lightRig w14:rig="threePt" w14:dir="t">
                  <w14:rot w14:lat="0" w14:lon="0" w14:rev="0"/>
                </w14:lightRig>
              </w14:scene3d>
              <w:rPrChange w:id="219" w:author="José Fonseca" w:date="2015-11-10T15:49:00Z">
                <w:rPr>
                  <w:rStyle w:val="Hyperlink"/>
                  <w:noProof/>
                  <w14:scene3d>
                    <w14:camera w14:prst="orthographicFront"/>
                    <w14:lightRig w14:rig="threePt" w14:dir="t">
                      <w14:rot w14:lat="0" w14:lon="0" w14:rev="0"/>
                    </w14:lightRig>
                  </w14:scene3d>
                </w:rPr>
              </w:rPrChange>
            </w:rPr>
            <w:t>3.</w:t>
          </w:r>
          <w:r w:rsidR="00097653" w:rsidRPr="001A6752">
            <w:rPr>
              <w:rFonts w:asciiTheme="minorHAnsi" w:eastAsiaTheme="minorEastAsia" w:hAnsiTheme="minorHAnsi" w:cstheme="minorBidi"/>
              <w:lang w:eastAsia="ja-JP"/>
              <w:rPrChange w:id="220" w:author="José Fonseca" w:date="2015-11-10T15:49:00Z">
                <w:rPr>
                  <w:rFonts w:asciiTheme="minorHAnsi" w:eastAsiaTheme="minorEastAsia" w:hAnsiTheme="minorHAnsi" w:cstheme="minorBidi"/>
                  <w:noProof/>
                  <w:lang w:eastAsia="ja-JP"/>
                </w:rPr>
              </w:rPrChange>
            </w:rPr>
            <w:tab/>
          </w:r>
          <w:r w:rsidR="00097653" w:rsidRPr="001A6752">
            <w:rPr>
              <w:rStyle w:val="Hyperlink"/>
              <w:rPrChange w:id="221" w:author="José Fonseca" w:date="2015-11-10T15:49:00Z">
                <w:rPr>
                  <w:rStyle w:val="Hyperlink"/>
                  <w:noProof/>
                </w:rPr>
              </w:rPrChange>
            </w:rPr>
            <w:t>Metodologia e Análise de requisitos</w:t>
          </w:r>
          <w:r w:rsidR="00097653" w:rsidRPr="001A6752">
            <w:rPr>
              <w:webHidden/>
              <w:rPrChange w:id="222" w:author="José Fonseca" w:date="2015-11-10T15:49:00Z">
                <w:rPr>
                  <w:noProof/>
                  <w:webHidden/>
                </w:rPr>
              </w:rPrChange>
            </w:rPr>
            <w:tab/>
          </w:r>
          <w:r w:rsidR="00097653" w:rsidRPr="001A6752">
            <w:rPr>
              <w:webHidden/>
              <w:rPrChange w:id="223" w:author="José Fonseca" w:date="2015-11-10T15:49:00Z">
                <w:rPr>
                  <w:noProof/>
                  <w:webHidden/>
                </w:rPr>
              </w:rPrChange>
            </w:rPr>
            <w:fldChar w:fldCharType="begin"/>
          </w:r>
          <w:r w:rsidR="00097653" w:rsidRPr="001A6752">
            <w:rPr>
              <w:webHidden/>
              <w:rPrChange w:id="224" w:author="José Fonseca" w:date="2015-11-10T15:49:00Z">
                <w:rPr>
                  <w:noProof/>
                  <w:webHidden/>
                </w:rPr>
              </w:rPrChange>
            </w:rPr>
            <w:instrText xml:space="preserve"> PAGEREF _Toc434848085 \h </w:instrText>
          </w:r>
          <w:r w:rsidR="00097653" w:rsidRPr="001A6752">
            <w:rPr>
              <w:webHidden/>
              <w:rPrChange w:id="225" w:author="José Fonseca" w:date="2015-11-10T15:49:00Z">
                <w:rPr>
                  <w:noProof/>
                  <w:webHidden/>
                </w:rPr>
              </w:rPrChange>
            </w:rPr>
          </w:r>
          <w:r w:rsidR="00097653" w:rsidRPr="001A6752">
            <w:rPr>
              <w:webHidden/>
              <w:rPrChange w:id="226" w:author="José Fonseca" w:date="2015-11-10T15:49:00Z">
                <w:rPr>
                  <w:noProof/>
                  <w:webHidden/>
                </w:rPr>
              </w:rPrChange>
            </w:rPr>
            <w:fldChar w:fldCharType="separate"/>
          </w:r>
          <w:r w:rsidR="009B510B" w:rsidRPr="001A6752">
            <w:rPr>
              <w:webHidden/>
              <w:rPrChange w:id="227" w:author="José Fonseca" w:date="2015-11-10T15:49:00Z">
                <w:rPr>
                  <w:noProof/>
                  <w:webHidden/>
                </w:rPr>
              </w:rPrChange>
            </w:rPr>
            <w:t>17</w:t>
          </w:r>
          <w:r w:rsidR="00097653" w:rsidRPr="001A6752">
            <w:rPr>
              <w:webHidden/>
              <w:rPrChange w:id="228" w:author="José Fonseca" w:date="2015-11-10T15:49:00Z">
                <w:rPr>
                  <w:noProof/>
                  <w:webHidden/>
                </w:rPr>
              </w:rPrChange>
            </w:rPr>
            <w:fldChar w:fldCharType="end"/>
          </w:r>
          <w:r w:rsidRPr="001A6752">
            <w:rPr>
              <w:rPrChange w:id="229" w:author="José Fonseca" w:date="2015-11-10T15:49:00Z">
                <w:rPr>
                  <w:noProof/>
                </w:rPr>
              </w:rPrChange>
            </w:rPr>
            <w:fldChar w:fldCharType="end"/>
          </w:r>
        </w:p>
        <w:p w14:paraId="78D9FC29" w14:textId="77777777" w:rsidR="00097653" w:rsidRPr="001A6752" w:rsidRDefault="00E64FF6">
          <w:pPr>
            <w:pStyle w:val="TOC2"/>
            <w:tabs>
              <w:tab w:val="left" w:pos="1416"/>
              <w:tab w:val="right" w:leader="dot" w:pos="8494"/>
            </w:tabs>
            <w:rPr>
              <w:rFonts w:asciiTheme="minorHAnsi" w:eastAsiaTheme="minorEastAsia" w:hAnsiTheme="minorHAnsi" w:cstheme="minorBidi"/>
              <w:lang w:eastAsia="ja-JP"/>
              <w:rPrChange w:id="230" w:author="José Fonseca" w:date="2015-11-10T15:49:00Z">
                <w:rPr>
                  <w:rFonts w:asciiTheme="minorHAnsi" w:eastAsiaTheme="minorEastAsia" w:hAnsiTheme="minorHAnsi" w:cstheme="minorBidi"/>
                  <w:noProof/>
                  <w:lang w:eastAsia="ja-JP"/>
                </w:rPr>
              </w:rPrChange>
            </w:rPr>
          </w:pPr>
          <w:r w:rsidRPr="001A6752">
            <w:rPr>
              <w:rPrChange w:id="231" w:author="José Fonseca" w:date="2015-11-10T15:49:00Z">
                <w:rPr/>
              </w:rPrChange>
            </w:rPr>
            <w:fldChar w:fldCharType="begin"/>
          </w:r>
          <w:r w:rsidRPr="001A6752">
            <w:rPr>
              <w:rPrChange w:id="232" w:author="José Fonseca" w:date="2015-11-10T15:49:00Z">
                <w:rPr/>
              </w:rPrChange>
            </w:rPr>
            <w:instrText xml:space="preserve"> HYPERLINK \l "_Toc434848086" </w:instrText>
          </w:r>
          <w:r w:rsidRPr="001A6752">
            <w:rPr>
              <w:rPrChange w:id="233" w:author="José Fonseca" w:date="2015-11-10T15:49:00Z">
                <w:rPr/>
              </w:rPrChange>
            </w:rPr>
            <w:fldChar w:fldCharType="separate"/>
          </w:r>
          <w:r w:rsidR="00097653" w:rsidRPr="001A6752">
            <w:rPr>
              <w:rStyle w:val="Hyperlink"/>
              <w:rPrChange w:id="234" w:author="José Fonseca" w:date="2015-11-10T15:49:00Z">
                <w:rPr>
                  <w:rStyle w:val="Hyperlink"/>
                  <w:noProof/>
                </w:rPr>
              </w:rPrChange>
            </w:rPr>
            <w:t>3.1.</w:t>
          </w:r>
          <w:r w:rsidR="00097653" w:rsidRPr="001A6752">
            <w:rPr>
              <w:rFonts w:asciiTheme="minorHAnsi" w:eastAsiaTheme="minorEastAsia" w:hAnsiTheme="minorHAnsi" w:cstheme="minorBidi"/>
              <w:lang w:eastAsia="ja-JP"/>
              <w:rPrChange w:id="235" w:author="José Fonseca" w:date="2015-11-10T15:49:00Z">
                <w:rPr>
                  <w:rFonts w:asciiTheme="minorHAnsi" w:eastAsiaTheme="minorEastAsia" w:hAnsiTheme="minorHAnsi" w:cstheme="minorBidi"/>
                  <w:noProof/>
                  <w:lang w:eastAsia="ja-JP"/>
                </w:rPr>
              </w:rPrChange>
            </w:rPr>
            <w:tab/>
          </w:r>
          <w:r w:rsidR="00097653" w:rsidRPr="001A6752">
            <w:rPr>
              <w:rStyle w:val="Hyperlink"/>
              <w:rPrChange w:id="236" w:author="José Fonseca" w:date="2015-11-10T15:49:00Z">
                <w:rPr>
                  <w:rStyle w:val="Hyperlink"/>
                  <w:noProof/>
                </w:rPr>
              </w:rPrChange>
            </w:rPr>
            <w:t>Metodologia</w:t>
          </w:r>
          <w:r w:rsidR="00097653" w:rsidRPr="001A6752">
            <w:rPr>
              <w:webHidden/>
              <w:rPrChange w:id="237" w:author="José Fonseca" w:date="2015-11-10T15:49:00Z">
                <w:rPr>
                  <w:noProof/>
                  <w:webHidden/>
                </w:rPr>
              </w:rPrChange>
            </w:rPr>
            <w:tab/>
          </w:r>
          <w:r w:rsidR="00097653" w:rsidRPr="001A6752">
            <w:rPr>
              <w:webHidden/>
              <w:rPrChange w:id="238" w:author="José Fonseca" w:date="2015-11-10T15:49:00Z">
                <w:rPr>
                  <w:noProof/>
                  <w:webHidden/>
                </w:rPr>
              </w:rPrChange>
            </w:rPr>
            <w:fldChar w:fldCharType="begin"/>
          </w:r>
          <w:r w:rsidR="00097653" w:rsidRPr="001A6752">
            <w:rPr>
              <w:webHidden/>
              <w:rPrChange w:id="239" w:author="José Fonseca" w:date="2015-11-10T15:49:00Z">
                <w:rPr>
                  <w:noProof/>
                  <w:webHidden/>
                </w:rPr>
              </w:rPrChange>
            </w:rPr>
            <w:instrText xml:space="preserve"> PAGEREF _Toc434848086 \h </w:instrText>
          </w:r>
          <w:r w:rsidR="00097653" w:rsidRPr="001A6752">
            <w:rPr>
              <w:webHidden/>
              <w:rPrChange w:id="240" w:author="José Fonseca" w:date="2015-11-10T15:49:00Z">
                <w:rPr>
                  <w:noProof/>
                  <w:webHidden/>
                </w:rPr>
              </w:rPrChange>
            </w:rPr>
          </w:r>
          <w:r w:rsidR="00097653" w:rsidRPr="001A6752">
            <w:rPr>
              <w:webHidden/>
              <w:rPrChange w:id="241" w:author="José Fonseca" w:date="2015-11-10T15:49:00Z">
                <w:rPr>
                  <w:noProof/>
                  <w:webHidden/>
                </w:rPr>
              </w:rPrChange>
            </w:rPr>
            <w:fldChar w:fldCharType="separate"/>
          </w:r>
          <w:r w:rsidR="009B510B" w:rsidRPr="001A6752">
            <w:rPr>
              <w:webHidden/>
              <w:rPrChange w:id="242" w:author="José Fonseca" w:date="2015-11-10T15:49:00Z">
                <w:rPr>
                  <w:noProof/>
                  <w:webHidden/>
                </w:rPr>
              </w:rPrChange>
            </w:rPr>
            <w:t>17</w:t>
          </w:r>
          <w:r w:rsidR="00097653" w:rsidRPr="001A6752">
            <w:rPr>
              <w:webHidden/>
              <w:rPrChange w:id="243" w:author="José Fonseca" w:date="2015-11-10T15:49:00Z">
                <w:rPr>
                  <w:noProof/>
                  <w:webHidden/>
                </w:rPr>
              </w:rPrChange>
            </w:rPr>
            <w:fldChar w:fldCharType="end"/>
          </w:r>
          <w:r w:rsidRPr="001A6752">
            <w:rPr>
              <w:rPrChange w:id="244" w:author="José Fonseca" w:date="2015-11-10T15:49:00Z">
                <w:rPr>
                  <w:noProof/>
                </w:rPr>
              </w:rPrChange>
            </w:rPr>
            <w:fldChar w:fldCharType="end"/>
          </w:r>
        </w:p>
        <w:p w14:paraId="5DAB9991" w14:textId="77777777" w:rsidR="00097653" w:rsidRPr="001A6752" w:rsidRDefault="00E64FF6">
          <w:pPr>
            <w:pStyle w:val="TOC2"/>
            <w:tabs>
              <w:tab w:val="left" w:pos="1416"/>
              <w:tab w:val="right" w:leader="dot" w:pos="8494"/>
            </w:tabs>
            <w:rPr>
              <w:rFonts w:asciiTheme="minorHAnsi" w:eastAsiaTheme="minorEastAsia" w:hAnsiTheme="minorHAnsi" w:cstheme="minorBidi"/>
              <w:lang w:eastAsia="ja-JP"/>
              <w:rPrChange w:id="245" w:author="José Fonseca" w:date="2015-11-10T15:49:00Z">
                <w:rPr>
                  <w:rFonts w:asciiTheme="minorHAnsi" w:eastAsiaTheme="minorEastAsia" w:hAnsiTheme="minorHAnsi" w:cstheme="minorBidi"/>
                  <w:noProof/>
                  <w:lang w:eastAsia="ja-JP"/>
                </w:rPr>
              </w:rPrChange>
            </w:rPr>
          </w:pPr>
          <w:r w:rsidRPr="001A6752">
            <w:rPr>
              <w:rPrChange w:id="246" w:author="José Fonseca" w:date="2015-11-10T15:49:00Z">
                <w:rPr/>
              </w:rPrChange>
            </w:rPr>
            <w:fldChar w:fldCharType="begin"/>
          </w:r>
          <w:r w:rsidRPr="001A6752">
            <w:rPr>
              <w:rPrChange w:id="247" w:author="José Fonseca" w:date="2015-11-10T15:49:00Z">
                <w:rPr/>
              </w:rPrChange>
            </w:rPr>
            <w:instrText xml:space="preserve"> HYPERLINK \l "_Toc434848087" </w:instrText>
          </w:r>
          <w:r w:rsidRPr="001A6752">
            <w:rPr>
              <w:rPrChange w:id="248" w:author="José Fonseca" w:date="2015-11-10T15:49:00Z">
                <w:rPr/>
              </w:rPrChange>
            </w:rPr>
            <w:fldChar w:fldCharType="separate"/>
          </w:r>
          <w:r w:rsidR="00097653" w:rsidRPr="001A6752">
            <w:rPr>
              <w:rStyle w:val="Hyperlink"/>
              <w:rPrChange w:id="249" w:author="José Fonseca" w:date="2015-11-10T15:49:00Z">
                <w:rPr>
                  <w:rStyle w:val="Hyperlink"/>
                  <w:noProof/>
                </w:rPr>
              </w:rPrChange>
            </w:rPr>
            <w:t>3.2.</w:t>
          </w:r>
          <w:r w:rsidR="00097653" w:rsidRPr="001A6752">
            <w:rPr>
              <w:rFonts w:asciiTheme="minorHAnsi" w:eastAsiaTheme="minorEastAsia" w:hAnsiTheme="minorHAnsi" w:cstheme="minorBidi"/>
              <w:lang w:eastAsia="ja-JP"/>
              <w:rPrChange w:id="250" w:author="José Fonseca" w:date="2015-11-10T15:49:00Z">
                <w:rPr>
                  <w:rFonts w:asciiTheme="minorHAnsi" w:eastAsiaTheme="minorEastAsia" w:hAnsiTheme="minorHAnsi" w:cstheme="minorBidi"/>
                  <w:noProof/>
                  <w:lang w:eastAsia="ja-JP"/>
                </w:rPr>
              </w:rPrChange>
            </w:rPr>
            <w:tab/>
          </w:r>
          <w:r w:rsidR="00097653" w:rsidRPr="001A6752">
            <w:rPr>
              <w:rStyle w:val="Hyperlink"/>
              <w:rPrChange w:id="251" w:author="José Fonseca" w:date="2015-11-10T15:49:00Z">
                <w:rPr>
                  <w:rStyle w:val="Hyperlink"/>
                  <w:noProof/>
                </w:rPr>
              </w:rPrChange>
            </w:rPr>
            <w:t>Planeamento</w:t>
          </w:r>
          <w:r w:rsidR="00097653" w:rsidRPr="001A6752">
            <w:rPr>
              <w:webHidden/>
              <w:rPrChange w:id="252" w:author="José Fonseca" w:date="2015-11-10T15:49:00Z">
                <w:rPr>
                  <w:noProof/>
                  <w:webHidden/>
                </w:rPr>
              </w:rPrChange>
            </w:rPr>
            <w:tab/>
          </w:r>
          <w:r w:rsidR="00097653" w:rsidRPr="001A6752">
            <w:rPr>
              <w:webHidden/>
              <w:rPrChange w:id="253" w:author="José Fonseca" w:date="2015-11-10T15:49:00Z">
                <w:rPr>
                  <w:noProof/>
                  <w:webHidden/>
                </w:rPr>
              </w:rPrChange>
            </w:rPr>
            <w:fldChar w:fldCharType="begin"/>
          </w:r>
          <w:r w:rsidR="00097653" w:rsidRPr="001A6752">
            <w:rPr>
              <w:webHidden/>
              <w:rPrChange w:id="254" w:author="José Fonseca" w:date="2015-11-10T15:49:00Z">
                <w:rPr>
                  <w:noProof/>
                  <w:webHidden/>
                </w:rPr>
              </w:rPrChange>
            </w:rPr>
            <w:instrText xml:space="preserve"> PAGEREF _Toc434848087 \h </w:instrText>
          </w:r>
          <w:r w:rsidR="00097653" w:rsidRPr="001A6752">
            <w:rPr>
              <w:webHidden/>
              <w:rPrChange w:id="255" w:author="José Fonseca" w:date="2015-11-10T15:49:00Z">
                <w:rPr>
                  <w:noProof/>
                  <w:webHidden/>
                </w:rPr>
              </w:rPrChange>
            </w:rPr>
          </w:r>
          <w:r w:rsidR="00097653" w:rsidRPr="001A6752">
            <w:rPr>
              <w:webHidden/>
              <w:rPrChange w:id="256" w:author="José Fonseca" w:date="2015-11-10T15:49:00Z">
                <w:rPr>
                  <w:noProof/>
                  <w:webHidden/>
                </w:rPr>
              </w:rPrChange>
            </w:rPr>
            <w:fldChar w:fldCharType="separate"/>
          </w:r>
          <w:r w:rsidR="009B510B" w:rsidRPr="001A6752">
            <w:rPr>
              <w:webHidden/>
              <w:rPrChange w:id="257" w:author="José Fonseca" w:date="2015-11-10T15:49:00Z">
                <w:rPr>
                  <w:noProof/>
                  <w:webHidden/>
                </w:rPr>
              </w:rPrChange>
            </w:rPr>
            <w:t>18</w:t>
          </w:r>
          <w:r w:rsidR="00097653" w:rsidRPr="001A6752">
            <w:rPr>
              <w:webHidden/>
              <w:rPrChange w:id="258" w:author="José Fonseca" w:date="2015-11-10T15:49:00Z">
                <w:rPr>
                  <w:noProof/>
                  <w:webHidden/>
                </w:rPr>
              </w:rPrChange>
            </w:rPr>
            <w:fldChar w:fldCharType="end"/>
          </w:r>
          <w:r w:rsidRPr="001A6752">
            <w:rPr>
              <w:rPrChange w:id="259" w:author="José Fonseca" w:date="2015-11-10T15:49:00Z">
                <w:rPr>
                  <w:noProof/>
                </w:rPr>
              </w:rPrChange>
            </w:rPr>
            <w:fldChar w:fldCharType="end"/>
          </w:r>
        </w:p>
        <w:p w14:paraId="1B2F4671" w14:textId="77777777" w:rsidR="00097653" w:rsidRPr="001A6752" w:rsidRDefault="00E64FF6">
          <w:pPr>
            <w:pStyle w:val="TOC2"/>
            <w:tabs>
              <w:tab w:val="left" w:pos="1416"/>
              <w:tab w:val="right" w:leader="dot" w:pos="8494"/>
            </w:tabs>
            <w:rPr>
              <w:rFonts w:asciiTheme="minorHAnsi" w:eastAsiaTheme="minorEastAsia" w:hAnsiTheme="minorHAnsi" w:cstheme="minorBidi"/>
              <w:lang w:eastAsia="ja-JP"/>
              <w:rPrChange w:id="260" w:author="José Fonseca" w:date="2015-11-10T15:49:00Z">
                <w:rPr>
                  <w:rFonts w:asciiTheme="minorHAnsi" w:eastAsiaTheme="minorEastAsia" w:hAnsiTheme="minorHAnsi" w:cstheme="minorBidi"/>
                  <w:noProof/>
                  <w:lang w:eastAsia="ja-JP"/>
                </w:rPr>
              </w:rPrChange>
            </w:rPr>
          </w:pPr>
          <w:r w:rsidRPr="001A6752">
            <w:rPr>
              <w:rPrChange w:id="261" w:author="José Fonseca" w:date="2015-11-10T15:49:00Z">
                <w:rPr/>
              </w:rPrChange>
            </w:rPr>
            <w:fldChar w:fldCharType="begin"/>
          </w:r>
          <w:r w:rsidRPr="001A6752">
            <w:rPr>
              <w:rPrChange w:id="262" w:author="José Fonseca" w:date="2015-11-10T15:49:00Z">
                <w:rPr/>
              </w:rPrChange>
            </w:rPr>
            <w:instrText xml:space="preserve"> HYPERLINK \l "_Toc434848088" </w:instrText>
          </w:r>
          <w:r w:rsidRPr="001A6752">
            <w:rPr>
              <w:rPrChange w:id="263" w:author="José Fonseca" w:date="2015-11-10T15:49:00Z">
                <w:rPr/>
              </w:rPrChange>
            </w:rPr>
            <w:fldChar w:fldCharType="separate"/>
          </w:r>
          <w:r w:rsidR="00097653" w:rsidRPr="001A6752">
            <w:rPr>
              <w:rStyle w:val="Hyperlink"/>
              <w:rPrChange w:id="264" w:author="José Fonseca" w:date="2015-11-10T15:49:00Z">
                <w:rPr>
                  <w:rStyle w:val="Hyperlink"/>
                  <w:noProof/>
                </w:rPr>
              </w:rPrChange>
            </w:rPr>
            <w:t>3.3.</w:t>
          </w:r>
          <w:r w:rsidR="00097653" w:rsidRPr="001A6752">
            <w:rPr>
              <w:rFonts w:asciiTheme="minorHAnsi" w:eastAsiaTheme="minorEastAsia" w:hAnsiTheme="minorHAnsi" w:cstheme="minorBidi"/>
              <w:lang w:eastAsia="ja-JP"/>
              <w:rPrChange w:id="265" w:author="José Fonseca" w:date="2015-11-10T15:49:00Z">
                <w:rPr>
                  <w:rFonts w:asciiTheme="minorHAnsi" w:eastAsiaTheme="minorEastAsia" w:hAnsiTheme="minorHAnsi" w:cstheme="minorBidi"/>
                  <w:noProof/>
                  <w:lang w:eastAsia="ja-JP"/>
                </w:rPr>
              </w:rPrChange>
            </w:rPr>
            <w:tab/>
          </w:r>
          <w:r w:rsidR="00097653" w:rsidRPr="001A6752">
            <w:rPr>
              <w:rStyle w:val="Hyperlink"/>
              <w:rPrChange w:id="266" w:author="José Fonseca" w:date="2015-11-10T15:49:00Z">
                <w:rPr>
                  <w:rStyle w:val="Hyperlink"/>
                  <w:noProof/>
                </w:rPr>
              </w:rPrChange>
            </w:rPr>
            <w:t>Diagrama de contexto</w:t>
          </w:r>
          <w:r w:rsidR="00097653" w:rsidRPr="001A6752">
            <w:rPr>
              <w:webHidden/>
              <w:rPrChange w:id="267" w:author="José Fonseca" w:date="2015-11-10T15:49:00Z">
                <w:rPr>
                  <w:noProof/>
                  <w:webHidden/>
                </w:rPr>
              </w:rPrChange>
            </w:rPr>
            <w:tab/>
          </w:r>
          <w:r w:rsidR="00097653" w:rsidRPr="001A6752">
            <w:rPr>
              <w:webHidden/>
              <w:rPrChange w:id="268" w:author="José Fonseca" w:date="2015-11-10T15:49:00Z">
                <w:rPr>
                  <w:noProof/>
                  <w:webHidden/>
                </w:rPr>
              </w:rPrChange>
            </w:rPr>
            <w:fldChar w:fldCharType="begin"/>
          </w:r>
          <w:r w:rsidR="00097653" w:rsidRPr="001A6752">
            <w:rPr>
              <w:webHidden/>
              <w:rPrChange w:id="269" w:author="José Fonseca" w:date="2015-11-10T15:49:00Z">
                <w:rPr>
                  <w:noProof/>
                  <w:webHidden/>
                </w:rPr>
              </w:rPrChange>
            </w:rPr>
            <w:instrText xml:space="preserve"> PAGEREF _Toc434848088 \h </w:instrText>
          </w:r>
          <w:r w:rsidR="00097653" w:rsidRPr="001A6752">
            <w:rPr>
              <w:webHidden/>
              <w:rPrChange w:id="270" w:author="José Fonseca" w:date="2015-11-10T15:49:00Z">
                <w:rPr>
                  <w:noProof/>
                  <w:webHidden/>
                </w:rPr>
              </w:rPrChange>
            </w:rPr>
          </w:r>
          <w:r w:rsidR="00097653" w:rsidRPr="001A6752">
            <w:rPr>
              <w:webHidden/>
              <w:rPrChange w:id="271" w:author="José Fonseca" w:date="2015-11-10T15:49:00Z">
                <w:rPr>
                  <w:noProof/>
                  <w:webHidden/>
                </w:rPr>
              </w:rPrChange>
            </w:rPr>
            <w:fldChar w:fldCharType="separate"/>
          </w:r>
          <w:r w:rsidR="009B510B" w:rsidRPr="001A6752">
            <w:rPr>
              <w:webHidden/>
              <w:rPrChange w:id="272" w:author="José Fonseca" w:date="2015-11-10T15:49:00Z">
                <w:rPr>
                  <w:noProof/>
                  <w:webHidden/>
                </w:rPr>
              </w:rPrChange>
            </w:rPr>
            <w:t>19</w:t>
          </w:r>
          <w:r w:rsidR="00097653" w:rsidRPr="001A6752">
            <w:rPr>
              <w:webHidden/>
              <w:rPrChange w:id="273" w:author="José Fonseca" w:date="2015-11-10T15:49:00Z">
                <w:rPr>
                  <w:noProof/>
                  <w:webHidden/>
                </w:rPr>
              </w:rPrChange>
            </w:rPr>
            <w:fldChar w:fldCharType="end"/>
          </w:r>
          <w:r w:rsidRPr="001A6752">
            <w:rPr>
              <w:rPrChange w:id="274" w:author="José Fonseca" w:date="2015-11-10T15:49:00Z">
                <w:rPr>
                  <w:noProof/>
                </w:rPr>
              </w:rPrChange>
            </w:rPr>
            <w:fldChar w:fldCharType="end"/>
          </w:r>
        </w:p>
        <w:p w14:paraId="7FAE0CB4" w14:textId="77777777" w:rsidR="00097653" w:rsidRPr="001A6752" w:rsidRDefault="00E64FF6">
          <w:pPr>
            <w:pStyle w:val="TOC2"/>
            <w:tabs>
              <w:tab w:val="left" w:pos="1416"/>
              <w:tab w:val="right" w:leader="dot" w:pos="8494"/>
            </w:tabs>
            <w:rPr>
              <w:rFonts w:asciiTheme="minorHAnsi" w:eastAsiaTheme="minorEastAsia" w:hAnsiTheme="minorHAnsi" w:cstheme="minorBidi"/>
              <w:lang w:eastAsia="ja-JP"/>
              <w:rPrChange w:id="275" w:author="José Fonseca" w:date="2015-11-10T15:49:00Z">
                <w:rPr>
                  <w:rFonts w:asciiTheme="minorHAnsi" w:eastAsiaTheme="minorEastAsia" w:hAnsiTheme="minorHAnsi" w:cstheme="minorBidi"/>
                  <w:noProof/>
                  <w:lang w:eastAsia="ja-JP"/>
                </w:rPr>
              </w:rPrChange>
            </w:rPr>
          </w:pPr>
          <w:r w:rsidRPr="001A6752">
            <w:rPr>
              <w:rPrChange w:id="276" w:author="José Fonseca" w:date="2015-11-10T15:49:00Z">
                <w:rPr/>
              </w:rPrChange>
            </w:rPr>
            <w:fldChar w:fldCharType="begin"/>
          </w:r>
          <w:r w:rsidRPr="001A6752">
            <w:rPr>
              <w:rPrChange w:id="277" w:author="José Fonseca" w:date="2015-11-10T15:49:00Z">
                <w:rPr/>
              </w:rPrChange>
            </w:rPr>
            <w:instrText xml:space="preserve"> HYPERLINK \l "_Toc434848089" </w:instrText>
          </w:r>
          <w:r w:rsidRPr="001A6752">
            <w:rPr>
              <w:rPrChange w:id="278" w:author="José Fonseca" w:date="2015-11-10T15:49:00Z">
                <w:rPr/>
              </w:rPrChange>
            </w:rPr>
            <w:fldChar w:fldCharType="separate"/>
          </w:r>
          <w:r w:rsidR="00097653" w:rsidRPr="001A6752">
            <w:rPr>
              <w:rStyle w:val="Hyperlink"/>
              <w:rPrChange w:id="279" w:author="José Fonseca" w:date="2015-11-10T15:49:00Z">
                <w:rPr>
                  <w:rStyle w:val="Hyperlink"/>
                  <w:noProof/>
                </w:rPr>
              </w:rPrChange>
            </w:rPr>
            <w:t>3.4.</w:t>
          </w:r>
          <w:r w:rsidR="00097653" w:rsidRPr="001A6752">
            <w:rPr>
              <w:rFonts w:asciiTheme="minorHAnsi" w:eastAsiaTheme="minorEastAsia" w:hAnsiTheme="minorHAnsi" w:cstheme="minorBidi"/>
              <w:lang w:eastAsia="ja-JP"/>
              <w:rPrChange w:id="280" w:author="José Fonseca" w:date="2015-11-10T15:49:00Z">
                <w:rPr>
                  <w:rFonts w:asciiTheme="minorHAnsi" w:eastAsiaTheme="minorEastAsia" w:hAnsiTheme="minorHAnsi" w:cstheme="minorBidi"/>
                  <w:noProof/>
                  <w:lang w:eastAsia="ja-JP"/>
                </w:rPr>
              </w:rPrChange>
            </w:rPr>
            <w:tab/>
          </w:r>
          <w:r w:rsidR="00097653" w:rsidRPr="001A6752">
            <w:rPr>
              <w:rStyle w:val="Hyperlink"/>
              <w:rPrChange w:id="281" w:author="José Fonseca" w:date="2015-11-10T15:49:00Z">
                <w:rPr>
                  <w:rStyle w:val="Hyperlink"/>
                  <w:noProof/>
                </w:rPr>
              </w:rPrChange>
            </w:rPr>
            <w:t>Diagrama de casos de uso</w:t>
          </w:r>
          <w:r w:rsidR="00097653" w:rsidRPr="001A6752">
            <w:rPr>
              <w:webHidden/>
              <w:rPrChange w:id="282" w:author="José Fonseca" w:date="2015-11-10T15:49:00Z">
                <w:rPr>
                  <w:noProof/>
                  <w:webHidden/>
                </w:rPr>
              </w:rPrChange>
            </w:rPr>
            <w:tab/>
          </w:r>
          <w:r w:rsidR="00097653" w:rsidRPr="001A6752">
            <w:rPr>
              <w:webHidden/>
              <w:rPrChange w:id="283" w:author="José Fonseca" w:date="2015-11-10T15:49:00Z">
                <w:rPr>
                  <w:noProof/>
                  <w:webHidden/>
                </w:rPr>
              </w:rPrChange>
            </w:rPr>
            <w:fldChar w:fldCharType="begin"/>
          </w:r>
          <w:r w:rsidR="00097653" w:rsidRPr="001A6752">
            <w:rPr>
              <w:webHidden/>
              <w:rPrChange w:id="284" w:author="José Fonseca" w:date="2015-11-10T15:49:00Z">
                <w:rPr>
                  <w:noProof/>
                  <w:webHidden/>
                </w:rPr>
              </w:rPrChange>
            </w:rPr>
            <w:instrText xml:space="preserve"> PAGEREF _Toc434848089 \h </w:instrText>
          </w:r>
          <w:r w:rsidR="00097653" w:rsidRPr="001A6752">
            <w:rPr>
              <w:webHidden/>
              <w:rPrChange w:id="285" w:author="José Fonseca" w:date="2015-11-10T15:49:00Z">
                <w:rPr>
                  <w:noProof/>
                  <w:webHidden/>
                </w:rPr>
              </w:rPrChange>
            </w:rPr>
          </w:r>
          <w:r w:rsidR="00097653" w:rsidRPr="001A6752">
            <w:rPr>
              <w:webHidden/>
              <w:rPrChange w:id="286" w:author="José Fonseca" w:date="2015-11-10T15:49:00Z">
                <w:rPr>
                  <w:noProof/>
                  <w:webHidden/>
                </w:rPr>
              </w:rPrChange>
            </w:rPr>
            <w:fldChar w:fldCharType="separate"/>
          </w:r>
          <w:r w:rsidR="009B510B" w:rsidRPr="001A6752">
            <w:rPr>
              <w:webHidden/>
              <w:rPrChange w:id="287" w:author="José Fonseca" w:date="2015-11-10T15:49:00Z">
                <w:rPr>
                  <w:noProof/>
                  <w:webHidden/>
                </w:rPr>
              </w:rPrChange>
            </w:rPr>
            <w:t>20</w:t>
          </w:r>
          <w:r w:rsidR="00097653" w:rsidRPr="001A6752">
            <w:rPr>
              <w:webHidden/>
              <w:rPrChange w:id="288" w:author="José Fonseca" w:date="2015-11-10T15:49:00Z">
                <w:rPr>
                  <w:noProof/>
                  <w:webHidden/>
                </w:rPr>
              </w:rPrChange>
            </w:rPr>
            <w:fldChar w:fldCharType="end"/>
          </w:r>
          <w:r w:rsidRPr="001A6752">
            <w:rPr>
              <w:rPrChange w:id="289" w:author="José Fonseca" w:date="2015-11-10T15:49:00Z">
                <w:rPr>
                  <w:noProof/>
                </w:rPr>
              </w:rPrChange>
            </w:rPr>
            <w:fldChar w:fldCharType="end"/>
          </w:r>
        </w:p>
        <w:p w14:paraId="532A434F" w14:textId="77777777" w:rsidR="00097653" w:rsidRPr="001A6752" w:rsidRDefault="00E64FF6">
          <w:pPr>
            <w:pStyle w:val="TOC2"/>
            <w:tabs>
              <w:tab w:val="left" w:pos="1416"/>
              <w:tab w:val="right" w:leader="dot" w:pos="8494"/>
            </w:tabs>
            <w:rPr>
              <w:rFonts w:asciiTheme="minorHAnsi" w:eastAsiaTheme="minorEastAsia" w:hAnsiTheme="minorHAnsi" w:cstheme="minorBidi"/>
              <w:lang w:eastAsia="ja-JP"/>
              <w:rPrChange w:id="290" w:author="José Fonseca" w:date="2015-11-10T15:49:00Z">
                <w:rPr>
                  <w:rFonts w:asciiTheme="minorHAnsi" w:eastAsiaTheme="minorEastAsia" w:hAnsiTheme="minorHAnsi" w:cstheme="minorBidi"/>
                  <w:noProof/>
                  <w:lang w:eastAsia="ja-JP"/>
                </w:rPr>
              </w:rPrChange>
            </w:rPr>
          </w:pPr>
          <w:r w:rsidRPr="001A6752">
            <w:rPr>
              <w:rPrChange w:id="291" w:author="José Fonseca" w:date="2015-11-10T15:49:00Z">
                <w:rPr/>
              </w:rPrChange>
            </w:rPr>
            <w:fldChar w:fldCharType="begin"/>
          </w:r>
          <w:r w:rsidRPr="001A6752">
            <w:rPr>
              <w:rPrChange w:id="292" w:author="José Fonseca" w:date="2015-11-10T15:49:00Z">
                <w:rPr/>
              </w:rPrChange>
            </w:rPr>
            <w:instrText xml:space="preserve"> HYPERLINK \l "_Toc434848090" </w:instrText>
          </w:r>
          <w:r w:rsidRPr="001A6752">
            <w:rPr>
              <w:rPrChange w:id="293" w:author="José Fonseca" w:date="2015-11-10T15:49:00Z">
                <w:rPr/>
              </w:rPrChange>
            </w:rPr>
            <w:fldChar w:fldCharType="separate"/>
          </w:r>
          <w:r w:rsidR="00097653" w:rsidRPr="001A6752">
            <w:rPr>
              <w:rStyle w:val="Hyperlink"/>
              <w:rPrChange w:id="294" w:author="José Fonseca" w:date="2015-11-10T15:49:00Z">
                <w:rPr>
                  <w:rStyle w:val="Hyperlink"/>
                  <w:noProof/>
                </w:rPr>
              </w:rPrChange>
            </w:rPr>
            <w:t>3.5.</w:t>
          </w:r>
          <w:r w:rsidR="00097653" w:rsidRPr="001A6752">
            <w:rPr>
              <w:rFonts w:asciiTheme="minorHAnsi" w:eastAsiaTheme="minorEastAsia" w:hAnsiTheme="minorHAnsi" w:cstheme="minorBidi"/>
              <w:lang w:eastAsia="ja-JP"/>
              <w:rPrChange w:id="295" w:author="José Fonseca" w:date="2015-11-10T15:49:00Z">
                <w:rPr>
                  <w:rFonts w:asciiTheme="minorHAnsi" w:eastAsiaTheme="minorEastAsia" w:hAnsiTheme="minorHAnsi" w:cstheme="minorBidi"/>
                  <w:noProof/>
                  <w:lang w:eastAsia="ja-JP"/>
                </w:rPr>
              </w:rPrChange>
            </w:rPr>
            <w:tab/>
          </w:r>
          <w:r w:rsidR="00097653" w:rsidRPr="001A6752">
            <w:rPr>
              <w:rStyle w:val="Hyperlink"/>
              <w:rPrChange w:id="296" w:author="José Fonseca" w:date="2015-11-10T15:49:00Z">
                <w:rPr>
                  <w:rStyle w:val="Hyperlink"/>
                  <w:noProof/>
                </w:rPr>
              </w:rPrChange>
            </w:rPr>
            <w:t>Descrições de casos de uso</w:t>
          </w:r>
          <w:r w:rsidR="00097653" w:rsidRPr="001A6752">
            <w:rPr>
              <w:webHidden/>
              <w:rPrChange w:id="297" w:author="José Fonseca" w:date="2015-11-10T15:49:00Z">
                <w:rPr>
                  <w:noProof/>
                  <w:webHidden/>
                </w:rPr>
              </w:rPrChange>
            </w:rPr>
            <w:tab/>
          </w:r>
          <w:r w:rsidR="00097653" w:rsidRPr="001A6752">
            <w:rPr>
              <w:webHidden/>
              <w:rPrChange w:id="298" w:author="José Fonseca" w:date="2015-11-10T15:49:00Z">
                <w:rPr>
                  <w:noProof/>
                  <w:webHidden/>
                </w:rPr>
              </w:rPrChange>
            </w:rPr>
            <w:fldChar w:fldCharType="begin"/>
          </w:r>
          <w:r w:rsidR="00097653" w:rsidRPr="001A6752">
            <w:rPr>
              <w:webHidden/>
              <w:rPrChange w:id="299" w:author="José Fonseca" w:date="2015-11-10T15:49:00Z">
                <w:rPr>
                  <w:noProof/>
                  <w:webHidden/>
                </w:rPr>
              </w:rPrChange>
            </w:rPr>
            <w:instrText xml:space="preserve"> PAGEREF _Toc434848090 \h </w:instrText>
          </w:r>
          <w:r w:rsidR="00097653" w:rsidRPr="001A6752">
            <w:rPr>
              <w:webHidden/>
              <w:rPrChange w:id="300" w:author="José Fonseca" w:date="2015-11-10T15:49:00Z">
                <w:rPr>
                  <w:noProof/>
                  <w:webHidden/>
                </w:rPr>
              </w:rPrChange>
            </w:rPr>
          </w:r>
          <w:r w:rsidR="00097653" w:rsidRPr="001A6752">
            <w:rPr>
              <w:webHidden/>
              <w:rPrChange w:id="301" w:author="José Fonseca" w:date="2015-11-10T15:49:00Z">
                <w:rPr>
                  <w:noProof/>
                  <w:webHidden/>
                </w:rPr>
              </w:rPrChange>
            </w:rPr>
            <w:fldChar w:fldCharType="separate"/>
          </w:r>
          <w:r w:rsidR="009B510B" w:rsidRPr="001A6752">
            <w:rPr>
              <w:webHidden/>
              <w:rPrChange w:id="302" w:author="José Fonseca" w:date="2015-11-10T15:49:00Z">
                <w:rPr>
                  <w:noProof/>
                  <w:webHidden/>
                </w:rPr>
              </w:rPrChange>
            </w:rPr>
            <w:t>23</w:t>
          </w:r>
          <w:r w:rsidR="00097653" w:rsidRPr="001A6752">
            <w:rPr>
              <w:webHidden/>
              <w:rPrChange w:id="303" w:author="José Fonseca" w:date="2015-11-10T15:49:00Z">
                <w:rPr>
                  <w:noProof/>
                  <w:webHidden/>
                </w:rPr>
              </w:rPrChange>
            </w:rPr>
            <w:fldChar w:fldCharType="end"/>
          </w:r>
          <w:r w:rsidRPr="001A6752">
            <w:rPr>
              <w:rPrChange w:id="304" w:author="José Fonseca" w:date="2015-11-10T15:49:00Z">
                <w:rPr>
                  <w:noProof/>
                </w:rPr>
              </w:rPrChange>
            </w:rPr>
            <w:fldChar w:fldCharType="end"/>
          </w:r>
        </w:p>
        <w:p w14:paraId="17651986" w14:textId="77777777" w:rsidR="00097653" w:rsidRPr="001A6752" w:rsidRDefault="00E64FF6">
          <w:pPr>
            <w:pStyle w:val="TOC3"/>
            <w:tabs>
              <w:tab w:val="left" w:pos="2131"/>
              <w:tab w:val="right" w:leader="dot" w:pos="8494"/>
            </w:tabs>
            <w:rPr>
              <w:rFonts w:asciiTheme="minorHAnsi" w:hAnsiTheme="minorHAnsi" w:cstheme="minorBidi"/>
              <w:lang w:val="pt-PT"/>
              <w:rPrChange w:id="305" w:author="José Fonseca" w:date="2015-11-10T15:49:00Z">
                <w:rPr>
                  <w:rFonts w:asciiTheme="minorHAnsi" w:hAnsiTheme="minorHAnsi" w:cstheme="minorBidi"/>
                  <w:noProof/>
                  <w:lang w:val="pt-PT"/>
                </w:rPr>
              </w:rPrChange>
            </w:rPr>
          </w:pPr>
          <w:r w:rsidRPr="001A6752">
            <w:rPr>
              <w:lang w:val="pt-PT"/>
              <w:rPrChange w:id="306" w:author="José Fonseca" w:date="2015-11-10T15:49:00Z">
                <w:rPr/>
              </w:rPrChange>
            </w:rPr>
            <w:fldChar w:fldCharType="begin"/>
          </w:r>
          <w:r w:rsidRPr="001A6752">
            <w:rPr>
              <w:lang w:val="pt-PT"/>
              <w:rPrChange w:id="307" w:author="José Fonseca" w:date="2015-11-10T15:49:00Z">
                <w:rPr/>
              </w:rPrChange>
            </w:rPr>
            <w:instrText xml:space="preserve"> HYPERLINK \l "_Toc434848091" </w:instrText>
          </w:r>
          <w:r w:rsidRPr="001A6752">
            <w:rPr>
              <w:lang w:val="pt-PT"/>
              <w:rPrChange w:id="308" w:author="José Fonseca" w:date="2015-11-10T15:49:00Z">
                <w:rPr/>
              </w:rPrChange>
            </w:rPr>
            <w:fldChar w:fldCharType="separate"/>
          </w:r>
          <w:r w:rsidR="00097653" w:rsidRPr="001A6752">
            <w:rPr>
              <w:rStyle w:val="Hyperlink"/>
              <w:lang w:val="pt-PT"/>
              <w:rPrChange w:id="309" w:author="José Fonseca" w:date="2015-11-10T15:49:00Z">
                <w:rPr>
                  <w:rStyle w:val="Hyperlink"/>
                  <w:noProof/>
                </w:rPr>
              </w:rPrChange>
            </w:rPr>
            <w:t>3.5.1.</w:t>
          </w:r>
          <w:r w:rsidR="00097653" w:rsidRPr="001A6752">
            <w:rPr>
              <w:rFonts w:asciiTheme="minorHAnsi" w:hAnsiTheme="minorHAnsi" w:cstheme="minorBidi"/>
              <w:lang w:val="pt-PT"/>
              <w:rPrChange w:id="310" w:author="José Fonseca" w:date="2015-11-10T15:49:00Z">
                <w:rPr>
                  <w:rFonts w:asciiTheme="minorHAnsi" w:hAnsiTheme="minorHAnsi" w:cstheme="minorBidi"/>
                  <w:noProof/>
                  <w:lang w:val="pt-PT"/>
                </w:rPr>
              </w:rPrChange>
            </w:rPr>
            <w:tab/>
          </w:r>
          <w:r w:rsidR="00097653" w:rsidRPr="001A6752">
            <w:rPr>
              <w:rStyle w:val="Hyperlink"/>
              <w:lang w:val="pt-PT"/>
              <w:rPrChange w:id="311" w:author="José Fonseca" w:date="2015-11-10T15:49:00Z">
                <w:rPr>
                  <w:rStyle w:val="Hyperlink"/>
                  <w:noProof/>
                </w:rPr>
              </w:rPrChange>
            </w:rPr>
            <w:t>Inserir boleia</w:t>
          </w:r>
          <w:r w:rsidR="00097653" w:rsidRPr="001A6752">
            <w:rPr>
              <w:webHidden/>
              <w:lang w:val="pt-PT"/>
              <w:rPrChange w:id="312" w:author="José Fonseca" w:date="2015-11-10T15:49:00Z">
                <w:rPr>
                  <w:noProof/>
                  <w:webHidden/>
                </w:rPr>
              </w:rPrChange>
            </w:rPr>
            <w:tab/>
          </w:r>
          <w:r w:rsidR="00097653" w:rsidRPr="001A6752">
            <w:rPr>
              <w:webHidden/>
              <w:lang w:val="pt-PT"/>
              <w:rPrChange w:id="313" w:author="José Fonseca" w:date="2015-11-10T15:49:00Z">
                <w:rPr>
                  <w:noProof/>
                  <w:webHidden/>
                </w:rPr>
              </w:rPrChange>
            </w:rPr>
            <w:fldChar w:fldCharType="begin"/>
          </w:r>
          <w:r w:rsidR="00097653" w:rsidRPr="001A6752">
            <w:rPr>
              <w:webHidden/>
              <w:lang w:val="pt-PT"/>
              <w:rPrChange w:id="314" w:author="José Fonseca" w:date="2015-11-10T15:49:00Z">
                <w:rPr>
                  <w:noProof/>
                  <w:webHidden/>
                </w:rPr>
              </w:rPrChange>
            </w:rPr>
            <w:instrText xml:space="preserve"> PAGEREF _Toc434848091 \h </w:instrText>
          </w:r>
          <w:r w:rsidR="00097653" w:rsidRPr="001A6752">
            <w:rPr>
              <w:webHidden/>
              <w:lang w:val="pt-PT"/>
              <w:rPrChange w:id="315" w:author="José Fonseca" w:date="2015-11-10T15:49:00Z">
                <w:rPr>
                  <w:noProof/>
                  <w:webHidden/>
                </w:rPr>
              </w:rPrChange>
            </w:rPr>
          </w:r>
          <w:r w:rsidR="00097653" w:rsidRPr="001A6752">
            <w:rPr>
              <w:webHidden/>
              <w:lang w:val="pt-PT"/>
              <w:rPrChange w:id="316" w:author="José Fonseca" w:date="2015-11-10T15:49:00Z">
                <w:rPr>
                  <w:noProof/>
                  <w:webHidden/>
                </w:rPr>
              </w:rPrChange>
            </w:rPr>
            <w:fldChar w:fldCharType="separate"/>
          </w:r>
          <w:r w:rsidR="009B510B" w:rsidRPr="001A6752">
            <w:rPr>
              <w:webHidden/>
              <w:lang w:val="pt-PT"/>
              <w:rPrChange w:id="317" w:author="José Fonseca" w:date="2015-11-10T15:49:00Z">
                <w:rPr>
                  <w:noProof/>
                  <w:webHidden/>
                </w:rPr>
              </w:rPrChange>
            </w:rPr>
            <w:t>23</w:t>
          </w:r>
          <w:r w:rsidR="00097653" w:rsidRPr="001A6752">
            <w:rPr>
              <w:webHidden/>
              <w:lang w:val="pt-PT"/>
              <w:rPrChange w:id="318" w:author="José Fonseca" w:date="2015-11-10T15:49:00Z">
                <w:rPr>
                  <w:noProof/>
                  <w:webHidden/>
                </w:rPr>
              </w:rPrChange>
            </w:rPr>
            <w:fldChar w:fldCharType="end"/>
          </w:r>
          <w:r w:rsidRPr="001A6752">
            <w:rPr>
              <w:lang w:val="pt-PT"/>
              <w:rPrChange w:id="319" w:author="José Fonseca" w:date="2015-11-10T15:49:00Z">
                <w:rPr>
                  <w:noProof/>
                </w:rPr>
              </w:rPrChange>
            </w:rPr>
            <w:fldChar w:fldCharType="end"/>
          </w:r>
        </w:p>
        <w:p w14:paraId="1C90EBC5" w14:textId="77777777" w:rsidR="00097653" w:rsidRPr="001A6752" w:rsidRDefault="00E64FF6">
          <w:pPr>
            <w:pStyle w:val="TOC3"/>
            <w:tabs>
              <w:tab w:val="left" w:pos="2131"/>
              <w:tab w:val="right" w:leader="dot" w:pos="8494"/>
            </w:tabs>
            <w:rPr>
              <w:rFonts w:asciiTheme="minorHAnsi" w:hAnsiTheme="minorHAnsi" w:cstheme="minorBidi"/>
              <w:lang w:val="pt-PT"/>
              <w:rPrChange w:id="320" w:author="José Fonseca" w:date="2015-11-10T15:49:00Z">
                <w:rPr>
                  <w:rFonts w:asciiTheme="minorHAnsi" w:hAnsiTheme="minorHAnsi" w:cstheme="minorBidi"/>
                  <w:noProof/>
                  <w:lang w:val="pt-PT"/>
                </w:rPr>
              </w:rPrChange>
            </w:rPr>
          </w:pPr>
          <w:r w:rsidRPr="001A6752">
            <w:rPr>
              <w:lang w:val="pt-PT"/>
              <w:rPrChange w:id="321" w:author="José Fonseca" w:date="2015-11-10T15:49:00Z">
                <w:rPr/>
              </w:rPrChange>
            </w:rPr>
            <w:fldChar w:fldCharType="begin"/>
          </w:r>
          <w:r w:rsidRPr="001A6752">
            <w:rPr>
              <w:lang w:val="pt-PT"/>
              <w:rPrChange w:id="322" w:author="José Fonseca" w:date="2015-11-10T15:49:00Z">
                <w:rPr/>
              </w:rPrChange>
            </w:rPr>
            <w:instrText xml:space="preserve"> HYPERLINK \l "_Toc434848092" </w:instrText>
          </w:r>
          <w:r w:rsidRPr="001A6752">
            <w:rPr>
              <w:lang w:val="pt-PT"/>
              <w:rPrChange w:id="323" w:author="José Fonseca" w:date="2015-11-10T15:49:00Z">
                <w:rPr/>
              </w:rPrChange>
            </w:rPr>
            <w:fldChar w:fldCharType="separate"/>
          </w:r>
          <w:r w:rsidR="00097653" w:rsidRPr="001A6752">
            <w:rPr>
              <w:rStyle w:val="Hyperlink"/>
              <w:lang w:val="pt-PT"/>
              <w:rPrChange w:id="324" w:author="José Fonseca" w:date="2015-11-10T15:49:00Z">
                <w:rPr>
                  <w:rStyle w:val="Hyperlink"/>
                  <w:noProof/>
                </w:rPr>
              </w:rPrChange>
            </w:rPr>
            <w:t>3.5.2.</w:t>
          </w:r>
          <w:r w:rsidR="00097653" w:rsidRPr="001A6752">
            <w:rPr>
              <w:rFonts w:asciiTheme="minorHAnsi" w:hAnsiTheme="minorHAnsi" w:cstheme="minorBidi"/>
              <w:lang w:val="pt-PT"/>
              <w:rPrChange w:id="325" w:author="José Fonseca" w:date="2015-11-10T15:49:00Z">
                <w:rPr>
                  <w:rFonts w:asciiTheme="minorHAnsi" w:hAnsiTheme="minorHAnsi" w:cstheme="minorBidi"/>
                  <w:noProof/>
                  <w:lang w:val="pt-PT"/>
                </w:rPr>
              </w:rPrChange>
            </w:rPr>
            <w:tab/>
          </w:r>
          <w:r w:rsidR="00097653" w:rsidRPr="001A6752">
            <w:rPr>
              <w:rStyle w:val="Hyperlink"/>
              <w:lang w:val="pt-PT"/>
              <w:rPrChange w:id="326" w:author="José Fonseca" w:date="2015-11-10T15:49:00Z">
                <w:rPr>
                  <w:rStyle w:val="Hyperlink"/>
                  <w:noProof/>
                </w:rPr>
              </w:rPrChange>
            </w:rPr>
            <w:t>Eliminar boleia</w:t>
          </w:r>
          <w:r w:rsidR="00097653" w:rsidRPr="001A6752">
            <w:rPr>
              <w:webHidden/>
              <w:lang w:val="pt-PT"/>
              <w:rPrChange w:id="327" w:author="José Fonseca" w:date="2015-11-10T15:49:00Z">
                <w:rPr>
                  <w:noProof/>
                  <w:webHidden/>
                </w:rPr>
              </w:rPrChange>
            </w:rPr>
            <w:tab/>
          </w:r>
          <w:r w:rsidR="00097653" w:rsidRPr="001A6752">
            <w:rPr>
              <w:webHidden/>
              <w:lang w:val="pt-PT"/>
              <w:rPrChange w:id="328" w:author="José Fonseca" w:date="2015-11-10T15:49:00Z">
                <w:rPr>
                  <w:noProof/>
                  <w:webHidden/>
                </w:rPr>
              </w:rPrChange>
            </w:rPr>
            <w:fldChar w:fldCharType="begin"/>
          </w:r>
          <w:r w:rsidR="00097653" w:rsidRPr="001A6752">
            <w:rPr>
              <w:webHidden/>
              <w:lang w:val="pt-PT"/>
              <w:rPrChange w:id="329" w:author="José Fonseca" w:date="2015-11-10T15:49:00Z">
                <w:rPr>
                  <w:noProof/>
                  <w:webHidden/>
                </w:rPr>
              </w:rPrChange>
            </w:rPr>
            <w:instrText xml:space="preserve"> PAGEREF _Toc434848092 \h </w:instrText>
          </w:r>
          <w:r w:rsidR="00097653" w:rsidRPr="001A6752">
            <w:rPr>
              <w:webHidden/>
              <w:lang w:val="pt-PT"/>
              <w:rPrChange w:id="330" w:author="José Fonseca" w:date="2015-11-10T15:49:00Z">
                <w:rPr>
                  <w:noProof/>
                  <w:webHidden/>
                </w:rPr>
              </w:rPrChange>
            </w:rPr>
          </w:r>
          <w:r w:rsidR="00097653" w:rsidRPr="001A6752">
            <w:rPr>
              <w:webHidden/>
              <w:lang w:val="pt-PT"/>
              <w:rPrChange w:id="331" w:author="José Fonseca" w:date="2015-11-10T15:49:00Z">
                <w:rPr>
                  <w:noProof/>
                  <w:webHidden/>
                </w:rPr>
              </w:rPrChange>
            </w:rPr>
            <w:fldChar w:fldCharType="separate"/>
          </w:r>
          <w:r w:rsidR="009B510B" w:rsidRPr="001A6752">
            <w:rPr>
              <w:webHidden/>
              <w:lang w:val="pt-PT"/>
              <w:rPrChange w:id="332" w:author="José Fonseca" w:date="2015-11-10T15:49:00Z">
                <w:rPr>
                  <w:noProof/>
                  <w:webHidden/>
                </w:rPr>
              </w:rPrChange>
            </w:rPr>
            <w:t>25</w:t>
          </w:r>
          <w:r w:rsidR="00097653" w:rsidRPr="001A6752">
            <w:rPr>
              <w:webHidden/>
              <w:lang w:val="pt-PT"/>
              <w:rPrChange w:id="333" w:author="José Fonseca" w:date="2015-11-10T15:49:00Z">
                <w:rPr>
                  <w:noProof/>
                  <w:webHidden/>
                </w:rPr>
              </w:rPrChange>
            </w:rPr>
            <w:fldChar w:fldCharType="end"/>
          </w:r>
          <w:r w:rsidRPr="001A6752">
            <w:rPr>
              <w:lang w:val="pt-PT"/>
              <w:rPrChange w:id="334" w:author="José Fonseca" w:date="2015-11-10T15:49:00Z">
                <w:rPr>
                  <w:noProof/>
                </w:rPr>
              </w:rPrChange>
            </w:rPr>
            <w:fldChar w:fldCharType="end"/>
          </w:r>
        </w:p>
        <w:p w14:paraId="7EB19FFB" w14:textId="77777777" w:rsidR="00097653" w:rsidRPr="001A6752" w:rsidRDefault="00E64FF6">
          <w:pPr>
            <w:pStyle w:val="TOC2"/>
            <w:tabs>
              <w:tab w:val="left" w:pos="1416"/>
              <w:tab w:val="right" w:leader="dot" w:pos="8494"/>
            </w:tabs>
            <w:rPr>
              <w:rFonts w:asciiTheme="minorHAnsi" w:eastAsiaTheme="minorEastAsia" w:hAnsiTheme="minorHAnsi" w:cstheme="minorBidi"/>
              <w:lang w:eastAsia="ja-JP"/>
              <w:rPrChange w:id="335" w:author="José Fonseca" w:date="2015-11-10T15:49:00Z">
                <w:rPr>
                  <w:rFonts w:asciiTheme="minorHAnsi" w:eastAsiaTheme="minorEastAsia" w:hAnsiTheme="minorHAnsi" w:cstheme="minorBidi"/>
                  <w:noProof/>
                  <w:lang w:eastAsia="ja-JP"/>
                </w:rPr>
              </w:rPrChange>
            </w:rPr>
          </w:pPr>
          <w:r w:rsidRPr="001A6752">
            <w:rPr>
              <w:rPrChange w:id="336" w:author="José Fonseca" w:date="2015-11-10T15:49:00Z">
                <w:rPr/>
              </w:rPrChange>
            </w:rPr>
            <w:fldChar w:fldCharType="begin"/>
          </w:r>
          <w:r w:rsidRPr="001A6752">
            <w:rPr>
              <w:rPrChange w:id="337" w:author="José Fonseca" w:date="2015-11-10T15:49:00Z">
                <w:rPr/>
              </w:rPrChange>
            </w:rPr>
            <w:instrText xml:space="preserve"> HYPERLINK \l "_Toc434848093" </w:instrText>
          </w:r>
          <w:r w:rsidRPr="001A6752">
            <w:rPr>
              <w:rPrChange w:id="338" w:author="José Fonseca" w:date="2015-11-10T15:49:00Z">
                <w:rPr/>
              </w:rPrChange>
            </w:rPr>
            <w:fldChar w:fldCharType="separate"/>
          </w:r>
          <w:r w:rsidR="00097653" w:rsidRPr="001A6752">
            <w:rPr>
              <w:rStyle w:val="Hyperlink"/>
              <w:rPrChange w:id="339" w:author="José Fonseca" w:date="2015-11-10T15:49:00Z">
                <w:rPr>
                  <w:rStyle w:val="Hyperlink"/>
                  <w:noProof/>
                </w:rPr>
              </w:rPrChange>
            </w:rPr>
            <w:t>3.6.</w:t>
          </w:r>
          <w:r w:rsidR="00097653" w:rsidRPr="001A6752">
            <w:rPr>
              <w:rFonts w:asciiTheme="minorHAnsi" w:eastAsiaTheme="minorEastAsia" w:hAnsiTheme="minorHAnsi" w:cstheme="minorBidi"/>
              <w:lang w:eastAsia="ja-JP"/>
              <w:rPrChange w:id="340" w:author="José Fonseca" w:date="2015-11-10T15:49:00Z">
                <w:rPr>
                  <w:rFonts w:asciiTheme="minorHAnsi" w:eastAsiaTheme="minorEastAsia" w:hAnsiTheme="minorHAnsi" w:cstheme="minorBidi"/>
                  <w:noProof/>
                  <w:lang w:eastAsia="ja-JP"/>
                </w:rPr>
              </w:rPrChange>
            </w:rPr>
            <w:tab/>
          </w:r>
          <w:r w:rsidR="00097653" w:rsidRPr="001A6752">
            <w:rPr>
              <w:rStyle w:val="Hyperlink"/>
              <w:rPrChange w:id="341" w:author="José Fonseca" w:date="2015-11-10T15:49:00Z">
                <w:rPr>
                  <w:rStyle w:val="Hyperlink"/>
                  <w:noProof/>
                </w:rPr>
              </w:rPrChange>
            </w:rPr>
            <w:t>Diagramas de sequência</w:t>
          </w:r>
          <w:r w:rsidR="00097653" w:rsidRPr="001A6752">
            <w:rPr>
              <w:webHidden/>
              <w:rPrChange w:id="342" w:author="José Fonseca" w:date="2015-11-10T15:49:00Z">
                <w:rPr>
                  <w:noProof/>
                  <w:webHidden/>
                </w:rPr>
              </w:rPrChange>
            </w:rPr>
            <w:tab/>
          </w:r>
          <w:r w:rsidR="00097653" w:rsidRPr="001A6752">
            <w:rPr>
              <w:webHidden/>
              <w:rPrChange w:id="343" w:author="José Fonseca" w:date="2015-11-10T15:49:00Z">
                <w:rPr>
                  <w:noProof/>
                  <w:webHidden/>
                </w:rPr>
              </w:rPrChange>
            </w:rPr>
            <w:fldChar w:fldCharType="begin"/>
          </w:r>
          <w:r w:rsidR="00097653" w:rsidRPr="001A6752">
            <w:rPr>
              <w:webHidden/>
              <w:rPrChange w:id="344" w:author="José Fonseca" w:date="2015-11-10T15:49:00Z">
                <w:rPr>
                  <w:noProof/>
                  <w:webHidden/>
                </w:rPr>
              </w:rPrChange>
            </w:rPr>
            <w:instrText xml:space="preserve"> PAGEREF _Toc434848093 \h </w:instrText>
          </w:r>
          <w:r w:rsidR="00097653" w:rsidRPr="001A6752">
            <w:rPr>
              <w:webHidden/>
              <w:rPrChange w:id="345" w:author="José Fonseca" w:date="2015-11-10T15:49:00Z">
                <w:rPr>
                  <w:noProof/>
                  <w:webHidden/>
                </w:rPr>
              </w:rPrChange>
            </w:rPr>
          </w:r>
          <w:r w:rsidR="00097653" w:rsidRPr="001A6752">
            <w:rPr>
              <w:webHidden/>
              <w:rPrChange w:id="346" w:author="José Fonseca" w:date="2015-11-10T15:49:00Z">
                <w:rPr>
                  <w:noProof/>
                  <w:webHidden/>
                </w:rPr>
              </w:rPrChange>
            </w:rPr>
            <w:fldChar w:fldCharType="separate"/>
          </w:r>
          <w:r w:rsidR="009B510B" w:rsidRPr="001A6752">
            <w:rPr>
              <w:webHidden/>
              <w:rPrChange w:id="347" w:author="José Fonseca" w:date="2015-11-10T15:49:00Z">
                <w:rPr>
                  <w:noProof/>
                  <w:webHidden/>
                </w:rPr>
              </w:rPrChange>
            </w:rPr>
            <w:t>26</w:t>
          </w:r>
          <w:r w:rsidR="00097653" w:rsidRPr="001A6752">
            <w:rPr>
              <w:webHidden/>
              <w:rPrChange w:id="348" w:author="José Fonseca" w:date="2015-11-10T15:49:00Z">
                <w:rPr>
                  <w:noProof/>
                  <w:webHidden/>
                </w:rPr>
              </w:rPrChange>
            </w:rPr>
            <w:fldChar w:fldCharType="end"/>
          </w:r>
          <w:r w:rsidRPr="001A6752">
            <w:rPr>
              <w:rPrChange w:id="349" w:author="José Fonseca" w:date="2015-11-10T15:49:00Z">
                <w:rPr>
                  <w:noProof/>
                </w:rPr>
              </w:rPrChange>
            </w:rPr>
            <w:fldChar w:fldCharType="end"/>
          </w:r>
        </w:p>
        <w:p w14:paraId="7F5361F5" w14:textId="77777777" w:rsidR="00097653" w:rsidRPr="001A6752" w:rsidRDefault="00E64FF6">
          <w:pPr>
            <w:pStyle w:val="TOC3"/>
            <w:tabs>
              <w:tab w:val="left" w:pos="2131"/>
              <w:tab w:val="right" w:leader="dot" w:pos="8494"/>
            </w:tabs>
            <w:rPr>
              <w:rFonts w:asciiTheme="minorHAnsi" w:hAnsiTheme="minorHAnsi" w:cstheme="minorBidi"/>
              <w:lang w:val="pt-PT"/>
              <w:rPrChange w:id="350" w:author="José Fonseca" w:date="2015-11-10T15:49:00Z">
                <w:rPr>
                  <w:rFonts w:asciiTheme="minorHAnsi" w:hAnsiTheme="minorHAnsi" w:cstheme="minorBidi"/>
                  <w:noProof/>
                  <w:lang w:val="pt-PT"/>
                </w:rPr>
              </w:rPrChange>
            </w:rPr>
          </w:pPr>
          <w:r w:rsidRPr="001A6752">
            <w:rPr>
              <w:lang w:val="pt-PT"/>
              <w:rPrChange w:id="351" w:author="José Fonseca" w:date="2015-11-10T15:49:00Z">
                <w:rPr/>
              </w:rPrChange>
            </w:rPr>
            <w:fldChar w:fldCharType="begin"/>
          </w:r>
          <w:r w:rsidRPr="001A6752">
            <w:rPr>
              <w:lang w:val="pt-PT"/>
              <w:rPrChange w:id="352" w:author="José Fonseca" w:date="2015-11-10T15:49:00Z">
                <w:rPr/>
              </w:rPrChange>
            </w:rPr>
            <w:instrText xml:space="preserve"> HYPERLINK \l "_Toc434848094" </w:instrText>
          </w:r>
          <w:r w:rsidRPr="001A6752">
            <w:rPr>
              <w:lang w:val="pt-PT"/>
              <w:rPrChange w:id="353" w:author="José Fonseca" w:date="2015-11-10T15:49:00Z">
                <w:rPr/>
              </w:rPrChange>
            </w:rPr>
            <w:fldChar w:fldCharType="separate"/>
          </w:r>
          <w:r w:rsidR="00097653" w:rsidRPr="001A6752">
            <w:rPr>
              <w:rStyle w:val="Hyperlink"/>
              <w:lang w:val="pt-PT"/>
              <w:rPrChange w:id="354" w:author="José Fonseca" w:date="2015-11-10T15:49:00Z">
                <w:rPr>
                  <w:rStyle w:val="Hyperlink"/>
                  <w:noProof/>
                </w:rPr>
              </w:rPrChange>
            </w:rPr>
            <w:t>3.6.1.</w:t>
          </w:r>
          <w:r w:rsidR="00097653" w:rsidRPr="001A6752">
            <w:rPr>
              <w:rFonts w:asciiTheme="minorHAnsi" w:hAnsiTheme="minorHAnsi" w:cstheme="minorBidi"/>
              <w:lang w:val="pt-PT"/>
              <w:rPrChange w:id="355" w:author="José Fonseca" w:date="2015-11-10T15:49:00Z">
                <w:rPr>
                  <w:rFonts w:asciiTheme="minorHAnsi" w:hAnsiTheme="minorHAnsi" w:cstheme="minorBidi"/>
                  <w:noProof/>
                  <w:lang w:val="pt-PT"/>
                </w:rPr>
              </w:rPrChange>
            </w:rPr>
            <w:tab/>
          </w:r>
          <w:r w:rsidR="00097653" w:rsidRPr="001A6752">
            <w:rPr>
              <w:rStyle w:val="Hyperlink"/>
              <w:lang w:val="pt-PT"/>
              <w:rPrChange w:id="356" w:author="José Fonseca" w:date="2015-11-10T15:49:00Z">
                <w:rPr>
                  <w:rStyle w:val="Hyperlink"/>
                  <w:noProof/>
                </w:rPr>
              </w:rPrChange>
            </w:rPr>
            <w:t>Inserir boleia</w:t>
          </w:r>
          <w:r w:rsidR="00097653" w:rsidRPr="001A6752">
            <w:rPr>
              <w:webHidden/>
              <w:lang w:val="pt-PT"/>
              <w:rPrChange w:id="357" w:author="José Fonseca" w:date="2015-11-10T15:49:00Z">
                <w:rPr>
                  <w:noProof/>
                  <w:webHidden/>
                </w:rPr>
              </w:rPrChange>
            </w:rPr>
            <w:tab/>
          </w:r>
          <w:r w:rsidR="00097653" w:rsidRPr="001A6752">
            <w:rPr>
              <w:webHidden/>
              <w:lang w:val="pt-PT"/>
              <w:rPrChange w:id="358" w:author="José Fonseca" w:date="2015-11-10T15:49:00Z">
                <w:rPr>
                  <w:noProof/>
                  <w:webHidden/>
                </w:rPr>
              </w:rPrChange>
            </w:rPr>
            <w:fldChar w:fldCharType="begin"/>
          </w:r>
          <w:r w:rsidR="00097653" w:rsidRPr="001A6752">
            <w:rPr>
              <w:webHidden/>
              <w:lang w:val="pt-PT"/>
              <w:rPrChange w:id="359" w:author="José Fonseca" w:date="2015-11-10T15:49:00Z">
                <w:rPr>
                  <w:noProof/>
                  <w:webHidden/>
                </w:rPr>
              </w:rPrChange>
            </w:rPr>
            <w:instrText xml:space="preserve"> PAGEREF _Toc434848094 \h </w:instrText>
          </w:r>
          <w:r w:rsidR="00097653" w:rsidRPr="001A6752">
            <w:rPr>
              <w:webHidden/>
              <w:lang w:val="pt-PT"/>
              <w:rPrChange w:id="360" w:author="José Fonseca" w:date="2015-11-10T15:49:00Z">
                <w:rPr>
                  <w:noProof/>
                  <w:webHidden/>
                </w:rPr>
              </w:rPrChange>
            </w:rPr>
          </w:r>
          <w:r w:rsidR="00097653" w:rsidRPr="001A6752">
            <w:rPr>
              <w:webHidden/>
              <w:lang w:val="pt-PT"/>
              <w:rPrChange w:id="361" w:author="José Fonseca" w:date="2015-11-10T15:49:00Z">
                <w:rPr>
                  <w:noProof/>
                  <w:webHidden/>
                </w:rPr>
              </w:rPrChange>
            </w:rPr>
            <w:fldChar w:fldCharType="separate"/>
          </w:r>
          <w:r w:rsidR="009B510B" w:rsidRPr="001A6752">
            <w:rPr>
              <w:webHidden/>
              <w:lang w:val="pt-PT"/>
              <w:rPrChange w:id="362" w:author="José Fonseca" w:date="2015-11-10T15:49:00Z">
                <w:rPr>
                  <w:noProof/>
                  <w:webHidden/>
                </w:rPr>
              </w:rPrChange>
            </w:rPr>
            <w:t>26</w:t>
          </w:r>
          <w:r w:rsidR="00097653" w:rsidRPr="001A6752">
            <w:rPr>
              <w:webHidden/>
              <w:lang w:val="pt-PT"/>
              <w:rPrChange w:id="363" w:author="José Fonseca" w:date="2015-11-10T15:49:00Z">
                <w:rPr>
                  <w:noProof/>
                  <w:webHidden/>
                </w:rPr>
              </w:rPrChange>
            </w:rPr>
            <w:fldChar w:fldCharType="end"/>
          </w:r>
          <w:r w:rsidRPr="001A6752">
            <w:rPr>
              <w:lang w:val="pt-PT"/>
              <w:rPrChange w:id="364" w:author="José Fonseca" w:date="2015-11-10T15:49:00Z">
                <w:rPr>
                  <w:noProof/>
                </w:rPr>
              </w:rPrChange>
            </w:rPr>
            <w:fldChar w:fldCharType="end"/>
          </w:r>
        </w:p>
        <w:p w14:paraId="3CE1E4EC" w14:textId="77777777" w:rsidR="00097653" w:rsidRPr="001A6752" w:rsidRDefault="00E64FF6">
          <w:pPr>
            <w:pStyle w:val="TOC3"/>
            <w:tabs>
              <w:tab w:val="left" w:pos="2131"/>
              <w:tab w:val="right" w:leader="dot" w:pos="8494"/>
            </w:tabs>
            <w:rPr>
              <w:rFonts w:asciiTheme="minorHAnsi" w:hAnsiTheme="minorHAnsi" w:cstheme="minorBidi"/>
              <w:lang w:val="pt-PT"/>
              <w:rPrChange w:id="365" w:author="José Fonseca" w:date="2015-11-10T15:49:00Z">
                <w:rPr>
                  <w:rFonts w:asciiTheme="minorHAnsi" w:hAnsiTheme="minorHAnsi" w:cstheme="minorBidi"/>
                  <w:noProof/>
                  <w:lang w:val="pt-PT"/>
                </w:rPr>
              </w:rPrChange>
            </w:rPr>
          </w:pPr>
          <w:r w:rsidRPr="001A6752">
            <w:rPr>
              <w:lang w:val="pt-PT"/>
              <w:rPrChange w:id="366" w:author="José Fonseca" w:date="2015-11-10T15:49:00Z">
                <w:rPr/>
              </w:rPrChange>
            </w:rPr>
            <w:fldChar w:fldCharType="begin"/>
          </w:r>
          <w:r w:rsidRPr="001A6752">
            <w:rPr>
              <w:lang w:val="pt-PT"/>
              <w:rPrChange w:id="367" w:author="José Fonseca" w:date="2015-11-10T15:49:00Z">
                <w:rPr/>
              </w:rPrChange>
            </w:rPr>
            <w:instrText xml:space="preserve"> HYPERLINK \l "_Toc434848095" </w:instrText>
          </w:r>
          <w:r w:rsidRPr="001A6752">
            <w:rPr>
              <w:lang w:val="pt-PT"/>
              <w:rPrChange w:id="368" w:author="José Fonseca" w:date="2015-11-10T15:49:00Z">
                <w:rPr/>
              </w:rPrChange>
            </w:rPr>
            <w:fldChar w:fldCharType="separate"/>
          </w:r>
          <w:r w:rsidR="00097653" w:rsidRPr="001A6752">
            <w:rPr>
              <w:rStyle w:val="Hyperlink"/>
              <w:lang w:val="pt-PT"/>
              <w:rPrChange w:id="369" w:author="José Fonseca" w:date="2015-11-10T15:49:00Z">
                <w:rPr>
                  <w:rStyle w:val="Hyperlink"/>
                  <w:noProof/>
                </w:rPr>
              </w:rPrChange>
            </w:rPr>
            <w:t>3.6.2.</w:t>
          </w:r>
          <w:r w:rsidR="00097653" w:rsidRPr="001A6752">
            <w:rPr>
              <w:rFonts w:asciiTheme="minorHAnsi" w:hAnsiTheme="minorHAnsi" w:cstheme="minorBidi"/>
              <w:lang w:val="pt-PT"/>
              <w:rPrChange w:id="370" w:author="José Fonseca" w:date="2015-11-10T15:49:00Z">
                <w:rPr>
                  <w:rFonts w:asciiTheme="minorHAnsi" w:hAnsiTheme="minorHAnsi" w:cstheme="minorBidi"/>
                  <w:noProof/>
                  <w:lang w:val="pt-PT"/>
                </w:rPr>
              </w:rPrChange>
            </w:rPr>
            <w:tab/>
          </w:r>
          <w:r w:rsidR="00097653" w:rsidRPr="001A6752">
            <w:rPr>
              <w:rStyle w:val="Hyperlink"/>
              <w:lang w:val="pt-PT"/>
              <w:rPrChange w:id="371" w:author="José Fonseca" w:date="2015-11-10T15:49:00Z">
                <w:rPr>
                  <w:rStyle w:val="Hyperlink"/>
                  <w:noProof/>
                </w:rPr>
              </w:rPrChange>
            </w:rPr>
            <w:t>Eliminar boleia</w:t>
          </w:r>
          <w:r w:rsidR="00097653" w:rsidRPr="001A6752">
            <w:rPr>
              <w:webHidden/>
              <w:lang w:val="pt-PT"/>
              <w:rPrChange w:id="372" w:author="José Fonseca" w:date="2015-11-10T15:49:00Z">
                <w:rPr>
                  <w:noProof/>
                  <w:webHidden/>
                </w:rPr>
              </w:rPrChange>
            </w:rPr>
            <w:tab/>
          </w:r>
          <w:r w:rsidR="00097653" w:rsidRPr="001A6752">
            <w:rPr>
              <w:webHidden/>
              <w:lang w:val="pt-PT"/>
              <w:rPrChange w:id="373" w:author="José Fonseca" w:date="2015-11-10T15:49:00Z">
                <w:rPr>
                  <w:noProof/>
                  <w:webHidden/>
                </w:rPr>
              </w:rPrChange>
            </w:rPr>
            <w:fldChar w:fldCharType="begin"/>
          </w:r>
          <w:r w:rsidR="00097653" w:rsidRPr="001A6752">
            <w:rPr>
              <w:webHidden/>
              <w:lang w:val="pt-PT"/>
              <w:rPrChange w:id="374" w:author="José Fonseca" w:date="2015-11-10T15:49:00Z">
                <w:rPr>
                  <w:noProof/>
                  <w:webHidden/>
                </w:rPr>
              </w:rPrChange>
            </w:rPr>
            <w:instrText xml:space="preserve"> PAGEREF _Toc434848095 \h </w:instrText>
          </w:r>
          <w:r w:rsidR="00097653" w:rsidRPr="001A6752">
            <w:rPr>
              <w:webHidden/>
              <w:lang w:val="pt-PT"/>
              <w:rPrChange w:id="375" w:author="José Fonseca" w:date="2015-11-10T15:49:00Z">
                <w:rPr>
                  <w:noProof/>
                  <w:webHidden/>
                </w:rPr>
              </w:rPrChange>
            </w:rPr>
          </w:r>
          <w:r w:rsidR="00097653" w:rsidRPr="001A6752">
            <w:rPr>
              <w:webHidden/>
              <w:lang w:val="pt-PT"/>
              <w:rPrChange w:id="376" w:author="José Fonseca" w:date="2015-11-10T15:49:00Z">
                <w:rPr>
                  <w:noProof/>
                  <w:webHidden/>
                </w:rPr>
              </w:rPrChange>
            </w:rPr>
            <w:fldChar w:fldCharType="separate"/>
          </w:r>
          <w:r w:rsidR="009B510B" w:rsidRPr="001A6752">
            <w:rPr>
              <w:webHidden/>
              <w:lang w:val="pt-PT"/>
              <w:rPrChange w:id="377" w:author="José Fonseca" w:date="2015-11-10T15:49:00Z">
                <w:rPr>
                  <w:noProof/>
                  <w:webHidden/>
                </w:rPr>
              </w:rPrChange>
            </w:rPr>
            <w:t>27</w:t>
          </w:r>
          <w:r w:rsidR="00097653" w:rsidRPr="001A6752">
            <w:rPr>
              <w:webHidden/>
              <w:lang w:val="pt-PT"/>
              <w:rPrChange w:id="378" w:author="José Fonseca" w:date="2015-11-10T15:49:00Z">
                <w:rPr>
                  <w:noProof/>
                  <w:webHidden/>
                </w:rPr>
              </w:rPrChange>
            </w:rPr>
            <w:fldChar w:fldCharType="end"/>
          </w:r>
          <w:r w:rsidRPr="001A6752">
            <w:rPr>
              <w:lang w:val="pt-PT"/>
              <w:rPrChange w:id="379" w:author="José Fonseca" w:date="2015-11-10T15:49:00Z">
                <w:rPr>
                  <w:noProof/>
                </w:rPr>
              </w:rPrChange>
            </w:rPr>
            <w:fldChar w:fldCharType="end"/>
          </w:r>
        </w:p>
        <w:p w14:paraId="41180162" w14:textId="77777777" w:rsidR="00097653" w:rsidRPr="001A6752" w:rsidRDefault="00E64FF6">
          <w:pPr>
            <w:pStyle w:val="TOC2"/>
            <w:tabs>
              <w:tab w:val="left" w:pos="1416"/>
              <w:tab w:val="right" w:leader="dot" w:pos="8494"/>
            </w:tabs>
            <w:rPr>
              <w:rFonts w:asciiTheme="minorHAnsi" w:eastAsiaTheme="minorEastAsia" w:hAnsiTheme="minorHAnsi" w:cstheme="minorBidi"/>
              <w:lang w:eastAsia="ja-JP"/>
              <w:rPrChange w:id="380" w:author="José Fonseca" w:date="2015-11-10T15:49:00Z">
                <w:rPr>
                  <w:rFonts w:asciiTheme="minorHAnsi" w:eastAsiaTheme="minorEastAsia" w:hAnsiTheme="minorHAnsi" w:cstheme="minorBidi"/>
                  <w:noProof/>
                  <w:lang w:eastAsia="ja-JP"/>
                </w:rPr>
              </w:rPrChange>
            </w:rPr>
          </w:pPr>
          <w:r w:rsidRPr="001A6752">
            <w:rPr>
              <w:rPrChange w:id="381" w:author="José Fonseca" w:date="2015-11-10T15:49:00Z">
                <w:rPr/>
              </w:rPrChange>
            </w:rPr>
            <w:fldChar w:fldCharType="begin"/>
          </w:r>
          <w:r w:rsidRPr="001A6752">
            <w:rPr>
              <w:rPrChange w:id="382" w:author="José Fonseca" w:date="2015-11-10T15:49:00Z">
                <w:rPr/>
              </w:rPrChange>
            </w:rPr>
            <w:instrText xml:space="preserve"> HYPERLINK \l "_Toc434848096" </w:instrText>
          </w:r>
          <w:r w:rsidRPr="001A6752">
            <w:rPr>
              <w:rPrChange w:id="383" w:author="José Fonseca" w:date="2015-11-10T15:49:00Z">
                <w:rPr/>
              </w:rPrChange>
            </w:rPr>
            <w:fldChar w:fldCharType="separate"/>
          </w:r>
          <w:r w:rsidR="00097653" w:rsidRPr="001A6752">
            <w:rPr>
              <w:rStyle w:val="Hyperlink"/>
              <w:rPrChange w:id="384" w:author="José Fonseca" w:date="2015-11-10T15:49:00Z">
                <w:rPr>
                  <w:rStyle w:val="Hyperlink"/>
                  <w:noProof/>
                </w:rPr>
              </w:rPrChange>
            </w:rPr>
            <w:t>3.7.</w:t>
          </w:r>
          <w:r w:rsidR="00097653" w:rsidRPr="001A6752">
            <w:rPr>
              <w:rFonts w:asciiTheme="minorHAnsi" w:eastAsiaTheme="minorEastAsia" w:hAnsiTheme="minorHAnsi" w:cstheme="minorBidi"/>
              <w:lang w:eastAsia="ja-JP"/>
              <w:rPrChange w:id="385" w:author="José Fonseca" w:date="2015-11-10T15:49:00Z">
                <w:rPr>
                  <w:rFonts w:asciiTheme="minorHAnsi" w:eastAsiaTheme="minorEastAsia" w:hAnsiTheme="minorHAnsi" w:cstheme="minorBidi"/>
                  <w:noProof/>
                  <w:lang w:eastAsia="ja-JP"/>
                </w:rPr>
              </w:rPrChange>
            </w:rPr>
            <w:tab/>
          </w:r>
          <w:r w:rsidR="00097653" w:rsidRPr="001A6752">
            <w:rPr>
              <w:rStyle w:val="Hyperlink"/>
              <w:rPrChange w:id="386" w:author="José Fonseca" w:date="2015-11-10T15:49:00Z">
                <w:rPr>
                  <w:rStyle w:val="Hyperlink"/>
                  <w:noProof/>
                </w:rPr>
              </w:rPrChange>
            </w:rPr>
            <w:t>Diagrama de classes e modelo EER</w:t>
          </w:r>
          <w:r w:rsidR="00097653" w:rsidRPr="001A6752">
            <w:rPr>
              <w:webHidden/>
              <w:rPrChange w:id="387" w:author="José Fonseca" w:date="2015-11-10T15:49:00Z">
                <w:rPr>
                  <w:noProof/>
                  <w:webHidden/>
                </w:rPr>
              </w:rPrChange>
            </w:rPr>
            <w:tab/>
          </w:r>
          <w:r w:rsidR="00097653" w:rsidRPr="001A6752">
            <w:rPr>
              <w:webHidden/>
              <w:rPrChange w:id="388" w:author="José Fonseca" w:date="2015-11-10T15:49:00Z">
                <w:rPr>
                  <w:noProof/>
                  <w:webHidden/>
                </w:rPr>
              </w:rPrChange>
            </w:rPr>
            <w:fldChar w:fldCharType="begin"/>
          </w:r>
          <w:r w:rsidR="00097653" w:rsidRPr="001A6752">
            <w:rPr>
              <w:webHidden/>
              <w:rPrChange w:id="389" w:author="José Fonseca" w:date="2015-11-10T15:49:00Z">
                <w:rPr>
                  <w:noProof/>
                  <w:webHidden/>
                </w:rPr>
              </w:rPrChange>
            </w:rPr>
            <w:instrText xml:space="preserve"> PAGEREF _Toc434848096 \h </w:instrText>
          </w:r>
          <w:r w:rsidR="00097653" w:rsidRPr="001A6752">
            <w:rPr>
              <w:webHidden/>
              <w:rPrChange w:id="390" w:author="José Fonseca" w:date="2015-11-10T15:49:00Z">
                <w:rPr>
                  <w:noProof/>
                  <w:webHidden/>
                </w:rPr>
              </w:rPrChange>
            </w:rPr>
          </w:r>
          <w:r w:rsidR="00097653" w:rsidRPr="001A6752">
            <w:rPr>
              <w:webHidden/>
              <w:rPrChange w:id="391" w:author="José Fonseca" w:date="2015-11-10T15:49:00Z">
                <w:rPr>
                  <w:noProof/>
                  <w:webHidden/>
                </w:rPr>
              </w:rPrChange>
            </w:rPr>
            <w:fldChar w:fldCharType="separate"/>
          </w:r>
          <w:r w:rsidR="009B510B" w:rsidRPr="001A6752">
            <w:rPr>
              <w:webHidden/>
              <w:rPrChange w:id="392" w:author="José Fonseca" w:date="2015-11-10T15:49:00Z">
                <w:rPr>
                  <w:noProof/>
                  <w:webHidden/>
                </w:rPr>
              </w:rPrChange>
            </w:rPr>
            <w:t>28</w:t>
          </w:r>
          <w:r w:rsidR="00097653" w:rsidRPr="001A6752">
            <w:rPr>
              <w:webHidden/>
              <w:rPrChange w:id="393" w:author="José Fonseca" w:date="2015-11-10T15:49:00Z">
                <w:rPr>
                  <w:noProof/>
                  <w:webHidden/>
                </w:rPr>
              </w:rPrChange>
            </w:rPr>
            <w:fldChar w:fldCharType="end"/>
          </w:r>
          <w:r w:rsidRPr="001A6752">
            <w:rPr>
              <w:rPrChange w:id="394" w:author="José Fonseca" w:date="2015-11-10T15:49:00Z">
                <w:rPr>
                  <w:noProof/>
                </w:rPr>
              </w:rPrChange>
            </w:rPr>
            <w:fldChar w:fldCharType="end"/>
          </w:r>
        </w:p>
        <w:p w14:paraId="50F9E9A9" w14:textId="77777777" w:rsidR="00097653" w:rsidRPr="001A6752" w:rsidRDefault="00E64FF6">
          <w:pPr>
            <w:pStyle w:val="TOC2"/>
            <w:tabs>
              <w:tab w:val="left" w:pos="1416"/>
              <w:tab w:val="right" w:leader="dot" w:pos="8494"/>
            </w:tabs>
            <w:rPr>
              <w:rFonts w:asciiTheme="minorHAnsi" w:eastAsiaTheme="minorEastAsia" w:hAnsiTheme="minorHAnsi" w:cstheme="minorBidi"/>
              <w:lang w:eastAsia="ja-JP"/>
              <w:rPrChange w:id="395" w:author="José Fonseca" w:date="2015-11-10T15:49:00Z">
                <w:rPr>
                  <w:rFonts w:asciiTheme="minorHAnsi" w:eastAsiaTheme="minorEastAsia" w:hAnsiTheme="minorHAnsi" w:cstheme="minorBidi"/>
                  <w:noProof/>
                  <w:lang w:eastAsia="ja-JP"/>
                </w:rPr>
              </w:rPrChange>
            </w:rPr>
          </w:pPr>
          <w:r w:rsidRPr="001A6752">
            <w:rPr>
              <w:rPrChange w:id="396" w:author="José Fonseca" w:date="2015-11-10T15:49:00Z">
                <w:rPr/>
              </w:rPrChange>
            </w:rPr>
            <w:fldChar w:fldCharType="begin"/>
          </w:r>
          <w:r w:rsidRPr="001A6752">
            <w:rPr>
              <w:rPrChange w:id="397" w:author="José Fonseca" w:date="2015-11-10T15:49:00Z">
                <w:rPr/>
              </w:rPrChange>
            </w:rPr>
            <w:instrText xml:space="preserve"> HYPERLINK \l "_Toc434848097" </w:instrText>
          </w:r>
          <w:r w:rsidRPr="001A6752">
            <w:rPr>
              <w:rPrChange w:id="398" w:author="José Fonseca" w:date="2015-11-10T15:49:00Z">
                <w:rPr/>
              </w:rPrChange>
            </w:rPr>
            <w:fldChar w:fldCharType="separate"/>
          </w:r>
          <w:r w:rsidR="00097653" w:rsidRPr="001A6752">
            <w:rPr>
              <w:rStyle w:val="Hyperlink"/>
              <w:rPrChange w:id="399" w:author="José Fonseca" w:date="2015-11-10T15:49:00Z">
                <w:rPr>
                  <w:rStyle w:val="Hyperlink"/>
                  <w:noProof/>
                </w:rPr>
              </w:rPrChange>
            </w:rPr>
            <w:t>3.8.</w:t>
          </w:r>
          <w:r w:rsidR="00097653" w:rsidRPr="001A6752">
            <w:rPr>
              <w:rFonts w:asciiTheme="minorHAnsi" w:eastAsiaTheme="minorEastAsia" w:hAnsiTheme="minorHAnsi" w:cstheme="minorBidi"/>
              <w:lang w:eastAsia="ja-JP"/>
              <w:rPrChange w:id="400" w:author="José Fonseca" w:date="2015-11-10T15:49:00Z">
                <w:rPr>
                  <w:rFonts w:asciiTheme="minorHAnsi" w:eastAsiaTheme="minorEastAsia" w:hAnsiTheme="minorHAnsi" w:cstheme="minorBidi"/>
                  <w:noProof/>
                  <w:lang w:eastAsia="ja-JP"/>
                </w:rPr>
              </w:rPrChange>
            </w:rPr>
            <w:tab/>
          </w:r>
          <w:r w:rsidR="00097653" w:rsidRPr="001A6752">
            <w:rPr>
              <w:rStyle w:val="Hyperlink"/>
              <w:rPrChange w:id="401" w:author="José Fonseca" w:date="2015-11-10T15:49:00Z">
                <w:rPr>
                  <w:rStyle w:val="Hyperlink"/>
                  <w:noProof/>
                </w:rPr>
              </w:rPrChange>
            </w:rPr>
            <w:t>Semântica</w:t>
          </w:r>
          <w:r w:rsidR="00097653" w:rsidRPr="001A6752">
            <w:rPr>
              <w:webHidden/>
              <w:rPrChange w:id="402" w:author="José Fonseca" w:date="2015-11-10T15:49:00Z">
                <w:rPr>
                  <w:noProof/>
                  <w:webHidden/>
                </w:rPr>
              </w:rPrChange>
            </w:rPr>
            <w:tab/>
          </w:r>
          <w:r w:rsidR="00097653" w:rsidRPr="001A6752">
            <w:rPr>
              <w:webHidden/>
              <w:rPrChange w:id="403" w:author="José Fonseca" w:date="2015-11-10T15:49:00Z">
                <w:rPr>
                  <w:noProof/>
                  <w:webHidden/>
                </w:rPr>
              </w:rPrChange>
            </w:rPr>
            <w:fldChar w:fldCharType="begin"/>
          </w:r>
          <w:r w:rsidR="00097653" w:rsidRPr="001A6752">
            <w:rPr>
              <w:webHidden/>
              <w:rPrChange w:id="404" w:author="José Fonseca" w:date="2015-11-10T15:49:00Z">
                <w:rPr>
                  <w:noProof/>
                  <w:webHidden/>
                </w:rPr>
              </w:rPrChange>
            </w:rPr>
            <w:instrText xml:space="preserve"> PAGEREF _Toc434848097 \h </w:instrText>
          </w:r>
          <w:r w:rsidR="00097653" w:rsidRPr="001A6752">
            <w:rPr>
              <w:webHidden/>
              <w:rPrChange w:id="405" w:author="José Fonseca" w:date="2015-11-10T15:49:00Z">
                <w:rPr>
                  <w:noProof/>
                  <w:webHidden/>
                </w:rPr>
              </w:rPrChange>
            </w:rPr>
          </w:r>
          <w:r w:rsidR="00097653" w:rsidRPr="001A6752">
            <w:rPr>
              <w:webHidden/>
              <w:rPrChange w:id="406" w:author="José Fonseca" w:date="2015-11-10T15:49:00Z">
                <w:rPr>
                  <w:noProof/>
                  <w:webHidden/>
                </w:rPr>
              </w:rPrChange>
            </w:rPr>
            <w:fldChar w:fldCharType="separate"/>
          </w:r>
          <w:r w:rsidR="009B510B" w:rsidRPr="001A6752">
            <w:rPr>
              <w:webHidden/>
              <w:rPrChange w:id="407" w:author="José Fonseca" w:date="2015-11-10T15:49:00Z">
                <w:rPr>
                  <w:noProof/>
                  <w:webHidden/>
                </w:rPr>
              </w:rPrChange>
            </w:rPr>
            <w:t>31</w:t>
          </w:r>
          <w:r w:rsidR="00097653" w:rsidRPr="001A6752">
            <w:rPr>
              <w:webHidden/>
              <w:rPrChange w:id="408" w:author="José Fonseca" w:date="2015-11-10T15:49:00Z">
                <w:rPr>
                  <w:noProof/>
                  <w:webHidden/>
                </w:rPr>
              </w:rPrChange>
            </w:rPr>
            <w:fldChar w:fldCharType="end"/>
          </w:r>
          <w:r w:rsidRPr="001A6752">
            <w:rPr>
              <w:rPrChange w:id="409" w:author="José Fonseca" w:date="2015-11-10T15:49:00Z">
                <w:rPr>
                  <w:noProof/>
                </w:rPr>
              </w:rPrChange>
            </w:rPr>
            <w:fldChar w:fldCharType="end"/>
          </w:r>
        </w:p>
        <w:p w14:paraId="1E85E92A" w14:textId="77777777" w:rsidR="00097653" w:rsidRPr="001A6752" w:rsidRDefault="00E64FF6">
          <w:pPr>
            <w:pStyle w:val="TOC3"/>
            <w:tabs>
              <w:tab w:val="left" w:pos="2131"/>
              <w:tab w:val="right" w:leader="dot" w:pos="8494"/>
            </w:tabs>
            <w:rPr>
              <w:rFonts w:asciiTheme="minorHAnsi" w:hAnsiTheme="minorHAnsi" w:cstheme="minorBidi"/>
              <w:lang w:val="pt-PT"/>
              <w:rPrChange w:id="410" w:author="José Fonseca" w:date="2015-11-10T15:49:00Z">
                <w:rPr>
                  <w:rFonts w:asciiTheme="minorHAnsi" w:hAnsiTheme="minorHAnsi" w:cstheme="minorBidi"/>
                  <w:noProof/>
                  <w:lang w:val="pt-PT"/>
                </w:rPr>
              </w:rPrChange>
            </w:rPr>
          </w:pPr>
          <w:r w:rsidRPr="001A6752">
            <w:rPr>
              <w:lang w:val="pt-PT"/>
              <w:rPrChange w:id="411" w:author="José Fonseca" w:date="2015-11-10T15:49:00Z">
                <w:rPr/>
              </w:rPrChange>
            </w:rPr>
            <w:fldChar w:fldCharType="begin"/>
          </w:r>
          <w:r w:rsidRPr="001A6752">
            <w:rPr>
              <w:lang w:val="pt-PT"/>
              <w:rPrChange w:id="412" w:author="José Fonseca" w:date="2015-11-10T15:49:00Z">
                <w:rPr/>
              </w:rPrChange>
            </w:rPr>
            <w:instrText xml:space="preserve"> HYPERLINK \l "_Toc434848098" </w:instrText>
          </w:r>
          <w:r w:rsidRPr="001A6752">
            <w:rPr>
              <w:lang w:val="pt-PT"/>
              <w:rPrChange w:id="413" w:author="José Fonseca" w:date="2015-11-10T15:49:00Z">
                <w:rPr/>
              </w:rPrChange>
            </w:rPr>
            <w:fldChar w:fldCharType="separate"/>
          </w:r>
          <w:r w:rsidR="00097653" w:rsidRPr="001A6752">
            <w:rPr>
              <w:rStyle w:val="Hyperlink"/>
              <w:lang w:val="pt-PT"/>
              <w:rPrChange w:id="414" w:author="José Fonseca" w:date="2015-11-10T15:49:00Z">
                <w:rPr>
                  <w:rStyle w:val="Hyperlink"/>
                  <w:noProof/>
                </w:rPr>
              </w:rPrChange>
            </w:rPr>
            <w:t>3.8.1.</w:t>
          </w:r>
          <w:r w:rsidR="00097653" w:rsidRPr="001A6752">
            <w:rPr>
              <w:rFonts w:asciiTheme="minorHAnsi" w:hAnsiTheme="minorHAnsi" w:cstheme="minorBidi"/>
              <w:lang w:val="pt-PT"/>
              <w:rPrChange w:id="415" w:author="José Fonseca" w:date="2015-11-10T15:49:00Z">
                <w:rPr>
                  <w:rFonts w:asciiTheme="minorHAnsi" w:hAnsiTheme="minorHAnsi" w:cstheme="minorBidi"/>
                  <w:noProof/>
                  <w:lang w:val="pt-PT"/>
                </w:rPr>
              </w:rPrChange>
            </w:rPr>
            <w:tab/>
          </w:r>
          <w:r w:rsidR="00097653" w:rsidRPr="001A6752">
            <w:rPr>
              <w:rStyle w:val="Hyperlink"/>
              <w:lang w:val="pt-PT"/>
              <w:rPrChange w:id="416" w:author="José Fonseca" w:date="2015-11-10T15:49:00Z">
                <w:rPr>
                  <w:rStyle w:val="Hyperlink"/>
                  <w:noProof/>
                </w:rPr>
              </w:rPrChange>
            </w:rPr>
            <w:t>Utilizadores</w:t>
          </w:r>
          <w:r w:rsidR="00097653" w:rsidRPr="001A6752">
            <w:rPr>
              <w:webHidden/>
              <w:lang w:val="pt-PT"/>
              <w:rPrChange w:id="417" w:author="José Fonseca" w:date="2015-11-10T15:49:00Z">
                <w:rPr>
                  <w:noProof/>
                  <w:webHidden/>
                </w:rPr>
              </w:rPrChange>
            </w:rPr>
            <w:tab/>
          </w:r>
          <w:r w:rsidR="00097653" w:rsidRPr="001A6752">
            <w:rPr>
              <w:webHidden/>
              <w:lang w:val="pt-PT"/>
              <w:rPrChange w:id="418" w:author="José Fonseca" w:date="2015-11-10T15:49:00Z">
                <w:rPr>
                  <w:noProof/>
                  <w:webHidden/>
                </w:rPr>
              </w:rPrChange>
            </w:rPr>
            <w:fldChar w:fldCharType="begin"/>
          </w:r>
          <w:r w:rsidR="00097653" w:rsidRPr="001A6752">
            <w:rPr>
              <w:webHidden/>
              <w:lang w:val="pt-PT"/>
              <w:rPrChange w:id="419" w:author="José Fonseca" w:date="2015-11-10T15:49:00Z">
                <w:rPr>
                  <w:noProof/>
                  <w:webHidden/>
                </w:rPr>
              </w:rPrChange>
            </w:rPr>
            <w:instrText xml:space="preserve"> PAGEREF _Toc434848098 \h </w:instrText>
          </w:r>
          <w:r w:rsidR="00097653" w:rsidRPr="001A6752">
            <w:rPr>
              <w:webHidden/>
              <w:lang w:val="pt-PT"/>
              <w:rPrChange w:id="420" w:author="José Fonseca" w:date="2015-11-10T15:49:00Z">
                <w:rPr>
                  <w:noProof/>
                  <w:webHidden/>
                </w:rPr>
              </w:rPrChange>
            </w:rPr>
          </w:r>
          <w:r w:rsidR="00097653" w:rsidRPr="001A6752">
            <w:rPr>
              <w:webHidden/>
              <w:lang w:val="pt-PT"/>
              <w:rPrChange w:id="421" w:author="José Fonseca" w:date="2015-11-10T15:49:00Z">
                <w:rPr>
                  <w:noProof/>
                  <w:webHidden/>
                </w:rPr>
              </w:rPrChange>
            </w:rPr>
            <w:fldChar w:fldCharType="separate"/>
          </w:r>
          <w:r w:rsidR="009B510B" w:rsidRPr="001A6752">
            <w:rPr>
              <w:webHidden/>
              <w:lang w:val="pt-PT"/>
              <w:rPrChange w:id="422" w:author="José Fonseca" w:date="2015-11-10T15:49:00Z">
                <w:rPr>
                  <w:noProof/>
                  <w:webHidden/>
                </w:rPr>
              </w:rPrChange>
            </w:rPr>
            <w:t>31</w:t>
          </w:r>
          <w:r w:rsidR="00097653" w:rsidRPr="001A6752">
            <w:rPr>
              <w:webHidden/>
              <w:lang w:val="pt-PT"/>
              <w:rPrChange w:id="423" w:author="José Fonseca" w:date="2015-11-10T15:49:00Z">
                <w:rPr>
                  <w:noProof/>
                  <w:webHidden/>
                </w:rPr>
              </w:rPrChange>
            </w:rPr>
            <w:fldChar w:fldCharType="end"/>
          </w:r>
          <w:r w:rsidRPr="001A6752">
            <w:rPr>
              <w:lang w:val="pt-PT"/>
              <w:rPrChange w:id="424" w:author="José Fonseca" w:date="2015-11-10T15:49:00Z">
                <w:rPr>
                  <w:noProof/>
                </w:rPr>
              </w:rPrChange>
            </w:rPr>
            <w:fldChar w:fldCharType="end"/>
          </w:r>
        </w:p>
        <w:p w14:paraId="124EB1E6" w14:textId="77777777" w:rsidR="00097653" w:rsidRPr="001A6752" w:rsidRDefault="00E64FF6">
          <w:pPr>
            <w:pStyle w:val="TOC3"/>
            <w:tabs>
              <w:tab w:val="left" w:pos="2131"/>
              <w:tab w:val="right" w:leader="dot" w:pos="8494"/>
            </w:tabs>
            <w:rPr>
              <w:rFonts w:asciiTheme="minorHAnsi" w:hAnsiTheme="minorHAnsi" w:cstheme="minorBidi"/>
              <w:lang w:val="pt-PT"/>
              <w:rPrChange w:id="425" w:author="José Fonseca" w:date="2015-11-10T15:49:00Z">
                <w:rPr>
                  <w:rFonts w:asciiTheme="minorHAnsi" w:hAnsiTheme="minorHAnsi" w:cstheme="minorBidi"/>
                  <w:noProof/>
                  <w:lang w:val="pt-PT"/>
                </w:rPr>
              </w:rPrChange>
            </w:rPr>
          </w:pPr>
          <w:r w:rsidRPr="001A6752">
            <w:rPr>
              <w:lang w:val="pt-PT"/>
              <w:rPrChange w:id="426" w:author="José Fonseca" w:date="2015-11-10T15:49:00Z">
                <w:rPr/>
              </w:rPrChange>
            </w:rPr>
            <w:fldChar w:fldCharType="begin"/>
          </w:r>
          <w:r w:rsidRPr="001A6752">
            <w:rPr>
              <w:lang w:val="pt-PT"/>
              <w:rPrChange w:id="427" w:author="José Fonseca" w:date="2015-11-10T15:49:00Z">
                <w:rPr/>
              </w:rPrChange>
            </w:rPr>
            <w:instrText xml:space="preserve"> HYPERLINK \l "_Toc434848099" </w:instrText>
          </w:r>
          <w:r w:rsidRPr="001A6752">
            <w:rPr>
              <w:lang w:val="pt-PT"/>
              <w:rPrChange w:id="428" w:author="José Fonseca" w:date="2015-11-10T15:49:00Z">
                <w:rPr/>
              </w:rPrChange>
            </w:rPr>
            <w:fldChar w:fldCharType="separate"/>
          </w:r>
          <w:r w:rsidR="00097653" w:rsidRPr="001A6752">
            <w:rPr>
              <w:rStyle w:val="Hyperlink"/>
              <w:lang w:val="pt-PT"/>
              <w:rPrChange w:id="429" w:author="José Fonseca" w:date="2015-11-10T15:49:00Z">
                <w:rPr>
                  <w:rStyle w:val="Hyperlink"/>
                  <w:noProof/>
                </w:rPr>
              </w:rPrChange>
            </w:rPr>
            <w:t>3.8.2.</w:t>
          </w:r>
          <w:r w:rsidR="00097653" w:rsidRPr="001A6752">
            <w:rPr>
              <w:rFonts w:asciiTheme="minorHAnsi" w:hAnsiTheme="minorHAnsi" w:cstheme="minorBidi"/>
              <w:lang w:val="pt-PT"/>
              <w:rPrChange w:id="430" w:author="José Fonseca" w:date="2015-11-10T15:49:00Z">
                <w:rPr>
                  <w:rFonts w:asciiTheme="minorHAnsi" w:hAnsiTheme="minorHAnsi" w:cstheme="minorBidi"/>
                  <w:noProof/>
                  <w:lang w:val="pt-PT"/>
                </w:rPr>
              </w:rPrChange>
            </w:rPr>
            <w:tab/>
          </w:r>
          <w:r w:rsidR="00097653" w:rsidRPr="001A6752">
            <w:rPr>
              <w:rStyle w:val="Hyperlink"/>
              <w:lang w:val="pt-PT"/>
              <w:rPrChange w:id="431" w:author="José Fonseca" w:date="2015-11-10T15:49:00Z">
                <w:rPr>
                  <w:rStyle w:val="Hyperlink"/>
                  <w:noProof/>
                </w:rPr>
              </w:rPrChange>
            </w:rPr>
            <w:t>Boleias</w:t>
          </w:r>
          <w:r w:rsidR="00097653" w:rsidRPr="001A6752">
            <w:rPr>
              <w:webHidden/>
              <w:lang w:val="pt-PT"/>
              <w:rPrChange w:id="432" w:author="José Fonseca" w:date="2015-11-10T15:49:00Z">
                <w:rPr>
                  <w:noProof/>
                  <w:webHidden/>
                </w:rPr>
              </w:rPrChange>
            </w:rPr>
            <w:tab/>
          </w:r>
          <w:r w:rsidR="00097653" w:rsidRPr="001A6752">
            <w:rPr>
              <w:webHidden/>
              <w:lang w:val="pt-PT"/>
              <w:rPrChange w:id="433" w:author="José Fonseca" w:date="2015-11-10T15:49:00Z">
                <w:rPr>
                  <w:noProof/>
                  <w:webHidden/>
                </w:rPr>
              </w:rPrChange>
            </w:rPr>
            <w:fldChar w:fldCharType="begin"/>
          </w:r>
          <w:r w:rsidR="00097653" w:rsidRPr="001A6752">
            <w:rPr>
              <w:webHidden/>
              <w:lang w:val="pt-PT"/>
              <w:rPrChange w:id="434" w:author="José Fonseca" w:date="2015-11-10T15:49:00Z">
                <w:rPr>
                  <w:noProof/>
                  <w:webHidden/>
                </w:rPr>
              </w:rPrChange>
            </w:rPr>
            <w:instrText xml:space="preserve"> PAGEREF _Toc434848099 \h </w:instrText>
          </w:r>
          <w:r w:rsidR="00097653" w:rsidRPr="001A6752">
            <w:rPr>
              <w:webHidden/>
              <w:lang w:val="pt-PT"/>
              <w:rPrChange w:id="435" w:author="José Fonseca" w:date="2015-11-10T15:49:00Z">
                <w:rPr>
                  <w:noProof/>
                  <w:webHidden/>
                </w:rPr>
              </w:rPrChange>
            </w:rPr>
          </w:r>
          <w:r w:rsidR="00097653" w:rsidRPr="001A6752">
            <w:rPr>
              <w:webHidden/>
              <w:lang w:val="pt-PT"/>
              <w:rPrChange w:id="436" w:author="José Fonseca" w:date="2015-11-10T15:49:00Z">
                <w:rPr>
                  <w:noProof/>
                  <w:webHidden/>
                </w:rPr>
              </w:rPrChange>
            </w:rPr>
            <w:fldChar w:fldCharType="separate"/>
          </w:r>
          <w:r w:rsidR="009B510B" w:rsidRPr="001A6752">
            <w:rPr>
              <w:webHidden/>
              <w:lang w:val="pt-PT"/>
              <w:rPrChange w:id="437" w:author="José Fonseca" w:date="2015-11-10T15:49:00Z">
                <w:rPr>
                  <w:noProof/>
                  <w:webHidden/>
                </w:rPr>
              </w:rPrChange>
            </w:rPr>
            <w:t>34</w:t>
          </w:r>
          <w:r w:rsidR="00097653" w:rsidRPr="001A6752">
            <w:rPr>
              <w:webHidden/>
              <w:lang w:val="pt-PT"/>
              <w:rPrChange w:id="438" w:author="José Fonseca" w:date="2015-11-10T15:49:00Z">
                <w:rPr>
                  <w:noProof/>
                  <w:webHidden/>
                </w:rPr>
              </w:rPrChange>
            </w:rPr>
            <w:fldChar w:fldCharType="end"/>
          </w:r>
          <w:r w:rsidRPr="001A6752">
            <w:rPr>
              <w:lang w:val="pt-PT"/>
              <w:rPrChange w:id="439" w:author="José Fonseca" w:date="2015-11-10T15:49:00Z">
                <w:rPr>
                  <w:noProof/>
                </w:rPr>
              </w:rPrChange>
            </w:rPr>
            <w:fldChar w:fldCharType="end"/>
          </w:r>
        </w:p>
        <w:p w14:paraId="700B7C86" w14:textId="77777777" w:rsidR="00097653" w:rsidRPr="001A6752" w:rsidRDefault="00E64FF6">
          <w:pPr>
            <w:pStyle w:val="TOC3"/>
            <w:tabs>
              <w:tab w:val="left" w:pos="2131"/>
              <w:tab w:val="right" w:leader="dot" w:pos="8494"/>
            </w:tabs>
            <w:rPr>
              <w:rFonts w:asciiTheme="minorHAnsi" w:hAnsiTheme="minorHAnsi" w:cstheme="minorBidi"/>
              <w:lang w:val="pt-PT"/>
              <w:rPrChange w:id="440" w:author="José Fonseca" w:date="2015-11-10T15:49:00Z">
                <w:rPr>
                  <w:rFonts w:asciiTheme="minorHAnsi" w:hAnsiTheme="minorHAnsi" w:cstheme="minorBidi"/>
                  <w:noProof/>
                  <w:lang w:val="pt-PT"/>
                </w:rPr>
              </w:rPrChange>
            </w:rPr>
          </w:pPr>
          <w:r w:rsidRPr="001A6752">
            <w:rPr>
              <w:lang w:val="pt-PT"/>
              <w:rPrChange w:id="441" w:author="José Fonseca" w:date="2015-11-10T15:49:00Z">
                <w:rPr/>
              </w:rPrChange>
            </w:rPr>
            <w:fldChar w:fldCharType="begin"/>
          </w:r>
          <w:r w:rsidRPr="001A6752">
            <w:rPr>
              <w:lang w:val="pt-PT"/>
              <w:rPrChange w:id="442" w:author="José Fonseca" w:date="2015-11-10T15:49:00Z">
                <w:rPr/>
              </w:rPrChange>
            </w:rPr>
            <w:instrText xml:space="preserve"> HYPERLINK \l "_Toc434848100" </w:instrText>
          </w:r>
          <w:r w:rsidRPr="001A6752">
            <w:rPr>
              <w:lang w:val="pt-PT"/>
              <w:rPrChange w:id="443" w:author="José Fonseca" w:date="2015-11-10T15:49:00Z">
                <w:rPr/>
              </w:rPrChange>
            </w:rPr>
            <w:fldChar w:fldCharType="separate"/>
          </w:r>
          <w:r w:rsidR="00097653" w:rsidRPr="001A6752">
            <w:rPr>
              <w:rStyle w:val="Hyperlink"/>
              <w:lang w:val="pt-PT"/>
              <w:rPrChange w:id="444" w:author="José Fonseca" w:date="2015-11-10T15:49:00Z">
                <w:rPr>
                  <w:rStyle w:val="Hyperlink"/>
                  <w:noProof/>
                </w:rPr>
              </w:rPrChange>
            </w:rPr>
            <w:t>3.8.3.</w:t>
          </w:r>
          <w:r w:rsidR="00097653" w:rsidRPr="001A6752">
            <w:rPr>
              <w:rFonts w:asciiTheme="minorHAnsi" w:hAnsiTheme="minorHAnsi" w:cstheme="minorBidi"/>
              <w:lang w:val="pt-PT"/>
              <w:rPrChange w:id="445" w:author="José Fonseca" w:date="2015-11-10T15:49:00Z">
                <w:rPr>
                  <w:rFonts w:asciiTheme="minorHAnsi" w:hAnsiTheme="minorHAnsi" w:cstheme="minorBidi"/>
                  <w:noProof/>
                  <w:lang w:val="pt-PT"/>
                </w:rPr>
              </w:rPrChange>
            </w:rPr>
            <w:tab/>
          </w:r>
          <w:r w:rsidR="00097653" w:rsidRPr="001A6752">
            <w:rPr>
              <w:rStyle w:val="Hyperlink"/>
              <w:lang w:val="pt-PT"/>
              <w:rPrChange w:id="446" w:author="José Fonseca" w:date="2015-11-10T15:49:00Z">
                <w:rPr>
                  <w:rStyle w:val="Hyperlink"/>
                  <w:noProof/>
                </w:rPr>
              </w:rPrChange>
            </w:rPr>
            <w:t>Passageiros</w:t>
          </w:r>
          <w:r w:rsidR="00097653" w:rsidRPr="001A6752">
            <w:rPr>
              <w:webHidden/>
              <w:lang w:val="pt-PT"/>
              <w:rPrChange w:id="447" w:author="José Fonseca" w:date="2015-11-10T15:49:00Z">
                <w:rPr>
                  <w:noProof/>
                  <w:webHidden/>
                </w:rPr>
              </w:rPrChange>
            </w:rPr>
            <w:tab/>
          </w:r>
          <w:r w:rsidR="00097653" w:rsidRPr="001A6752">
            <w:rPr>
              <w:webHidden/>
              <w:lang w:val="pt-PT"/>
              <w:rPrChange w:id="448" w:author="José Fonseca" w:date="2015-11-10T15:49:00Z">
                <w:rPr>
                  <w:noProof/>
                  <w:webHidden/>
                </w:rPr>
              </w:rPrChange>
            </w:rPr>
            <w:fldChar w:fldCharType="begin"/>
          </w:r>
          <w:r w:rsidR="00097653" w:rsidRPr="001A6752">
            <w:rPr>
              <w:webHidden/>
              <w:lang w:val="pt-PT"/>
              <w:rPrChange w:id="449" w:author="José Fonseca" w:date="2015-11-10T15:49:00Z">
                <w:rPr>
                  <w:noProof/>
                  <w:webHidden/>
                </w:rPr>
              </w:rPrChange>
            </w:rPr>
            <w:instrText xml:space="preserve"> PAGEREF _Toc434848100 \h </w:instrText>
          </w:r>
          <w:r w:rsidR="00097653" w:rsidRPr="001A6752">
            <w:rPr>
              <w:webHidden/>
              <w:lang w:val="pt-PT"/>
              <w:rPrChange w:id="450" w:author="José Fonseca" w:date="2015-11-10T15:49:00Z">
                <w:rPr>
                  <w:noProof/>
                  <w:webHidden/>
                </w:rPr>
              </w:rPrChange>
            </w:rPr>
          </w:r>
          <w:r w:rsidR="00097653" w:rsidRPr="001A6752">
            <w:rPr>
              <w:webHidden/>
              <w:lang w:val="pt-PT"/>
              <w:rPrChange w:id="451" w:author="José Fonseca" w:date="2015-11-10T15:49:00Z">
                <w:rPr>
                  <w:noProof/>
                  <w:webHidden/>
                </w:rPr>
              </w:rPrChange>
            </w:rPr>
            <w:fldChar w:fldCharType="separate"/>
          </w:r>
          <w:r w:rsidR="009B510B" w:rsidRPr="001A6752">
            <w:rPr>
              <w:webHidden/>
              <w:lang w:val="pt-PT"/>
              <w:rPrChange w:id="452" w:author="José Fonseca" w:date="2015-11-10T15:49:00Z">
                <w:rPr>
                  <w:noProof/>
                  <w:webHidden/>
                </w:rPr>
              </w:rPrChange>
            </w:rPr>
            <w:t>36</w:t>
          </w:r>
          <w:r w:rsidR="00097653" w:rsidRPr="001A6752">
            <w:rPr>
              <w:webHidden/>
              <w:lang w:val="pt-PT"/>
              <w:rPrChange w:id="453" w:author="José Fonseca" w:date="2015-11-10T15:49:00Z">
                <w:rPr>
                  <w:noProof/>
                  <w:webHidden/>
                </w:rPr>
              </w:rPrChange>
            </w:rPr>
            <w:fldChar w:fldCharType="end"/>
          </w:r>
          <w:r w:rsidRPr="001A6752">
            <w:rPr>
              <w:lang w:val="pt-PT"/>
              <w:rPrChange w:id="454" w:author="José Fonseca" w:date="2015-11-10T15:49:00Z">
                <w:rPr>
                  <w:noProof/>
                </w:rPr>
              </w:rPrChange>
            </w:rPr>
            <w:fldChar w:fldCharType="end"/>
          </w:r>
        </w:p>
        <w:p w14:paraId="03B514D3" w14:textId="77777777" w:rsidR="00097653" w:rsidRPr="001A6752" w:rsidRDefault="00E64FF6">
          <w:pPr>
            <w:pStyle w:val="TOC3"/>
            <w:tabs>
              <w:tab w:val="left" w:pos="2131"/>
              <w:tab w:val="right" w:leader="dot" w:pos="8494"/>
            </w:tabs>
            <w:rPr>
              <w:rFonts w:asciiTheme="minorHAnsi" w:hAnsiTheme="minorHAnsi" w:cstheme="minorBidi"/>
              <w:lang w:val="pt-PT"/>
              <w:rPrChange w:id="455" w:author="José Fonseca" w:date="2015-11-10T15:49:00Z">
                <w:rPr>
                  <w:rFonts w:asciiTheme="minorHAnsi" w:hAnsiTheme="minorHAnsi" w:cstheme="minorBidi"/>
                  <w:noProof/>
                  <w:lang w:val="pt-PT"/>
                </w:rPr>
              </w:rPrChange>
            </w:rPr>
          </w:pPr>
          <w:r w:rsidRPr="001A6752">
            <w:rPr>
              <w:lang w:val="pt-PT"/>
              <w:rPrChange w:id="456" w:author="José Fonseca" w:date="2015-11-10T15:49:00Z">
                <w:rPr/>
              </w:rPrChange>
            </w:rPr>
            <w:fldChar w:fldCharType="begin"/>
          </w:r>
          <w:r w:rsidRPr="001A6752">
            <w:rPr>
              <w:lang w:val="pt-PT"/>
              <w:rPrChange w:id="457" w:author="José Fonseca" w:date="2015-11-10T15:49:00Z">
                <w:rPr/>
              </w:rPrChange>
            </w:rPr>
            <w:instrText xml:space="preserve"> HYPERLINK \l "_Toc434848101" </w:instrText>
          </w:r>
          <w:r w:rsidRPr="001A6752">
            <w:rPr>
              <w:lang w:val="pt-PT"/>
              <w:rPrChange w:id="458" w:author="José Fonseca" w:date="2015-11-10T15:49:00Z">
                <w:rPr/>
              </w:rPrChange>
            </w:rPr>
            <w:fldChar w:fldCharType="separate"/>
          </w:r>
          <w:r w:rsidR="00097653" w:rsidRPr="001A6752">
            <w:rPr>
              <w:rStyle w:val="Hyperlink"/>
              <w:lang w:val="pt-PT"/>
              <w:rPrChange w:id="459" w:author="José Fonseca" w:date="2015-11-10T15:49:00Z">
                <w:rPr>
                  <w:rStyle w:val="Hyperlink"/>
                  <w:noProof/>
                </w:rPr>
              </w:rPrChange>
            </w:rPr>
            <w:t>3.8.4.</w:t>
          </w:r>
          <w:r w:rsidR="00097653" w:rsidRPr="001A6752">
            <w:rPr>
              <w:rFonts w:asciiTheme="minorHAnsi" w:hAnsiTheme="minorHAnsi" w:cstheme="minorBidi"/>
              <w:lang w:val="pt-PT"/>
              <w:rPrChange w:id="460" w:author="José Fonseca" w:date="2015-11-10T15:49:00Z">
                <w:rPr>
                  <w:rFonts w:asciiTheme="minorHAnsi" w:hAnsiTheme="minorHAnsi" w:cstheme="minorBidi"/>
                  <w:noProof/>
                  <w:lang w:val="pt-PT"/>
                </w:rPr>
              </w:rPrChange>
            </w:rPr>
            <w:tab/>
          </w:r>
          <w:r w:rsidR="00097653" w:rsidRPr="001A6752">
            <w:rPr>
              <w:rStyle w:val="Hyperlink"/>
              <w:lang w:val="pt-PT"/>
              <w:rPrChange w:id="461" w:author="José Fonseca" w:date="2015-11-10T15:49:00Z">
                <w:rPr>
                  <w:rStyle w:val="Hyperlink"/>
                  <w:noProof/>
                </w:rPr>
              </w:rPrChange>
            </w:rPr>
            <w:t>Estatísticas</w:t>
          </w:r>
          <w:r w:rsidR="00097653" w:rsidRPr="001A6752">
            <w:rPr>
              <w:webHidden/>
              <w:lang w:val="pt-PT"/>
              <w:rPrChange w:id="462" w:author="José Fonseca" w:date="2015-11-10T15:49:00Z">
                <w:rPr>
                  <w:noProof/>
                  <w:webHidden/>
                </w:rPr>
              </w:rPrChange>
            </w:rPr>
            <w:tab/>
          </w:r>
          <w:r w:rsidR="00097653" w:rsidRPr="001A6752">
            <w:rPr>
              <w:webHidden/>
              <w:lang w:val="pt-PT"/>
              <w:rPrChange w:id="463" w:author="José Fonseca" w:date="2015-11-10T15:49:00Z">
                <w:rPr>
                  <w:noProof/>
                  <w:webHidden/>
                </w:rPr>
              </w:rPrChange>
            </w:rPr>
            <w:fldChar w:fldCharType="begin"/>
          </w:r>
          <w:r w:rsidR="00097653" w:rsidRPr="001A6752">
            <w:rPr>
              <w:webHidden/>
              <w:lang w:val="pt-PT"/>
              <w:rPrChange w:id="464" w:author="José Fonseca" w:date="2015-11-10T15:49:00Z">
                <w:rPr>
                  <w:noProof/>
                  <w:webHidden/>
                </w:rPr>
              </w:rPrChange>
            </w:rPr>
            <w:instrText xml:space="preserve"> PAGEREF _Toc434848101 \h </w:instrText>
          </w:r>
          <w:r w:rsidR="00097653" w:rsidRPr="001A6752">
            <w:rPr>
              <w:webHidden/>
              <w:lang w:val="pt-PT"/>
              <w:rPrChange w:id="465" w:author="José Fonseca" w:date="2015-11-10T15:49:00Z">
                <w:rPr>
                  <w:noProof/>
                  <w:webHidden/>
                </w:rPr>
              </w:rPrChange>
            </w:rPr>
          </w:r>
          <w:r w:rsidR="00097653" w:rsidRPr="001A6752">
            <w:rPr>
              <w:webHidden/>
              <w:lang w:val="pt-PT"/>
              <w:rPrChange w:id="466" w:author="José Fonseca" w:date="2015-11-10T15:49:00Z">
                <w:rPr>
                  <w:noProof/>
                  <w:webHidden/>
                </w:rPr>
              </w:rPrChange>
            </w:rPr>
            <w:fldChar w:fldCharType="separate"/>
          </w:r>
          <w:r w:rsidR="009B510B" w:rsidRPr="001A6752">
            <w:rPr>
              <w:webHidden/>
              <w:lang w:val="pt-PT"/>
              <w:rPrChange w:id="467" w:author="José Fonseca" w:date="2015-11-10T15:49:00Z">
                <w:rPr>
                  <w:noProof/>
                  <w:webHidden/>
                </w:rPr>
              </w:rPrChange>
            </w:rPr>
            <w:t>37</w:t>
          </w:r>
          <w:r w:rsidR="00097653" w:rsidRPr="001A6752">
            <w:rPr>
              <w:webHidden/>
              <w:lang w:val="pt-PT"/>
              <w:rPrChange w:id="468" w:author="José Fonseca" w:date="2015-11-10T15:49:00Z">
                <w:rPr>
                  <w:noProof/>
                  <w:webHidden/>
                </w:rPr>
              </w:rPrChange>
            </w:rPr>
            <w:fldChar w:fldCharType="end"/>
          </w:r>
          <w:r w:rsidRPr="001A6752">
            <w:rPr>
              <w:lang w:val="pt-PT"/>
              <w:rPrChange w:id="469" w:author="José Fonseca" w:date="2015-11-10T15:49:00Z">
                <w:rPr>
                  <w:noProof/>
                </w:rPr>
              </w:rPrChange>
            </w:rPr>
            <w:fldChar w:fldCharType="end"/>
          </w:r>
        </w:p>
        <w:p w14:paraId="54EC84BE" w14:textId="77777777" w:rsidR="00097653" w:rsidRPr="001A6752" w:rsidRDefault="00E64FF6">
          <w:pPr>
            <w:pStyle w:val="TOC3"/>
            <w:tabs>
              <w:tab w:val="left" w:pos="2131"/>
              <w:tab w:val="right" w:leader="dot" w:pos="8494"/>
            </w:tabs>
            <w:rPr>
              <w:rFonts w:asciiTheme="minorHAnsi" w:hAnsiTheme="minorHAnsi" w:cstheme="minorBidi"/>
              <w:lang w:val="pt-PT"/>
              <w:rPrChange w:id="470" w:author="José Fonseca" w:date="2015-11-10T15:49:00Z">
                <w:rPr>
                  <w:rFonts w:asciiTheme="minorHAnsi" w:hAnsiTheme="minorHAnsi" w:cstheme="minorBidi"/>
                  <w:noProof/>
                  <w:lang w:val="pt-PT"/>
                </w:rPr>
              </w:rPrChange>
            </w:rPr>
          </w:pPr>
          <w:r w:rsidRPr="001A6752">
            <w:rPr>
              <w:lang w:val="pt-PT"/>
              <w:rPrChange w:id="471" w:author="José Fonseca" w:date="2015-11-10T15:49:00Z">
                <w:rPr/>
              </w:rPrChange>
            </w:rPr>
            <w:fldChar w:fldCharType="begin"/>
          </w:r>
          <w:r w:rsidRPr="001A6752">
            <w:rPr>
              <w:lang w:val="pt-PT"/>
              <w:rPrChange w:id="472" w:author="José Fonseca" w:date="2015-11-10T15:49:00Z">
                <w:rPr/>
              </w:rPrChange>
            </w:rPr>
            <w:instrText xml:space="preserve"> HYPERLINK \l "_Toc434848102" </w:instrText>
          </w:r>
          <w:r w:rsidRPr="001A6752">
            <w:rPr>
              <w:lang w:val="pt-PT"/>
              <w:rPrChange w:id="473" w:author="José Fonseca" w:date="2015-11-10T15:49:00Z">
                <w:rPr/>
              </w:rPrChange>
            </w:rPr>
            <w:fldChar w:fldCharType="separate"/>
          </w:r>
          <w:r w:rsidR="00097653" w:rsidRPr="001A6752">
            <w:rPr>
              <w:rStyle w:val="Hyperlink"/>
              <w:lang w:val="pt-PT"/>
              <w:rPrChange w:id="474" w:author="José Fonseca" w:date="2015-11-10T15:49:00Z">
                <w:rPr>
                  <w:rStyle w:val="Hyperlink"/>
                  <w:noProof/>
                </w:rPr>
              </w:rPrChange>
            </w:rPr>
            <w:t>3.8.5.</w:t>
          </w:r>
          <w:r w:rsidR="00097653" w:rsidRPr="001A6752">
            <w:rPr>
              <w:rFonts w:asciiTheme="minorHAnsi" w:hAnsiTheme="minorHAnsi" w:cstheme="minorBidi"/>
              <w:lang w:val="pt-PT"/>
              <w:rPrChange w:id="475" w:author="José Fonseca" w:date="2015-11-10T15:49:00Z">
                <w:rPr>
                  <w:rFonts w:asciiTheme="minorHAnsi" w:hAnsiTheme="minorHAnsi" w:cstheme="minorBidi"/>
                  <w:noProof/>
                  <w:lang w:val="pt-PT"/>
                </w:rPr>
              </w:rPrChange>
            </w:rPr>
            <w:tab/>
          </w:r>
          <w:r w:rsidR="00097653" w:rsidRPr="001A6752">
            <w:rPr>
              <w:rStyle w:val="Hyperlink"/>
              <w:lang w:val="pt-PT"/>
              <w:rPrChange w:id="476" w:author="José Fonseca" w:date="2015-11-10T15:49:00Z">
                <w:rPr>
                  <w:rStyle w:val="Hyperlink"/>
                  <w:noProof/>
                </w:rPr>
              </w:rPrChange>
            </w:rPr>
            <w:t>Configurações</w:t>
          </w:r>
          <w:r w:rsidR="00097653" w:rsidRPr="001A6752">
            <w:rPr>
              <w:webHidden/>
              <w:lang w:val="pt-PT"/>
              <w:rPrChange w:id="477" w:author="José Fonseca" w:date="2015-11-10T15:49:00Z">
                <w:rPr>
                  <w:noProof/>
                  <w:webHidden/>
                </w:rPr>
              </w:rPrChange>
            </w:rPr>
            <w:tab/>
          </w:r>
          <w:r w:rsidR="00097653" w:rsidRPr="001A6752">
            <w:rPr>
              <w:webHidden/>
              <w:lang w:val="pt-PT"/>
              <w:rPrChange w:id="478" w:author="José Fonseca" w:date="2015-11-10T15:49:00Z">
                <w:rPr>
                  <w:noProof/>
                  <w:webHidden/>
                </w:rPr>
              </w:rPrChange>
            </w:rPr>
            <w:fldChar w:fldCharType="begin"/>
          </w:r>
          <w:r w:rsidR="00097653" w:rsidRPr="001A6752">
            <w:rPr>
              <w:webHidden/>
              <w:lang w:val="pt-PT"/>
              <w:rPrChange w:id="479" w:author="José Fonseca" w:date="2015-11-10T15:49:00Z">
                <w:rPr>
                  <w:noProof/>
                  <w:webHidden/>
                </w:rPr>
              </w:rPrChange>
            </w:rPr>
            <w:instrText xml:space="preserve"> PAGEREF _Toc434848102 \h </w:instrText>
          </w:r>
          <w:r w:rsidR="00097653" w:rsidRPr="001A6752">
            <w:rPr>
              <w:webHidden/>
              <w:lang w:val="pt-PT"/>
              <w:rPrChange w:id="480" w:author="José Fonseca" w:date="2015-11-10T15:49:00Z">
                <w:rPr>
                  <w:noProof/>
                  <w:webHidden/>
                </w:rPr>
              </w:rPrChange>
            </w:rPr>
          </w:r>
          <w:r w:rsidR="00097653" w:rsidRPr="001A6752">
            <w:rPr>
              <w:webHidden/>
              <w:lang w:val="pt-PT"/>
              <w:rPrChange w:id="481" w:author="José Fonseca" w:date="2015-11-10T15:49:00Z">
                <w:rPr>
                  <w:noProof/>
                  <w:webHidden/>
                </w:rPr>
              </w:rPrChange>
            </w:rPr>
            <w:fldChar w:fldCharType="separate"/>
          </w:r>
          <w:r w:rsidR="009B510B" w:rsidRPr="001A6752">
            <w:rPr>
              <w:webHidden/>
              <w:lang w:val="pt-PT"/>
              <w:rPrChange w:id="482" w:author="José Fonseca" w:date="2015-11-10T15:49:00Z">
                <w:rPr>
                  <w:noProof/>
                  <w:webHidden/>
                </w:rPr>
              </w:rPrChange>
            </w:rPr>
            <w:t>38</w:t>
          </w:r>
          <w:r w:rsidR="00097653" w:rsidRPr="001A6752">
            <w:rPr>
              <w:webHidden/>
              <w:lang w:val="pt-PT"/>
              <w:rPrChange w:id="483" w:author="José Fonseca" w:date="2015-11-10T15:49:00Z">
                <w:rPr>
                  <w:noProof/>
                  <w:webHidden/>
                </w:rPr>
              </w:rPrChange>
            </w:rPr>
            <w:fldChar w:fldCharType="end"/>
          </w:r>
          <w:r w:rsidRPr="001A6752">
            <w:rPr>
              <w:lang w:val="pt-PT"/>
              <w:rPrChange w:id="484" w:author="José Fonseca" w:date="2015-11-10T15:49:00Z">
                <w:rPr>
                  <w:noProof/>
                </w:rPr>
              </w:rPrChange>
            </w:rPr>
            <w:fldChar w:fldCharType="end"/>
          </w:r>
        </w:p>
        <w:p w14:paraId="10AD5FAB" w14:textId="77777777" w:rsidR="00097653" w:rsidRPr="001A6752" w:rsidRDefault="00E64FF6">
          <w:pPr>
            <w:pStyle w:val="TOC3"/>
            <w:tabs>
              <w:tab w:val="left" w:pos="2131"/>
              <w:tab w:val="right" w:leader="dot" w:pos="8494"/>
            </w:tabs>
            <w:rPr>
              <w:rFonts w:asciiTheme="minorHAnsi" w:hAnsiTheme="minorHAnsi" w:cstheme="minorBidi"/>
              <w:lang w:val="pt-PT"/>
              <w:rPrChange w:id="485" w:author="José Fonseca" w:date="2015-11-10T15:49:00Z">
                <w:rPr>
                  <w:rFonts w:asciiTheme="minorHAnsi" w:hAnsiTheme="minorHAnsi" w:cstheme="minorBidi"/>
                  <w:noProof/>
                  <w:lang w:val="pt-PT"/>
                </w:rPr>
              </w:rPrChange>
            </w:rPr>
          </w:pPr>
          <w:r w:rsidRPr="001A6752">
            <w:rPr>
              <w:lang w:val="pt-PT"/>
              <w:rPrChange w:id="486" w:author="José Fonseca" w:date="2015-11-10T15:49:00Z">
                <w:rPr/>
              </w:rPrChange>
            </w:rPr>
            <w:fldChar w:fldCharType="begin"/>
          </w:r>
          <w:r w:rsidRPr="001A6752">
            <w:rPr>
              <w:lang w:val="pt-PT"/>
              <w:rPrChange w:id="487" w:author="José Fonseca" w:date="2015-11-10T15:49:00Z">
                <w:rPr/>
              </w:rPrChange>
            </w:rPr>
            <w:instrText xml:space="preserve"> HYPERLINK \l "_Toc434848103" </w:instrText>
          </w:r>
          <w:r w:rsidRPr="001A6752">
            <w:rPr>
              <w:lang w:val="pt-PT"/>
              <w:rPrChange w:id="488" w:author="José Fonseca" w:date="2015-11-10T15:49:00Z">
                <w:rPr/>
              </w:rPrChange>
            </w:rPr>
            <w:fldChar w:fldCharType="separate"/>
          </w:r>
          <w:r w:rsidR="00097653" w:rsidRPr="001A6752">
            <w:rPr>
              <w:rStyle w:val="Hyperlink"/>
              <w:lang w:val="pt-PT"/>
              <w:rPrChange w:id="489" w:author="José Fonseca" w:date="2015-11-10T15:49:00Z">
                <w:rPr>
                  <w:rStyle w:val="Hyperlink"/>
                  <w:noProof/>
                </w:rPr>
              </w:rPrChange>
            </w:rPr>
            <w:t>3.8.6.</w:t>
          </w:r>
          <w:r w:rsidR="00097653" w:rsidRPr="001A6752">
            <w:rPr>
              <w:rFonts w:asciiTheme="minorHAnsi" w:hAnsiTheme="minorHAnsi" w:cstheme="minorBidi"/>
              <w:lang w:val="pt-PT"/>
              <w:rPrChange w:id="490" w:author="José Fonseca" w:date="2015-11-10T15:49:00Z">
                <w:rPr>
                  <w:rFonts w:asciiTheme="minorHAnsi" w:hAnsiTheme="minorHAnsi" w:cstheme="minorBidi"/>
                  <w:noProof/>
                  <w:lang w:val="pt-PT"/>
                </w:rPr>
              </w:rPrChange>
            </w:rPr>
            <w:tab/>
          </w:r>
          <w:r w:rsidR="00097653" w:rsidRPr="001A6752">
            <w:rPr>
              <w:rStyle w:val="Hyperlink"/>
              <w:lang w:val="pt-PT"/>
              <w:rPrChange w:id="491" w:author="José Fonseca" w:date="2015-11-10T15:49:00Z">
                <w:rPr>
                  <w:rStyle w:val="Hyperlink"/>
                  <w:noProof/>
                </w:rPr>
              </w:rPrChange>
            </w:rPr>
            <w:t>Alterações</w:t>
          </w:r>
          <w:r w:rsidR="00097653" w:rsidRPr="001A6752">
            <w:rPr>
              <w:webHidden/>
              <w:lang w:val="pt-PT"/>
              <w:rPrChange w:id="492" w:author="José Fonseca" w:date="2015-11-10T15:49:00Z">
                <w:rPr>
                  <w:noProof/>
                  <w:webHidden/>
                </w:rPr>
              </w:rPrChange>
            </w:rPr>
            <w:tab/>
          </w:r>
          <w:r w:rsidR="00097653" w:rsidRPr="001A6752">
            <w:rPr>
              <w:webHidden/>
              <w:lang w:val="pt-PT"/>
              <w:rPrChange w:id="493" w:author="José Fonseca" w:date="2015-11-10T15:49:00Z">
                <w:rPr>
                  <w:noProof/>
                  <w:webHidden/>
                </w:rPr>
              </w:rPrChange>
            </w:rPr>
            <w:fldChar w:fldCharType="begin"/>
          </w:r>
          <w:r w:rsidR="00097653" w:rsidRPr="001A6752">
            <w:rPr>
              <w:webHidden/>
              <w:lang w:val="pt-PT"/>
              <w:rPrChange w:id="494" w:author="José Fonseca" w:date="2015-11-10T15:49:00Z">
                <w:rPr>
                  <w:noProof/>
                  <w:webHidden/>
                </w:rPr>
              </w:rPrChange>
            </w:rPr>
            <w:instrText xml:space="preserve"> PAGEREF _Toc434848103 \h </w:instrText>
          </w:r>
          <w:r w:rsidR="00097653" w:rsidRPr="001A6752">
            <w:rPr>
              <w:webHidden/>
              <w:lang w:val="pt-PT"/>
              <w:rPrChange w:id="495" w:author="José Fonseca" w:date="2015-11-10T15:49:00Z">
                <w:rPr>
                  <w:noProof/>
                  <w:webHidden/>
                </w:rPr>
              </w:rPrChange>
            </w:rPr>
          </w:r>
          <w:r w:rsidR="00097653" w:rsidRPr="001A6752">
            <w:rPr>
              <w:webHidden/>
              <w:lang w:val="pt-PT"/>
              <w:rPrChange w:id="496" w:author="José Fonseca" w:date="2015-11-10T15:49:00Z">
                <w:rPr>
                  <w:noProof/>
                  <w:webHidden/>
                </w:rPr>
              </w:rPrChange>
            </w:rPr>
            <w:fldChar w:fldCharType="separate"/>
          </w:r>
          <w:r w:rsidR="009B510B" w:rsidRPr="001A6752">
            <w:rPr>
              <w:webHidden/>
              <w:lang w:val="pt-PT"/>
              <w:rPrChange w:id="497" w:author="José Fonseca" w:date="2015-11-10T15:49:00Z">
                <w:rPr>
                  <w:noProof/>
                  <w:webHidden/>
                </w:rPr>
              </w:rPrChange>
            </w:rPr>
            <w:t>40</w:t>
          </w:r>
          <w:r w:rsidR="00097653" w:rsidRPr="001A6752">
            <w:rPr>
              <w:webHidden/>
              <w:lang w:val="pt-PT"/>
              <w:rPrChange w:id="498" w:author="José Fonseca" w:date="2015-11-10T15:49:00Z">
                <w:rPr>
                  <w:noProof/>
                  <w:webHidden/>
                </w:rPr>
              </w:rPrChange>
            </w:rPr>
            <w:fldChar w:fldCharType="end"/>
          </w:r>
          <w:r w:rsidRPr="001A6752">
            <w:rPr>
              <w:lang w:val="pt-PT"/>
              <w:rPrChange w:id="499" w:author="José Fonseca" w:date="2015-11-10T15:49:00Z">
                <w:rPr>
                  <w:noProof/>
                </w:rPr>
              </w:rPrChange>
            </w:rPr>
            <w:fldChar w:fldCharType="end"/>
          </w:r>
        </w:p>
        <w:p w14:paraId="663BD326" w14:textId="77777777" w:rsidR="00097653" w:rsidRPr="001A6752" w:rsidRDefault="00E64FF6">
          <w:pPr>
            <w:pStyle w:val="TOC1"/>
            <w:rPr>
              <w:rFonts w:asciiTheme="minorHAnsi" w:eastAsiaTheme="minorEastAsia" w:hAnsiTheme="minorHAnsi" w:cstheme="minorBidi"/>
              <w:lang w:eastAsia="ja-JP"/>
              <w:rPrChange w:id="500" w:author="José Fonseca" w:date="2015-11-10T15:49:00Z">
                <w:rPr>
                  <w:rFonts w:asciiTheme="minorHAnsi" w:eastAsiaTheme="minorEastAsia" w:hAnsiTheme="minorHAnsi" w:cstheme="minorBidi"/>
                  <w:noProof/>
                  <w:lang w:eastAsia="ja-JP"/>
                </w:rPr>
              </w:rPrChange>
            </w:rPr>
          </w:pPr>
          <w:r w:rsidRPr="001A6752">
            <w:rPr>
              <w:rPrChange w:id="501" w:author="José Fonseca" w:date="2015-11-10T15:49:00Z">
                <w:rPr/>
              </w:rPrChange>
            </w:rPr>
            <w:fldChar w:fldCharType="begin"/>
          </w:r>
          <w:r w:rsidRPr="001A6752">
            <w:rPr>
              <w:rPrChange w:id="502" w:author="José Fonseca" w:date="2015-11-10T15:49:00Z">
                <w:rPr/>
              </w:rPrChange>
            </w:rPr>
            <w:instrText xml:space="preserve"> HYPERLINK \l "_Toc434848104" </w:instrText>
          </w:r>
          <w:r w:rsidRPr="001A6752">
            <w:rPr>
              <w:rPrChange w:id="503" w:author="José Fonseca" w:date="2015-11-10T15:49:00Z">
                <w:rPr/>
              </w:rPrChange>
            </w:rPr>
            <w:fldChar w:fldCharType="separate"/>
          </w:r>
          <w:r w:rsidR="00097653" w:rsidRPr="001A6752">
            <w:rPr>
              <w:rStyle w:val="Hyperlink"/>
              <w14:scene3d>
                <w14:camera w14:prst="orthographicFront"/>
                <w14:lightRig w14:rig="threePt" w14:dir="t">
                  <w14:rot w14:lat="0" w14:lon="0" w14:rev="0"/>
                </w14:lightRig>
              </w14:scene3d>
              <w:rPrChange w:id="504" w:author="José Fonseca" w:date="2015-11-10T15:49:00Z">
                <w:rPr>
                  <w:rStyle w:val="Hyperlink"/>
                  <w:noProof/>
                  <w14:scene3d>
                    <w14:camera w14:prst="orthographicFront"/>
                    <w14:lightRig w14:rig="threePt" w14:dir="t">
                      <w14:rot w14:lat="0" w14:lon="0" w14:rev="0"/>
                    </w14:lightRig>
                  </w14:scene3d>
                </w:rPr>
              </w:rPrChange>
            </w:rPr>
            <w:t>4.</w:t>
          </w:r>
          <w:r w:rsidR="00097653" w:rsidRPr="001A6752">
            <w:rPr>
              <w:rFonts w:asciiTheme="minorHAnsi" w:eastAsiaTheme="minorEastAsia" w:hAnsiTheme="minorHAnsi" w:cstheme="minorBidi"/>
              <w:lang w:eastAsia="ja-JP"/>
              <w:rPrChange w:id="505" w:author="José Fonseca" w:date="2015-11-10T15:49:00Z">
                <w:rPr>
                  <w:rFonts w:asciiTheme="minorHAnsi" w:eastAsiaTheme="minorEastAsia" w:hAnsiTheme="minorHAnsi" w:cstheme="minorBidi"/>
                  <w:noProof/>
                  <w:lang w:eastAsia="ja-JP"/>
                </w:rPr>
              </w:rPrChange>
            </w:rPr>
            <w:tab/>
          </w:r>
          <w:r w:rsidR="00097653" w:rsidRPr="001A6752">
            <w:rPr>
              <w:rStyle w:val="Hyperlink"/>
              <w:rPrChange w:id="506" w:author="José Fonseca" w:date="2015-11-10T15:49:00Z">
                <w:rPr>
                  <w:rStyle w:val="Hyperlink"/>
                  <w:noProof/>
                </w:rPr>
              </w:rPrChange>
            </w:rPr>
            <w:t>Desenvolvimento</w:t>
          </w:r>
          <w:r w:rsidR="00097653" w:rsidRPr="001A6752">
            <w:rPr>
              <w:webHidden/>
              <w:rPrChange w:id="507" w:author="José Fonseca" w:date="2015-11-10T15:49:00Z">
                <w:rPr>
                  <w:noProof/>
                  <w:webHidden/>
                </w:rPr>
              </w:rPrChange>
            </w:rPr>
            <w:tab/>
          </w:r>
          <w:r w:rsidR="00097653" w:rsidRPr="001A6752">
            <w:rPr>
              <w:webHidden/>
              <w:rPrChange w:id="508" w:author="José Fonseca" w:date="2015-11-10T15:49:00Z">
                <w:rPr>
                  <w:noProof/>
                  <w:webHidden/>
                </w:rPr>
              </w:rPrChange>
            </w:rPr>
            <w:fldChar w:fldCharType="begin"/>
          </w:r>
          <w:r w:rsidR="00097653" w:rsidRPr="001A6752">
            <w:rPr>
              <w:webHidden/>
              <w:rPrChange w:id="509" w:author="José Fonseca" w:date="2015-11-10T15:49:00Z">
                <w:rPr>
                  <w:noProof/>
                  <w:webHidden/>
                </w:rPr>
              </w:rPrChange>
            </w:rPr>
            <w:instrText xml:space="preserve"> PAGEREF _Toc434848104 \h </w:instrText>
          </w:r>
          <w:r w:rsidR="00097653" w:rsidRPr="001A6752">
            <w:rPr>
              <w:webHidden/>
              <w:rPrChange w:id="510" w:author="José Fonseca" w:date="2015-11-10T15:49:00Z">
                <w:rPr>
                  <w:noProof/>
                  <w:webHidden/>
                </w:rPr>
              </w:rPrChange>
            </w:rPr>
          </w:r>
          <w:r w:rsidR="00097653" w:rsidRPr="001A6752">
            <w:rPr>
              <w:webHidden/>
              <w:rPrChange w:id="511" w:author="José Fonseca" w:date="2015-11-10T15:49:00Z">
                <w:rPr>
                  <w:noProof/>
                  <w:webHidden/>
                </w:rPr>
              </w:rPrChange>
            </w:rPr>
            <w:fldChar w:fldCharType="separate"/>
          </w:r>
          <w:r w:rsidR="009B510B" w:rsidRPr="001A6752">
            <w:rPr>
              <w:webHidden/>
              <w:rPrChange w:id="512" w:author="José Fonseca" w:date="2015-11-10T15:49:00Z">
                <w:rPr>
                  <w:noProof/>
                  <w:webHidden/>
                </w:rPr>
              </w:rPrChange>
            </w:rPr>
            <w:t>41</w:t>
          </w:r>
          <w:r w:rsidR="00097653" w:rsidRPr="001A6752">
            <w:rPr>
              <w:webHidden/>
              <w:rPrChange w:id="513" w:author="José Fonseca" w:date="2015-11-10T15:49:00Z">
                <w:rPr>
                  <w:noProof/>
                  <w:webHidden/>
                </w:rPr>
              </w:rPrChange>
            </w:rPr>
            <w:fldChar w:fldCharType="end"/>
          </w:r>
          <w:r w:rsidRPr="001A6752">
            <w:rPr>
              <w:rPrChange w:id="514" w:author="José Fonseca" w:date="2015-11-10T15:49:00Z">
                <w:rPr>
                  <w:noProof/>
                </w:rPr>
              </w:rPrChange>
            </w:rPr>
            <w:fldChar w:fldCharType="end"/>
          </w:r>
        </w:p>
        <w:p w14:paraId="20204335" w14:textId="77777777" w:rsidR="00097653" w:rsidRPr="001A6752" w:rsidRDefault="00E64FF6">
          <w:pPr>
            <w:pStyle w:val="TOC2"/>
            <w:tabs>
              <w:tab w:val="left" w:pos="1416"/>
              <w:tab w:val="right" w:leader="dot" w:pos="8494"/>
            </w:tabs>
            <w:rPr>
              <w:rFonts w:asciiTheme="minorHAnsi" w:eastAsiaTheme="minorEastAsia" w:hAnsiTheme="minorHAnsi" w:cstheme="minorBidi"/>
              <w:lang w:eastAsia="ja-JP"/>
              <w:rPrChange w:id="515" w:author="José Fonseca" w:date="2015-11-10T15:49:00Z">
                <w:rPr>
                  <w:rFonts w:asciiTheme="minorHAnsi" w:eastAsiaTheme="minorEastAsia" w:hAnsiTheme="minorHAnsi" w:cstheme="minorBidi"/>
                  <w:noProof/>
                  <w:lang w:eastAsia="ja-JP"/>
                </w:rPr>
              </w:rPrChange>
            </w:rPr>
          </w:pPr>
          <w:r w:rsidRPr="001A6752">
            <w:rPr>
              <w:rPrChange w:id="516" w:author="José Fonseca" w:date="2015-11-10T15:49:00Z">
                <w:rPr/>
              </w:rPrChange>
            </w:rPr>
            <w:fldChar w:fldCharType="begin"/>
          </w:r>
          <w:r w:rsidRPr="001A6752">
            <w:rPr>
              <w:rPrChange w:id="517" w:author="José Fonseca" w:date="2015-11-10T15:49:00Z">
                <w:rPr/>
              </w:rPrChange>
            </w:rPr>
            <w:instrText xml:space="preserve"> HYPERLINK \l "_Toc434848105" </w:instrText>
          </w:r>
          <w:r w:rsidRPr="001A6752">
            <w:rPr>
              <w:rPrChange w:id="518" w:author="José Fonseca" w:date="2015-11-10T15:49:00Z">
                <w:rPr/>
              </w:rPrChange>
            </w:rPr>
            <w:fldChar w:fldCharType="separate"/>
          </w:r>
          <w:r w:rsidR="00097653" w:rsidRPr="001A6752">
            <w:rPr>
              <w:rStyle w:val="Hyperlink"/>
              <w:rPrChange w:id="519" w:author="José Fonseca" w:date="2015-11-10T15:49:00Z">
                <w:rPr>
                  <w:rStyle w:val="Hyperlink"/>
                  <w:noProof/>
                </w:rPr>
              </w:rPrChange>
            </w:rPr>
            <w:t>4.1.</w:t>
          </w:r>
          <w:r w:rsidR="00097653" w:rsidRPr="001A6752">
            <w:rPr>
              <w:rFonts w:asciiTheme="minorHAnsi" w:eastAsiaTheme="minorEastAsia" w:hAnsiTheme="minorHAnsi" w:cstheme="minorBidi"/>
              <w:lang w:eastAsia="ja-JP"/>
              <w:rPrChange w:id="520" w:author="José Fonseca" w:date="2015-11-10T15:49:00Z">
                <w:rPr>
                  <w:rFonts w:asciiTheme="minorHAnsi" w:eastAsiaTheme="minorEastAsia" w:hAnsiTheme="minorHAnsi" w:cstheme="minorBidi"/>
                  <w:noProof/>
                  <w:lang w:eastAsia="ja-JP"/>
                </w:rPr>
              </w:rPrChange>
            </w:rPr>
            <w:tab/>
          </w:r>
          <w:r w:rsidR="00097653" w:rsidRPr="001A6752">
            <w:rPr>
              <w:rStyle w:val="Hyperlink"/>
              <w:rPrChange w:id="521" w:author="José Fonseca" w:date="2015-11-10T15:49:00Z">
                <w:rPr>
                  <w:rStyle w:val="Hyperlink"/>
                  <w:noProof/>
                </w:rPr>
              </w:rPrChange>
            </w:rPr>
            <w:t>Tecnologias utilizadas</w:t>
          </w:r>
          <w:r w:rsidR="00097653" w:rsidRPr="001A6752">
            <w:rPr>
              <w:webHidden/>
              <w:rPrChange w:id="522" w:author="José Fonseca" w:date="2015-11-10T15:49:00Z">
                <w:rPr>
                  <w:noProof/>
                  <w:webHidden/>
                </w:rPr>
              </w:rPrChange>
            </w:rPr>
            <w:tab/>
          </w:r>
          <w:r w:rsidR="00097653" w:rsidRPr="001A6752">
            <w:rPr>
              <w:webHidden/>
              <w:rPrChange w:id="523" w:author="José Fonseca" w:date="2015-11-10T15:49:00Z">
                <w:rPr>
                  <w:noProof/>
                  <w:webHidden/>
                </w:rPr>
              </w:rPrChange>
            </w:rPr>
            <w:fldChar w:fldCharType="begin"/>
          </w:r>
          <w:r w:rsidR="00097653" w:rsidRPr="001A6752">
            <w:rPr>
              <w:webHidden/>
              <w:rPrChange w:id="524" w:author="José Fonseca" w:date="2015-11-10T15:49:00Z">
                <w:rPr>
                  <w:noProof/>
                  <w:webHidden/>
                </w:rPr>
              </w:rPrChange>
            </w:rPr>
            <w:instrText xml:space="preserve"> PAGEREF _Toc434848105 \h </w:instrText>
          </w:r>
          <w:r w:rsidR="00097653" w:rsidRPr="001A6752">
            <w:rPr>
              <w:webHidden/>
              <w:rPrChange w:id="525" w:author="José Fonseca" w:date="2015-11-10T15:49:00Z">
                <w:rPr>
                  <w:noProof/>
                  <w:webHidden/>
                </w:rPr>
              </w:rPrChange>
            </w:rPr>
          </w:r>
          <w:r w:rsidR="00097653" w:rsidRPr="001A6752">
            <w:rPr>
              <w:webHidden/>
              <w:rPrChange w:id="526" w:author="José Fonseca" w:date="2015-11-10T15:49:00Z">
                <w:rPr>
                  <w:noProof/>
                  <w:webHidden/>
                </w:rPr>
              </w:rPrChange>
            </w:rPr>
            <w:fldChar w:fldCharType="separate"/>
          </w:r>
          <w:r w:rsidR="009B510B" w:rsidRPr="001A6752">
            <w:rPr>
              <w:webHidden/>
              <w:rPrChange w:id="527" w:author="José Fonseca" w:date="2015-11-10T15:49:00Z">
                <w:rPr>
                  <w:noProof/>
                  <w:webHidden/>
                </w:rPr>
              </w:rPrChange>
            </w:rPr>
            <w:t>41</w:t>
          </w:r>
          <w:r w:rsidR="00097653" w:rsidRPr="001A6752">
            <w:rPr>
              <w:webHidden/>
              <w:rPrChange w:id="528" w:author="José Fonseca" w:date="2015-11-10T15:49:00Z">
                <w:rPr>
                  <w:noProof/>
                  <w:webHidden/>
                </w:rPr>
              </w:rPrChange>
            </w:rPr>
            <w:fldChar w:fldCharType="end"/>
          </w:r>
          <w:r w:rsidRPr="001A6752">
            <w:rPr>
              <w:rPrChange w:id="529" w:author="José Fonseca" w:date="2015-11-10T15:49:00Z">
                <w:rPr>
                  <w:noProof/>
                </w:rPr>
              </w:rPrChange>
            </w:rPr>
            <w:fldChar w:fldCharType="end"/>
          </w:r>
        </w:p>
        <w:p w14:paraId="10BEF909" w14:textId="77777777" w:rsidR="00097653" w:rsidRPr="001A6752" w:rsidRDefault="00E64FF6">
          <w:pPr>
            <w:pStyle w:val="TOC3"/>
            <w:tabs>
              <w:tab w:val="left" w:pos="2131"/>
              <w:tab w:val="right" w:leader="dot" w:pos="8494"/>
            </w:tabs>
            <w:rPr>
              <w:rFonts w:asciiTheme="minorHAnsi" w:hAnsiTheme="minorHAnsi" w:cstheme="minorBidi"/>
              <w:lang w:val="pt-PT"/>
              <w:rPrChange w:id="530" w:author="José Fonseca" w:date="2015-11-10T15:49:00Z">
                <w:rPr>
                  <w:rFonts w:asciiTheme="minorHAnsi" w:hAnsiTheme="minorHAnsi" w:cstheme="minorBidi"/>
                  <w:noProof/>
                  <w:lang w:val="pt-PT"/>
                </w:rPr>
              </w:rPrChange>
            </w:rPr>
          </w:pPr>
          <w:r w:rsidRPr="001A6752">
            <w:rPr>
              <w:lang w:val="pt-PT"/>
              <w:rPrChange w:id="531" w:author="José Fonseca" w:date="2015-11-10T15:49:00Z">
                <w:rPr/>
              </w:rPrChange>
            </w:rPr>
            <w:fldChar w:fldCharType="begin"/>
          </w:r>
          <w:r w:rsidRPr="001A6752">
            <w:rPr>
              <w:lang w:val="pt-PT"/>
              <w:rPrChange w:id="532" w:author="José Fonseca" w:date="2015-11-10T15:49:00Z">
                <w:rPr/>
              </w:rPrChange>
            </w:rPr>
            <w:instrText xml:space="preserve"> HYPERLINK \l "_Toc434848106" </w:instrText>
          </w:r>
          <w:r w:rsidRPr="001A6752">
            <w:rPr>
              <w:lang w:val="pt-PT"/>
              <w:rPrChange w:id="533" w:author="José Fonseca" w:date="2015-11-10T15:49:00Z">
                <w:rPr/>
              </w:rPrChange>
            </w:rPr>
            <w:fldChar w:fldCharType="separate"/>
          </w:r>
          <w:r w:rsidR="00097653" w:rsidRPr="001A6752">
            <w:rPr>
              <w:rStyle w:val="Hyperlink"/>
              <w:lang w:val="pt-PT"/>
              <w:rPrChange w:id="534" w:author="José Fonseca" w:date="2015-11-10T15:49:00Z">
                <w:rPr>
                  <w:rStyle w:val="Hyperlink"/>
                  <w:noProof/>
                </w:rPr>
              </w:rPrChange>
            </w:rPr>
            <w:t>4.1.1.</w:t>
          </w:r>
          <w:r w:rsidR="00097653" w:rsidRPr="001A6752">
            <w:rPr>
              <w:rFonts w:asciiTheme="minorHAnsi" w:hAnsiTheme="minorHAnsi" w:cstheme="minorBidi"/>
              <w:lang w:val="pt-PT"/>
              <w:rPrChange w:id="535" w:author="José Fonseca" w:date="2015-11-10T15:49:00Z">
                <w:rPr>
                  <w:rFonts w:asciiTheme="minorHAnsi" w:hAnsiTheme="minorHAnsi" w:cstheme="minorBidi"/>
                  <w:noProof/>
                  <w:lang w:val="pt-PT"/>
                </w:rPr>
              </w:rPrChange>
            </w:rPr>
            <w:tab/>
          </w:r>
          <w:r w:rsidR="00097653" w:rsidRPr="001A6752">
            <w:rPr>
              <w:rStyle w:val="Hyperlink"/>
              <w:lang w:val="pt-PT"/>
              <w:rPrChange w:id="536" w:author="José Fonseca" w:date="2015-11-10T15:49:00Z">
                <w:rPr>
                  <w:rStyle w:val="Hyperlink"/>
                  <w:noProof/>
                </w:rPr>
              </w:rPrChange>
            </w:rPr>
            <w:t>HTML</w:t>
          </w:r>
          <w:r w:rsidR="00097653" w:rsidRPr="001A6752">
            <w:rPr>
              <w:webHidden/>
              <w:lang w:val="pt-PT"/>
              <w:rPrChange w:id="537" w:author="José Fonseca" w:date="2015-11-10T15:49:00Z">
                <w:rPr>
                  <w:noProof/>
                  <w:webHidden/>
                </w:rPr>
              </w:rPrChange>
            </w:rPr>
            <w:tab/>
          </w:r>
          <w:r w:rsidR="00097653" w:rsidRPr="001A6752">
            <w:rPr>
              <w:webHidden/>
              <w:lang w:val="pt-PT"/>
              <w:rPrChange w:id="538" w:author="José Fonseca" w:date="2015-11-10T15:49:00Z">
                <w:rPr>
                  <w:noProof/>
                  <w:webHidden/>
                </w:rPr>
              </w:rPrChange>
            </w:rPr>
            <w:fldChar w:fldCharType="begin"/>
          </w:r>
          <w:r w:rsidR="00097653" w:rsidRPr="001A6752">
            <w:rPr>
              <w:webHidden/>
              <w:lang w:val="pt-PT"/>
              <w:rPrChange w:id="539" w:author="José Fonseca" w:date="2015-11-10T15:49:00Z">
                <w:rPr>
                  <w:noProof/>
                  <w:webHidden/>
                </w:rPr>
              </w:rPrChange>
            </w:rPr>
            <w:instrText xml:space="preserve"> PAGEREF _Toc434848106 \h </w:instrText>
          </w:r>
          <w:r w:rsidR="00097653" w:rsidRPr="001A6752">
            <w:rPr>
              <w:webHidden/>
              <w:lang w:val="pt-PT"/>
              <w:rPrChange w:id="540" w:author="José Fonseca" w:date="2015-11-10T15:49:00Z">
                <w:rPr>
                  <w:noProof/>
                  <w:webHidden/>
                </w:rPr>
              </w:rPrChange>
            </w:rPr>
          </w:r>
          <w:r w:rsidR="00097653" w:rsidRPr="001A6752">
            <w:rPr>
              <w:webHidden/>
              <w:lang w:val="pt-PT"/>
              <w:rPrChange w:id="541" w:author="José Fonseca" w:date="2015-11-10T15:49:00Z">
                <w:rPr>
                  <w:noProof/>
                  <w:webHidden/>
                </w:rPr>
              </w:rPrChange>
            </w:rPr>
            <w:fldChar w:fldCharType="separate"/>
          </w:r>
          <w:r w:rsidR="009B510B" w:rsidRPr="001A6752">
            <w:rPr>
              <w:webHidden/>
              <w:lang w:val="pt-PT"/>
              <w:rPrChange w:id="542" w:author="José Fonseca" w:date="2015-11-10T15:49:00Z">
                <w:rPr>
                  <w:noProof/>
                  <w:webHidden/>
                </w:rPr>
              </w:rPrChange>
            </w:rPr>
            <w:t>41</w:t>
          </w:r>
          <w:r w:rsidR="00097653" w:rsidRPr="001A6752">
            <w:rPr>
              <w:webHidden/>
              <w:lang w:val="pt-PT"/>
              <w:rPrChange w:id="543" w:author="José Fonseca" w:date="2015-11-10T15:49:00Z">
                <w:rPr>
                  <w:noProof/>
                  <w:webHidden/>
                </w:rPr>
              </w:rPrChange>
            </w:rPr>
            <w:fldChar w:fldCharType="end"/>
          </w:r>
          <w:r w:rsidRPr="001A6752">
            <w:rPr>
              <w:lang w:val="pt-PT"/>
              <w:rPrChange w:id="544" w:author="José Fonseca" w:date="2015-11-10T15:49:00Z">
                <w:rPr>
                  <w:noProof/>
                </w:rPr>
              </w:rPrChange>
            </w:rPr>
            <w:fldChar w:fldCharType="end"/>
          </w:r>
        </w:p>
        <w:p w14:paraId="09648B44" w14:textId="77777777" w:rsidR="00097653" w:rsidRPr="001A6752" w:rsidRDefault="00E64FF6">
          <w:pPr>
            <w:pStyle w:val="TOC3"/>
            <w:tabs>
              <w:tab w:val="left" w:pos="2131"/>
              <w:tab w:val="right" w:leader="dot" w:pos="8494"/>
            </w:tabs>
            <w:rPr>
              <w:rFonts w:asciiTheme="minorHAnsi" w:hAnsiTheme="minorHAnsi" w:cstheme="minorBidi"/>
              <w:lang w:val="pt-PT"/>
              <w:rPrChange w:id="545" w:author="José Fonseca" w:date="2015-11-10T15:49:00Z">
                <w:rPr>
                  <w:rFonts w:asciiTheme="minorHAnsi" w:hAnsiTheme="minorHAnsi" w:cstheme="minorBidi"/>
                  <w:noProof/>
                  <w:lang w:val="pt-PT"/>
                </w:rPr>
              </w:rPrChange>
            </w:rPr>
          </w:pPr>
          <w:r w:rsidRPr="001A6752">
            <w:rPr>
              <w:lang w:val="pt-PT"/>
              <w:rPrChange w:id="546" w:author="José Fonseca" w:date="2015-11-10T15:49:00Z">
                <w:rPr/>
              </w:rPrChange>
            </w:rPr>
            <w:lastRenderedPageBreak/>
            <w:fldChar w:fldCharType="begin"/>
          </w:r>
          <w:r w:rsidRPr="001A6752">
            <w:rPr>
              <w:lang w:val="pt-PT"/>
              <w:rPrChange w:id="547" w:author="José Fonseca" w:date="2015-11-10T15:49:00Z">
                <w:rPr/>
              </w:rPrChange>
            </w:rPr>
            <w:instrText xml:space="preserve"> HYPERLINK \l "_Toc434848107" </w:instrText>
          </w:r>
          <w:r w:rsidRPr="001A6752">
            <w:rPr>
              <w:lang w:val="pt-PT"/>
              <w:rPrChange w:id="548" w:author="José Fonseca" w:date="2015-11-10T15:49:00Z">
                <w:rPr/>
              </w:rPrChange>
            </w:rPr>
            <w:fldChar w:fldCharType="separate"/>
          </w:r>
          <w:r w:rsidR="00097653" w:rsidRPr="001A6752">
            <w:rPr>
              <w:rStyle w:val="Hyperlink"/>
              <w:lang w:val="pt-PT"/>
              <w:rPrChange w:id="549" w:author="José Fonseca" w:date="2015-11-10T15:49:00Z">
                <w:rPr>
                  <w:rStyle w:val="Hyperlink"/>
                  <w:noProof/>
                </w:rPr>
              </w:rPrChange>
            </w:rPr>
            <w:t>4.1.2.</w:t>
          </w:r>
          <w:r w:rsidR="00097653" w:rsidRPr="001A6752">
            <w:rPr>
              <w:rFonts w:asciiTheme="minorHAnsi" w:hAnsiTheme="minorHAnsi" w:cstheme="minorBidi"/>
              <w:lang w:val="pt-PT"/>
              <w:rPrChange w:id="550" w:author="José Fonseca" w:date="2015-11-10T15:49:00Z">
                <w:rPr>
                  <w:rFonts w:asciiTheme="minorHAnsi" w:hAnsiTheme="minorHAnsi" w:cstheme="minorBidi"/>
                  <w:noProof/>
                  <w:lang w:val="pt-PT"/>
                </w:rPr>
              </w:rPrChange>
            </w:rPr>
            <w:tab/>
          </w:r>
          <w:r w:rsidR="00097653" w:rsidRPr="001A6752">
            <w:rPr>
              <w:rStyle w:val="Hyperlink"/>
              <w:lang w:val="pt-PT"/>
              <w:rPrChange w:id="551" w:author="José Fonseca" w:date="2015-11-10T15:49:00Z">
                <w:rPr>
                  <w:rStyle w:val="Hyperlink"/>
                  <w:noProof/>
                </w:rPr>
              </w:rPrChange>
            </w:rPr>
            <w:t>CSS</w:t>
          </w:r>
          <w:r w:rsidR="00097653" w:rsidRPr="001A6752">
            <w:rPr>
              <w:webHidden/>
              <w:lang w:val="pt-PT"/>
              <w:rPrChange w:id="552" w:author="José Fonseca" w:date="2015-11-10T15:49:00Z">
                <w:rPr>
                  <w:noProof/>
                  <w:webHidden/>
                </w:rPr>
              </w:rPrChange>
            </w:rPr>
            <w:tab/>
          </w:r>
          <w:r w:rsidR="00097653" w:rsidRPr="001A6752">
            <w:rPr>
              <w:webHidden/>
              <w:lang w:val="pt-PT"/>
              <w:rPrChange w:id="553" w:author="José Fonseca" w:date="2015-11-10T15:49:00Z">
                <w:rPr>
                  <w:noProof/>
                  <w:webHidden/>
                </w:rPr>
              </w:rPrChange>
            </w:rPr>
            <w:fldChar w:fldCharType="begin"/>
          </w:r>
          <w:r w:rsidR="00097653" w:rsidRPr="001A6752">
            <w:rPr>
              <w:webHidden/>
              <w:lang w:val="pt-PT"/>
              <w:rPrChange w:id="554" w:author="José Fonseca" w:date="2015-11-10T15:49:00Z">
                <w:rPr>
                  <w:noProof/>
                  <w:webHidden/>
                </w:rPr>
              </w:rPrChange>
            </w:rPr>
            <w:instrText xml:space="preserve"> PAGEREF _Toc434848107 \h </w:instrText>
          </w:r>
          <w:r w:rsidR="00097653" w:rsidRPr="001A6752">
            <w:rPr>
              <w:webHidden/>
              <w:lang w:val="pt-PT"/>
              <w:rPrChange w:id="555" w:author="José Fonseca" w:date="2015-11-10T15:49:00Z">
                <w:rPr>
                  <w:noProof/>
                  <w:webHidden/>
                </w:rPr>
              </w:rPrChange>
            </w:rPr>
          </w:r>
          <w:r w:rsidR="00097653" w:rsidRPr="001A6752">
            <w:rPr>
              <w:webHidden/>
              <w:lang w:val="pt-PT"/>
              <w:rPrChange w:id="556" w:author="José Fonseca" w:date="2015-11-10T15:49:00Z">
                <w:rPr>
                  <w:noProof/>
                  <w:webHidden/>
                </w:rPr>
              </w:rPrChange>
            </w:rPr>
            <w:fldChar w:fldCharType="separate"/>
          </w:r>
          <w:r w:rsidR="009B510B" w:rsidRPr="001A6752">
            <w:rPr>
              <w:webHidden/>
              <w:lang w:val="pt-PT"/>
              <w:rPrChange w:id="557" w:author="José Fonseca" w:date="2015-11-10T15:49:00Z">
                <w:rPr>
                  <w:noProof/>
                  <w:webHidden/>
                </w:rPr>
              </w:rPrChange>
            </w:rPr>
            <w:t>41</w:t>
          </w:r>
          <w:r w:rsidR="00097653" w:rsidRPr="001A6752">
            <w:rPr>
              <w:webHidden/>
              <w:lang w:val="pt-PT"/>
              <w:rPrChange w:id="558" w:author="José Fonseca" w:date="2015-11-10T15:49:00Z">
                <w:rPr>
                  <w:noProof/>
                  <w:webHidden/>
                </w:rPr>
              </w:rPrChange>
            </w:rPr>
            <w:fldChar w:fldCharType="end"/>
          </w:r>
          <w:r w:rsidRPr="001A6752">
            <w:rPr>
              <w:lang w:val="pt-PT"/>
              <w:rPrChange w:id="559" w:author="José Fonseca" w:date="2015-11-10T15:49:00Z">
                <w:rPr>
                  <w:noProof/>
                </w:rPr>
              </w:rPrChange>
            </w:rPr>
            <w:fldChar w:fldCharType="end"/>
          </w:r>
        </w:p>
        <w:p w14:paraId="713F5DA2" w14:textId="77777777" w:rsidR="00097653" w:rsidRPr="001A6752" w:rsidRDefault="00E64FF6">
          <w:pPr>
            <w:pStyle w:val="TOC3"/>
            <w:tabs>
              <w:tab w:val="left" w:pos="2131"/>
              <w:tab w:val="right" w:leader="dot" w:pos="8494"/>
            </w:tabs>
            <w:rPr>
              <w:rFonts w:asciiTheme="minorHAnsi" w:hAnsiTheme="minorHAnsi" w:cstheme="minorBidi"/>
              <w:lang w:val="pt-PT"/>
              <w:rPrChange w:id="560" w:author="José Fonseca" w:date="2015-11-10T15:49:00Z">
                <w:rPr>
                  <w:rFonts w:asciiTheme="minorHAnsi" w:hAnsiTheme="minorHAnsi" w:cstheme="minorBidi"/>
                  <w:noProof/>
                  <w:lang w:val="pt-PT"/>
                </w:rPr>
              </w:rPrChange>
            </w:rPr>
          </w:pPr>
          <w:r w:rsidRPr="001A6752">
            <w:rPr>
              <w:lang w:val="pt-PT"/>
              <w:rPrChange w:id="561" w:author="José Fonseca" w:date="2015-11-10T15:49:00Z">
                <w:rPr/>
              </w:rPrChange>
            </w:rPr>
            <w:fldChar w:fldCharType="begin"/>
          </w:r>
          <w:r w:rsidRPr="001A6752">
            <w:rPr>
              <w:lang w:val="pt-PT"/>
              <w:rPrChange w:id="562" w:author="José Fonseca" w:date="2015-11-10T15:49:00Z">
                <w:rPr/>
              </w:rPrChange>
            </w:rPr>
            <w:instrText xml:space="preserve"> HYPERLINK \l "_Toc434848108" </w:instrText>
          </w:r>
          <w:r w:rsidRPr="001A6752">
            <w:rPr>
              <w:lang w:val="pt-PT"/>
              <w:rPrChange w:id="563" w:author="José Fonseca" w:date="2015-11-10T15:49:00Z">
                <w:rPr/>
              </w:rPrChange>
            </w:rPr>
            <w:fldChar w:fldCharType="separate"/>
          </w:r>
          <w:r w:rsidR="00097653" w:rsidRPr="001A6752">
            <w:rPr>
              <w:rStyle w:val="Hyperlink"/>
              <w:lang w:val="pt-PT"/>
              <w:rPrChange w:id="564" w:author="José Fonseca" w:date="2015-11-10T15:49:00Z">
                <w:rPr>
                  <w:rStyle w:val="Hyperlink"/>
                  <w:noProof/>
                </w:rPr>
              </w:rPrChange>
            </w:rPr>
            <w:t>4.1.3.</w:t>
          </w:r>
          <w:r w:rsidR="00097653" w:rsidRPr="001A6752">
            <w:rPr>
              <w:rFonts w:asciiTheme="minorHAnsi" w:hAnsiTheme="minorHAnsi" w:cstheme="minorBidi"/>
              <w:lang w:val="pt-PT"/>
              <w:rPrChange w:id="565" w:author="José Fonseca" w:date="2015-11-10T15:49:00Z">
                <w:rPr>
                  <w:rFonts w:asciiTheme="minorHAnsi" w:hAnsiTheme="minorHAnsi" w:cstheme="minorBidi"/>
                  <w:noProof/>
                  <w:lang w:val="pt-PT"/>
                </w:rPr>
              </w:rPrChange>
            </w:rPr>
            <w:tab/>
          </w:r>
          <w:r w:rsidR="00097653" w:rsidRPr="001A6752">
            <w:rPr>
              <w:rStyle w:val="Hyperlink"/>
              <w:lang w:val="pt-PT"/>
              <w:rPrChange w:id="566" w:author="José Fonseca" w:date="2015-11-10T15:49:00Z">
                <w:rPr>
                  <w:rStyle w:val="Hyperlink"/>
                  <w:noProof/>
                </w:rPr>
              </w:rPrChange>
            </w:rPr>
            <w:t>PHP</w:t>
          </w:r>
          <w:r w:rsidR="00097653" w:rsidRPr="001A6752">
            <w:rPr>
              <w:webHidden/>
              <w:lang w:val="pt-PT"/>
              <w:rPrChange w:id="567" w:author="José Fonseca" w:date="2015-11-10T15:49:00Z">
                <w:rPr>
                  <w:noProof/>
                  <w:webHidden/>
                </w:rPr>
              </w:rPrChange>
            </w:rPr>
            <w:tab/>
          </w:r>
          <w:r w:rsidR="00097653" w:rsidRPr="001A6752">
            <w:rPr>
              <w:webHidden/>
              <w:lang w:val="pt-PT"/>
              <w:rPrChange w:id="568" w:author="José Fonseca" w:date="2015-11-10T15:49:00Z">
                <w:rPr>
                  <w:noProof/>
                  <w:webHidden/>
                </w:rPr>
              </w:rPrChange>
            </w:rPr>
            <w:fldChar w:fldCharType="begin"/>
          </w:r>
          <w:r w:rsidR="00097653" w:rsidRPr="001A6752">
            <w:rPr>
              <w:webHidden/>
              <w:lang w:val="pt-PT"/>
              <w:rPrChange w:id="569" w:author="José Fonseca" w:date="2015-11-10T15:49:00Z">
                <w:rPr>
                  <w:noProof/>
                  <w:webHidden/>
                </w:rPr>
              </w:rPrChange>
            </w:rPr>
            <w:instrText xml:space="preserve"> PAGEREF _Toc434848108 \h </w:instrText>
          </w:r>
          <w:r w:rsidR="00097653" w:rsidRPr="001A6752">
            <w:rPr>
              <w:webHidden/>
              <w:lang w:val="pt-PT"/>
              <w:rPrChange w:id="570" w:author="José Fonseca" w:date="2015-11-10T15:49:00Z">
                <w:rPr>
                  <w:noProof/>
                  <w:webHidden/>
                </w:rPr>
              </w:rPrChange>
            </w:rPr>
          </w:r>
          <w:r w:rsidR="00097653" w:rsidRPr="001A6752">
            <w:rPr>
              <w:webHidden/>
              <w:lang w:val="pt-PT"/>
              <w:rPrChange w:id="571" w:author="José Fonseca" w:date="2015-11-10T15:49:00Z">
                <w:rPr>
                  <w:noProof/>
                  <w:webHidden/>
                </w:rPr>
              </w:rPrChange>
            </w:rPr>
            <w:fldChar w:fldCharType="separate"/>
          </w:r>
          <w:r w:rsidR="009B510B" w:rsidRPr="001A6752">
            <w:rPr>
              <w:webHidden/>
              <w:lang w:val="pt-PT"/>
              <w:rPrChange w:id="572" w:author="José Fonseca" w:date="2015-11-10T15:49:00Z">
                <w:rPr>
                  <w:noProof/>
                  <w:webHidden/>
                </w:rPr>
              </w:rPrChange>
            </w:rPr>
            <w:t>42</w:t>
          </w:r>
          <w:r w:rsidR="00097653" w:rsidRPr="001A6752">
            <w:rPr>
              <w:webHidden/>
              <w:lang w:val="pt-PT"/>
              <w:rPrChange w:id="573" w:author="José Fonseca" w:date="2015-11-10T15:49:00Z">
                <w:rPr>
                  <w:noProof/>
                  <w:webHidden/>
                </w:rPr>
              </w:rPrChange>
            </w:rPr>
            <w:fldChar w:fldCharType="end"/>
          </w:r>
          <w:r w:rsidRPr="001A6752">
            <w:rPr>
              <w:lang w:val="pt-PT"/>
              <w:rPrChange w:id="574" w:author="José Fonseca" w:date="2015-11-10T15:49:00Z">
                <w:rPr>
                  <w:noProof/>
                </w:rPr>
              </w:rPrChange>
            </w:rPr>
            <w:fldChar w:fldCharType="end"/>
          </w:r>
        </w:p>
        <w:p w14:paraId="26F7F6F4" w14:textId="77777777" w:rsidR="00097653" w:rsidRPr="001A6752" w:rsidRDefault="00E64FF6">
          <w:pPr>
            <w:pStyle w:val="TOC3"/>
            <w:tabs>
              <w:tab w:val="left" w:pos="2131"/>
              <w:tab w:val="right" w:leader="dot" w:pos="8494"/>
            </w:tabs>
            <w:rPr>
              <w:rFonts w:asciiTheme="minorHAnsi" w:hAnsiTheme="minorHAnsi" w:cstheme="minorBidi"/>
              <w:lang w:val="pt-PT"/>
              <w:rPrChange w:id="575" w:author="José Fonseca" w:date="2015-11-10T15:49:00Z">
                <w:rPr>
                  <w:rFonts w:asciiTheme="minorHAnsi" w:hAnsiTheme="minorHAnsi" w:cstheme="minorBidi"/>
                  <w:noProof/>
                  <w:lang w:val="pt-PT"/>
                </w:rPr>
              </w:rPrChange>
            </w:rPr>
          </w:pPr>
          <w:r w:rsidRPr="001A6752">
            <w:rPr>
              <w:lang w:val="pt-PT"/>
              <w:rPrChange w:id="576" w:author="José Fonseca" w:date="2015-11-10T15:49:00Z">
                <w:rPr/>
              </w:rPrChange>
            </w:rPr>
            <w:fldChar w:fldCharType="begin"/>
          </w:r>
          <w:r w:rsidRPr="001A6752">
            <w:rPr>
              <w:lang w:val="pt-PT"/>
              <w:rPrChange w:id="577" w:author="José Fonseca" w:date="2015-11-10T15:49:00Z">
                <w:rPr/>
              </w:rPrChange>
            </w:rPr>
            <w:instrText xml:space="preserve"> HYPERLINK \l "_Toc434848109" </w:instrText>
          </w:r>
          <w:r w:rsidRPr="001A6752">
            <w:rPr>
              <w:lang w:val="pt-PT"/>
              <w:rPrChange w:id="578" w:author="José Fonseca" w:date="2015-11-10T15:49:00Z">
                <w:rPr/>
              </w:rPrChange>
            </w:rPr>
            <w:fldChar w:fldCharType="separate"/>
          </w:r>
          <w:r w:rsidR="00097653" w:rsidRPr="001A6752">
            <w:rPr>
              <w:rStyle w:val="Hyperlink"/>
              <w:lang w:val="pt-PT"/>
              <w:rPrChange w:id="579" w:author="José Fonseca" w:date="2015-11-10T15:49:00Z">
                <w:rPr>
                  <w:rStyle w:val="Hyperlink"/>
                  <w:noProof/>
                </w:rPr>
              </w:rPrChange>
            </w:rPr>
            <w:t>4.1.4.</w:t>
          </w:r>
          <w:r w:rsidR="00097653" w:rsidRPr="001A6752">
            <w:rPr>
              <w:rFonts w:asciiTheme="minorHAnsi" w:hAnsiTheme="minorHAnsi" w:cstheme="minorBidi"/>
              <w:lang w:val="pt-PT"/>
              <w:rPrChange w:id="580" w:author="José Fonseca" w:date="2015-11-10T15:49:00Z">
                <w:rPr>
                  <w:rFonts w:asciiTheme="minorHAnsi" w:hAnsiTheme="minorHAnsi" w:cstheme="minorBidi"/>
                  <w:noProof/>
                  <w:lang w:val="pt-PT"/>
                </w:rPr>
              </w:rPrChange>
            </w:rPr>
            <w:tab/>
          </w:r>
          <w:r w:rsidR="00097653" w:rsidRPr="001A6752">
            <w:rPr>
              <w:rStyle w:val="Hyperlink"/>
              <w:lang w:val="pt-PT"/>
              <w:rPrChange w:id="581" w:author="José Fonseca" w:date="2015-11-10T15:49:00Z">
                <w:rPr>
                  <w:rStyle w:val="Hyperlink"/>
                  <w:noProof/>
                </w:rPr>
              </w:rPrChange>
            </w:rPr>
            <w:t>Javascript</w:t>
          </w:r>
          <w:r w:rsidR="00097653" w:rsidRPr="001A6752">
            <w:rPr>
              <w:webHidden/>
              <w:lang w:val="pt-PT"/>
              <w:rPrChange w:id="582" w:author="José Fonseca" w:date="2015-11-10T15:49:00Z">
                <w:rPr>
                  <w:noProof/>
                  <w:webHidden/>
                </w:rPr>
              </w:rPrChange>
            </w:rPr>
            <w:tab/>
          </w:r>
          <w:r w:rsidR="00097653" w:rsidRPr="001A6752">
            <w:rPr>
              <w:webHidden/>
              <w:lang w:val="pt-PT"/>
              <w:rPrChange w:id="583" w:author="José Fonseca" w:date="2015-11-10T15:49:00Z">
                <w:rPr>
                  <w:noProof/>
                  <w:webHidden/>
                </w:rPr>
              </w:rPrChange>
            </w:rPr>
            <w:fldChar w:fldCharType="begin"/>
          </w:r>
          <w:r w:rsidR="00097653" w:rsidRPr="001A6752">
            <w:rPr>
              <w:webHidden/>
              <w:lang w:val="pt-PT"/>
              <w:rPrChange w:id="584" w:author="José Fonseca" w:date="2015-11-10T15:49:00Z">
                <w:rPr>
                  <w:noProof/>
                  <w:webHidden/>
                </w:rPr>
              </w:rPrChange>
            </w:rPr>
            <w:instrText xml:space="preserve"> PAGEREF _Toc434848109 \h </w:instrText>
          </w:r>
          <w:r w:rsidR="00097653" w:rsidRPr="001A6752">
            <w:rPr>
              <w:webHidden/>
              <w:lang w:val="pt-PT"/>
              <w:rPrChange w:id="585" w:author="José Fonseca" w:date="2015-11-10T15:49:00Z">
                <w:rPr>
                  <w:noProof/>
                  <w:webHidden/>
                </w:rPr>
              </w:rPrChange>
            </w:rPr>
          </w:r>
          <w:r w:rsidR="00097653" w:rsidRPr="001A6752">
            <w:rPr>
              <w:webHidden/>
              <w:lang w:val="pt-PT"/>
              <w:rPrChange w:id="586" w:author="José Fonseca" w:date="2015-11-10T15:49:00Z">
                <w:rPr>
                  <w:noProof/>
                  <w:webHidden/>
                </w:rPr>
              </w:rPrChange>
            </w:rPr>
            <w:fldChar w:fldCharType="separate"/>
          </w:r>
          <w:r w:rsidR="009B510B" w:rsidRPr="001A6752">
            <w:rPr>
              <w:webHidden/>
              <w:lang w:val="pt-PT"/>
              <w:rPrChange w:id="587" w:author="José Fonseca" w:date="2015-11-10T15:49:00Z">
                <w:rPr>
                  <w:noProof/>
                  <w:webHidden/>
                </w:rPr>
              </w:rPrChange>
            </w:rPr>
            <w:t>42</w:t>
          </w:r>
          <w:r w:rsidR="00097653" w:rsidRPr="001A6752">
            <w:rPr>
              <w:webHidden/>
              <w:lang w:val="pt-PT"/>
              <w:rPrChange w:id="588" w:author="José Fonseca" w:date="2015-11-10T15:49:00Z">
                <w:rPr>
                  <w:noProof/>
                  <w:webHidden/>
                </w:rPr>
              </w:rPrChange>
            </w:rPr>
            <w:fldChar w:fldCharType="end"/>
          </w:r>
          <w:r w:rsidRPr="001A6752">
            <w:rPr>
              <w:lang w:val="pt-PT"/>
              <w:rPrChange w:id="589" w:author="José Fonseca" w:date="2015-11-10T15:49:00Z">
                <w:rPr>
                  <w:noProof/>
                </w:rPr>
              </w:rPrChange>
            </w:rPr>
            <w:fldChar w:fldCharType="end"/>
          </w:r>
        </w:p>
        <w:p w14:paraId="11C9C616" w14:textId="77777777" w:rsidR="00097653" w:rsidRPr="001A6752" w:rsidRDefault="00E64FF6">
          <w:pPr>
            <w:pStyle w:val="TOC3"/>
            <w:tabs>
              <w:tab w:val="left" w:pos="2131"/>
              <w:tab w:val="right" w:leader="dot" w:pos="8494"/>
            </w:tabs>
            <w:rPr>
              <w:rFonts w:asciiTheme="minorHAnsi" w:hAnsiTheme="minorHAnsi" w:cstheme="minorBidi"/>
              <w:lang w:val="pt-PT"/>
              <w:rPrChange w:id="590" w:author="José Fonseca" w:date="2015-11-10T15:49:00Z">
                <w:rPr>
                  <w:rFonts w:asciiTheme="minorHAnsi" w:hAnsiTheme="minorHAnsi" w:cstheme="minorBidi"/>
                  <w:noProof/>
                  <w:lang w:val="pt-PT"/>
                </w:rPr>
              </w:rPrChange>
            </w:rPr>
          </w:pPr>
          <w:r w:rsidRPr="001A6752">
            <w:rPr>
              <w:lang w:val="pt-PT"/>
              <w:rPrChange w:id="591" w:author="José Fonseca" w:date="2015-11-10T15:49:00Z">
                <w:rPr/>
              </w:rPrChange>
            </w:rPr>
            <w:fldChar w:fldCharType="begin"/>
          </w:r>
          <w:r w:rsidRPr="001A6752">
            <w:rPr>
              <w:lang w:val="pt-PT"/>
              <w:rPrChange w:id="592" w:author="José Fonseca" w:date="2015-11-10T15:49:00Z">
                <w:rPr/>
              </w:rPrChange>
            </w:rPr>
            <w:instrText xml:space="preserve"> HYPERLINK \l "_Toc434848110" </w:instrText>
          </w:r>
          <w:r w:rsidRPr="001A6752">
            <w:rPr>
              <w:lang w:val="pt-PT"/>
              <w:rPrChange w:id="593" w:author="José Fonseca" w:date="2015-11-10T15:49:00Z">
                <w:rPr/>
              </w:rPrChange>
            </w:rPr>
            <w:fldChar w:fldCharType="separate"/>
          </w:r>
          <w:r w:rsidR="00097653" w:rsidRPr="001A6752">
            <w:rPr>
              <w:rStyle w:val="Hyperlink"/>
              <w:lang w:val="pt-PT"/>
              <w:rPrChange w:id="594" w:author="José Fonseca" w:date="2015-11-10T15:49:00Z">
                <w:rPr>
                  <w:rStyle w:val="Hyperlink"/>
                  <w:noProof/>
                </w:rPr>
              </w:rPrChange>
            </w:rPr>
            <w:t>4.1.5.</w:t>
          </w:r>
          <w:r w:rsidR="00097653" w:rsidRPr="001A6752">
            <w:rPr>
              <w:rFonts w:asciiTheme="minorHAnsi" w:hAnsiTheme="minorHAnsi" w:cstheme="minorBidi"/>
              <w:lang w:val="pt-PT"/>
              <w:rPrChange w:id="595" w:author="José Fonseca" w:date="2015-11-10T15:49:00Z">
                <w:rPr>
                  <w:rFonts w:asciiTheme="minorHAnsi" w:hAnsiTheme="minorHAnsi" w:cstheme="minorBidi"/>
                  <w:noProof/>
                  <w:lang w:val="pt-PT"/>
                </w:rPr>
              </w:rPrChange>
            </w:rPr>
            <w:tab/>
          </w:r>
          <w:r w:rsidR="00097653" w:rsidRPr="001A6752">
            <w:rPr>
              <w:rStyle w:val="Hyperlink"/>
              <w:lang w:val="pt-PT"/>
              <w:rPrChange w:id="596" w:author="José Fonseca" w:date="2015-11-10T15:49:00Z">
                <w:rPr>
                  <w:rStyle w:val="Hyperlink"/>
                  <w:noProof/>
                </w:rPr>
              </w:rPrChange>
            </w:rPr>
            <w:t>AJAX</w:t>
          </w:r>
          <w:r w:rsidR="00097653" w:rsidRPr="001A6752">
            <w:rPr>
              <w:webHidden/>
              <w:lang w:val="pt-PT"/>
              <w:rPrChange w:id="597" w:author="José Fonseca" w:date="2015-11-10T15:49:00Z">
                <w:rPr>
                  <w:noProof/>
                  <w:webHidden/>
                </w:rPr>
              </w:rPrChange>
            </w:rPr>
            <w:tab/>
          </w:r>
          <w:r w:rsidR="00097653" w:rsidRPr="001A6752">
            <w:rPr>
              <w:webHidden/>
              <w:lang w:val="pt-PT"/>
              <w:rPrChange w:id="598" w:author="José Fonseca" w:date="2015-11-10T15:49:00Z">
                <w:rPr>
                  <w:noProof/>
                  <w:webHidden/>
                </w:rPr>
              </w:rPrChange>
            </w:rPr>
            <w:fldChar w:fldCharType="begin"/>
          </w:r>
          <w:r w:rsidR="00097653" w:rsidRPr="001A6752">
            <w:rPr>
              <w:webHidden/>
              <w:lang w:val="pt-PT"/>
              <w:rPrChange w:id="599" w:author="José Fonseca" w:date="2015-11-10T15:49:00Z">
                <w:rPr>
                  <w:noProof/>
                  <w:webHidden/>
                </w:rPr>
              </w:rPrChange>
            </w:rPr>
            <w:instrText xml:space="preserve"> PAGEREF _Toc434848110 \h </w:instrText>
          </w:r>
          <w:r w:rsidR="00097653" w:rsidRPr="001A6752">
            <w:rPr>
              <w:webHidden/>
              <w:lang w:val="pt-PT"/>
              <w:rPrChange w:id="600" w:author="José Fonseca" w:date="2015-11-10T15:49:00Z">
                <w:rPr>
                  <w:noProof/>
                  <w:webHidden/>
                </w:rPr>
              </w:rPrChange>
            </w:rPr>
          </w:r>
          <w:r w:rsidR="00097653" w:rsidRPr="001A6752">
            <w:rPr>
              <w:webHidden/>
              <w:lang w:val="pt-PT"/>
              <w:rPrChange w:id="601" w:author="José Fonseca" w:date="2015-11-10T15:49:00Z">
                <w:rPr>
                  <w:noProof/>
                  <w:webHidden/>
                </w:rPr>
              </w:rPrChange>
            </w:rPr>
            <w:fldChar w:fldCharType="separate"/>
          </w:r>
          <w:r w:rsidR="009B510B" w:rsidRPr="001A6752">
            <w:rPr>
              <w:webHidden/>
              <w:lang w:val="pt-PT"/>
              <w:rPrChange w:id="602" w:author="José Fonseca" w:date="2015-11-10T15:49:00Z">
                <w:rPr>
                  <w:noProof/>
                  <w:webHidden/>
                </w:rPr>
              </w:rPrChange>
            </w:rPr>
            <w:t>43</w:t>
          </w:r>
          <w:r w:rsidR="00097653" w:rsidRPr="001A6752">
            <w:rPr>
              <w:webHidden/>
              <w:lang w:val="pt-PT"/>
              <w:rPrChange w:id="603" w:author="José Fonseca" w:date="2015-11-10T15:49:00Z">
                <w:rPr>
                  <w:noProof/>
                  <w:webHidden/>
                </w:rPr>
              </w:rPrChange>
            </w:rPr>
            <w:fldChar w:fldCharType="end"/>
          </w:r>
          <w:r w:rsidRPr="001A6752">
            <w:rPr>
              <w:lang w:val="pt-PT"/>
              <w:rPrChange w:id="604" w:author="José Fonseca" w:date="2015-11-10T15:49:00Z">
                <w:rPr>
                  <w:noProof/>
                </w:rPr>
              </w:rPrChange>
            </w:rPr>
            <w:fldChar w:fldCharType="end"/>
          </w:r>
        </w:p>
        <w:p w14:paraId="04C0EC7F" w14:textId="77777777" w:rsidR="00097653" w:rsidRPr="001A6752" w:rsidRDefault="00E64FF6">
          <w:pPr>
            <w:pStyle w:val="TOC3"/>
            <w:tabs>
              <w:tab w:val="left" w:pos="2131"/>
              <w:tab w:val="right" w:leader="dot" w:pos="8494"/>
            </w:tabs>
            <w:rPr>
              <w:rFonts w:asciiTheme="minorHAnsi" w:hAnsiTheme="minorHAnsi" w:cstheme="minorBidi"/>
              <w:lang w:val="pt-PT"/>
              <w:rPrChange w:id="605" w:author="José Fonseca" w:date="2015-11-10T15:49:00Z">
                <w:rPr>
                  <w:rFonts w:asciiTheme="minorHAnsi" w:hAnsiTheme="minorHAnsi" w:cstheme="minorBidi"/>
                  <w:noProof/>
                  <w:lang w:val="pt-PT"/>
                </w:rPr>
              </w:rPrChange>
            </w:rPr>
          </w:pPr>
          <w:r w:rsidRPr="001A6752">
            <w:rPr>
              <w:lang w:val="pt-PT"/>
              <w:rPrChange w:id="606" w:author="José Fonseca" w:date="2015-11-10T15:49:00Z">
                <w:rPr/>
              </w:rPrChange>
            </w:rPr>
            <w:fldChar w:fldCharType="begin"/>
          </w:r>
          <w:r w:rsidRPr="001A6752">
            <w:rPr>
              <w:lang w:val="pt-PT"/>
              <w:rPrChange w:id="607" w:author="José Fonseca" w:date="2015-11-10T15:49:00Z">
                <w:rPr/>
              </w:rPrChange>
            </w:rPr>
            <w:instrText xml:space="preserve"> HYPERLINK \l "_Toc434848111" </w:instrText>
          </w:r>
          <w:r w:rsidRPr="001A6752">
            <w:rPr>
              <w:lang w:val="pt-PT"/>
              <w:rPrChange w:id="608" w:author="José Fonseca" w:date="2015-11-10T15:49:00Z">
                <w:rPr/>
              </w:rPrChange>
            </w:rPr>
            <w:fldChar w:fldCharType="separate"/>
          </w:r>
          <w:r w:rsidR="00097653" w:rsidRPr="001A6752">
            <w:rPr>
              <w:rStyle w:val="Hyperlink"/>
              <w:lang w:val="pt-PT"/>
              <w:rPrChange w:id="609" w:author="José Fonseca" w:date="2015-11-10T15:49:00Z">
                <w:rPr>
                  <w:rStyle w:val="Hyperlink"/>
                  <w:noProof/>
                </w:rPr>
              </w:rPrChange>
            </w:rPr>
            <w:t>4.1.6.</w:t>
          </w:r>
          <w:r w:rsidR="00097653" w:rsidRPr="001A6752">
            <w:rPr>
              <w:rFonts w:asciiTheme="minorHAnsi" w:hAnsiTheme="minorHAnsi" w:cstheme="minorBidi"/>
              <w:lang w:val="pt-PT"/>
              <w:rPrChange w:id="610" w:author="José Fonseca" w:date="2015-11-10T15:49:00Z">
                <w:rPr>
                  <w:rFonts w:asciiTheme="minorHAnsi" w:hAnsiTheme="minorHAnsi" w:cstheme="minorBidi"/>
                  <w:noProof/>
                  <w:lang w:val="pt-PT"/>
                </w:rPr>
              </w:rPrChange>
            </w:rPr>
            <w:tab/>
          </w:r>
          <w:r w:rsidR="00097653" w:rsidRPr="001A6752">
            <w:rPr>
              <w:rStyle w:val="Hyperlink"/>
              <w:lang w:val="pt-PT"/>
              <w:rPrChange w:id="611" w:author="José Fonseca" w:date="2015-11-10T15:49:00Z">
                <w:rPr>
                  <w:rStyle w:val="Hyperlink"/>
                  <w:noProof/>
                </w:rPr>
              </w:rPrChange>
            </w:rPr>
            <w:t>MySQL</w:t>
          </w:r>
          <w:r w:rsidR="00097653" w:rsidRPr="001A6752">
            <w:rPr>
              <w:webHidden/>
              <w:lang w:val="pt-PT"/>
              <w:rPrChange w:id="612" w:author="José Fonseca" w:date="2015-11-10T15:49:00Z">
                <w:rPr>
                  <w:noProof/>
                  <w:webHidden/>
                </w:rPr>
              </w:rPrChange>
            </w:rPr>
            <w:tab/>
          </w:r>
          <w:r w:rsidR="00097653" w:rsidRPr="001A6752">
            <w:rPr>
              <w:webHidden/>
              <w:lang w:val="pt-PT"/>
              <w:rPrChange w:id="613" w:author="José Fonseca" w:date="2015-11-10T15:49:00Z">
                <w:rPr>
                  <w:noProof/>
                  <w:webHidden/>
                </w:rPr>
              </w:rPrChange>
            </w:rPr>
            <w:fldChar w:fldCharType="begin"/>
          </w:r>
          <w:r w:rsidR="00097653" w:rsidRPr="001A6752">
            <w:rPr>
              <w:webHidden/>
              <w:lang w:val="pt-PT"/>
              <w:rPrChange w:id="614" w:author="José Fonseca" w:date="2015-11-10T15:49:00Z">
                <w:rPr>
                  <w:noProof/>
                  <w:webHidden/>
                </w:rPr>
              </w:rPrChange>
            </w:rPr>
            <w:instrText xml:space="preserve"> PAGEREF _Toc434848111 \h </w:instrText>
          </w:r>
          <w:r w:rsidR="00097653" w:rsidRPr="001A6752">
            <w:rPr>
              <w:webHidden/>
              <w:lang w:val="pt-PT"/>
              <w:rPrChange w:id="615" w:author="José Fonseca" w:date="2015-11-10T15:49:00Z">
                <w:rPr>
                  <w:noProof/>
                  <w:webHidden/>
                </w:rPr>
              </w:rPrChange>
            </w:rPr>
          </w:r>
          <w:r w:rsidR="00097653" w:rsidRPr="001A6752">
            <w:rPr>
              <w:webHidden/>
              <w:lang w:val="pt-PT"/>
              <w:rPrChange w:id="616" w:author="José Fonseca" w:date="2015-11-10T15:49:00Z">
                <w:rPr>
                  <w:noProof/>
                  <w:webHidden/>
                </w:rPr>
              </w:rPrChange>
            </w:rPr>
            <w:fldChar w:fldCharType="separate"/>
          </w:r>
          <w:r w:rsidR="009B510B" w:rsidRPr="001A6752">
            <w:rPr>
              <w:webHidden/>
              <w:lang w:val="pt-PT"/>
              <w:rPrChange w:id="617" w:author="José Fonseca" w:date="2015-11-10T15:49:00Z">
                <w:rPr>
                  <w:noProof/>
                  <w:webHidden/>
                </w:rPr>
              </w:rPrChange>
            </w:rPr>
            <w:t>43</w:t>
          </w:r>
          <w:r w:rsidR="00097653" w:rsidRPr="001A6752">
            <w:rPr>
              <w:webHidden/>
              <w:lang w:val="pt-PT"/>
              <w:rPrChange w:id="618" w:author="José Fonseca" w:date="2015-11-10T15:49:00Z">
                <w:rPr>
                  <w:noProof/>
                  <w:webHidden/>
                </w:rPr>
              </w:rPrChange>
            </w:rPr>
            <w:fldChar w:fldCharType="end"/>
          </w:r>
          <w:r w:rsidRPr="001A6752">
            <w:rPr>
              <w:lang w:val="pt-PT"/>
              <w:rPrChange w:id="619" w:author="José Fonseca" w:date="2015-11-10T15:49:00Z">
                <w:rPr>
                  <w:noProof/>
                </w:rPr>
              </w:rPrChange>
            </w:rPr>
            <w:fldChar w:fldCharType="end"/>
          </w:r>
        </w:p>
        <w:p w14:paraId="783D87F2" w14:textId="77777777" w:rsidR="00097653" w:rsidRPr="001A6752" w:rsidRDefault="00E64FF6">
          <w:pPr>
            <w:pStyle w:val="TOC3"/>
            <w:tabs>
              <w:tab w:val="left" w:pos="2131"/>
              <w:tab w:val="right" w:leader="dot" w:pos="8494"/>
            </w:tabs>
            <w:rPr>
              <w:rFonts w:asciiTheme="minorHAnsi" w:hAnsiTheme="minorHAnsi" w:cstheme="minorBidi"/>
              <w:lang w:val="pt-PT"/>
              <w:rPrChange w:id="620" w:author="José Fonseca" w:date="2015-11-10T15:49:00Z">
                <w:rPr>
                  <w:rFonts w:asciiTheme="minorHAnsi" w:hAnsiTheme="minorHAnsi" w:cstheme="minorBidi"/>
                  <w:noProof/>
                  <w:lang w:val="pt-PT"/>
                </w:rPr>
              </w:rPrChange>
            </w:rPr>
          </w:pPr>
          <w:r w:rsidRPr="001A6752">
            <w:rPr>
              <w:lang w:val="pt-PT"/>
              <w:rPrChange w:id="621" w:author="José Fonseca" w:date="2015-11-10T15:49:00Z">
                <w:rPr/>
              </w:rPrChange>
            </w:rPr>
            <w:fldChar w:fldCharType="begin"/>
          </w:r>
          <w:r w:rsidRPr="001A6752">
            <w:rPr>
              <w:lang w:val="pt-PT"/>
              <w:rPrChange w:id="622" w:author="José Fonseca" w:date="2015-11-10T15:49:00Z">
                <w:rPr/>
              </w:rPrChange>
            </w:rPr>
            <w:instrText xml:space="preserve"> HYPERLINK \l "_Toc434848112" </w:instrText>
          </w:r>
          <w:r w:rsidRPr="001A6752">
            <w:rPr>
              <w:lang w:val="pt-PT"/>
              <w:rPrChange w:id="623" w:author="José Fonseca" w:date="2015-11-10T15:49:00Z">
                <w:rPr/>
              </w:rPrChange>
            </w:rPr>
            <w:fldChar w:fldCharType="separate"/>
          </w:r>
          <w:r w:rsidR="00097653" w:rsidRPr="001A6752">
            <w:rPr>
              <w:rStyle w:val="Hyperlink"/>
              <w:lang w:val="pt-PT"/>
              <w:rPrChange w:id="624" w:author="José Fonseca" w:date="2015-11-10T15:49:00Z">
                <w:rPr>
                  <w:rStyle w:val="Hyperlink"/>
                  <w:noProof/>
                </w:rPr>
              </w:rPrChange>
            </w:rPr>
            <w:t>4.1.7.</w:t>
          </w:r>
          <w:r w:rsidR="00097653" w:rsidRPr="001A6752">
            <w:rPr>
              <w:rFonts w:asciiTheme="minorHAnsi" w:hAnsiTheme="minorHAnsi" w:cstheme="minorBidi"/>
              <w:lang w:val="pt-PT"/>
              <w:rPrChange w:id="625" w:author="José Fonseca" w:date="2015-11-10T15:49:00Z">
                <w:rPr>
                  <w:rFonts w:asciiTheme="minorHAnsi" w:hAnsiTheme="minorHAnsi" w:cstheme="minorBidi"/>
                  <w:noProof/>
                  <w:lang w:val="pt-PT"/>
                </w:rPr>
              </w:rPrChange>
            </w:rPr>
            <w:tab/>
          </w:r>
          <w:r w:rsidR="00097653" w:rsidRPr="001A6752">
            <w:rPr>
              <w:rStyle w:val="Hyperlink"/>
              <w:lang w:val="pt-PT"/>
              <w:rPrChange w:id="626" w:author="José Fonseca" w:date="2015-11-10T15:49:00Z">
                <w:rPr>
                  <w:rStyle w:val="Hyperlink"/>
                  <w:noProof/>
                </w:rPr>
              </w:rPrChange>
            </w:rPr>
            <w:t>GitHub</w:t>
          </w:r>
          <w:r w:rsidR="00097653" w:rsidRPr="001A6752">
            <w:rPr>
              <w:webHidden/>
              <w:lang w:val="pt-PT"/>
              <w:rPrChange w:id="627" w:author="José Fonseca" w:date="2015-11-10T15:49:00Z">
                <w:rPr>
                  <w:noProof/>
                  <w:webHidden/>
                </w:rPr>
              </w:rPrChange>
            </w:rPr>
            <w:tab/>
          </w:r>
          <w:r w:rsidR="00097653" w:rsidRPr="001A6752">
            <w:rPr>
              <w:webHidden/>
              <w:lang w:val="pt-PT"/>
              <w:rPrChange w:id="628" w:author="José Fonseca" w:date="2015-11-10T15:49:00Z">
                <w:rPr>
                  <w:noProof/>
                  <w:webHidden/>
                </w:rPr>
              </w:rPrChange>
            </w:rPr>
            <w:fldChar w:fldCharType="begin"/>
          </w:r>
          <w:r w:rsidR="00097653" w:rsidRPr="001A6752">
            <w:rPr>
              <w:webHidden/>
              <w:lang w:val="pt-PT"/>
              <w:rPrChange w:id="629" w:author="José Fonseca" w:date="2015-11-10T15:49:00Z">
                <w:rPr>
                  <w:noProof/>
                  <w:webHidden/>
                </w:rPr>
              </w:rPrChange>
            </w:rPr>
            <w:instrText xml:space="preserve"> PAGEREF _Toc434848112 \h </w:instrText>
          </w:r>
          <w:r w:rsidR="00097653" w:rsidRPr="001A6752">
            <w:rPr>
              <w:webHidden/>
              <w:lang w:val="pt-PT"/>
              <w:rPrChange w:id="630" w:author="José Fonseca" w:date="2015-11-10T15:49:00Z">
                <w:rPr>
                  <w:noProof/>
                  <w:webHidden/>
                </w:rPr>
              </w:rPrChange>
            </w:rPr>
          </w:r>
          <w:r w:rsidR="00097653" w:rsidRPr="001A6752">
            <w:rPr>
              <w:webHidden/>
              <w:lang w:val="pt-PT"/>
              <w:rPrChange w:id="631" w:author="José Fonseca" w:date="2015-11-10T15:49:00Z">
                <w:rPr>
                  <w:noProof/>
                  <w:webHidden/>
                </w:rPr>
              </w:rPrChange>
            </w:rPr>
            <w:fldChar w:fldCharType="separate"/>
          </w:r>
          <w:r w:rsidR="009B510B" w:rsidRPr="001A6752">
            <w:rPr>
              <w:webHidden/>
              <w:lang w:val="pt-PT"/>
              <w:rPrChange w:id="632" w:author="José Fonseca" w:date="2015-11-10T15:49:00Z">
                <w:rPr>
                  <w:noProof/>
                  <w:webHidden/>
                </w:rPr>
              </w:rPrChange>
            </w:rPr>
            <w:t>44</w:t>
          </w:r>
          <w:r w:rsidR="00097653" w:rsidRPr="001A6752">
            <w:rPr>
              <w:webHidden/>
              <w:lang w:val="pt-PT"/>
              <w:rPrChange w:id="633" w:author="José Fonseca" w:date="2015-11-10T15:49:00Z">
                <w:rPr>
                  <w:noProof/>
                  <w:webHidden/>
                </w:rPr>
              </w:rPrChange>
            </w:rPr>
            <w:fldChar w:fldCharType="end"/>
          </w:r>
          <w:r w:rsidRPr="001A6752">
            <w:rPr>
              <w:lang w:val="pt-PT"/>
              <w:rPrChange w:id="634" w:author="José Fonseca" w:date="2015-11-10T15:49:00Z">
                <w:rPr>
                  <w:noProof/>
                </w:rPr>
              </w:rPrChange>
            </w:rPr>
            <w:fldChar w:fldCharType="end"/>
          </w:r>
        </w:p>
        <w:p w14:paraId="6B953783" w14:textId="77777777" w:rsidR="00097653" w:rsidRPr="001A6752" w:rsidRDefault="00E64FF6">
          <w:pPr>
            <w:pStyle w:val="TOC2"/>
            <w:tabs>
              <w:tab w:val="left" w:pos="1416"/>
              <w:tab w:val="right" w:leader="dot" w:pos="8494"/>
            </w:tabs>
            <w:rPr>
              <w:rFonts w:asciiTheme="minorHAnsi" w:eastAsiaTheme="minorEastAsia" w:hAnsiTheme="minorHAnsi" w:cstheme="minorBidi"/>
              <w:lang w:eastAsia="ja-JP"/>
              <w:rPrChange w:id="635" w:author="José Fonseca" w:date="2015-11-10T15:49:00Z">
                <w:rPr>
                  <w:rFonts w:asciiTheme="minorHAnsi" w:eastAsiaTheme="minorEastAsia" w:hAnsiTheme="minorHAnsi" w:cstheme="minorBidi"/>
                  <w:noProof/>
                  <w:lang w:eastAsia="ja-JP"/>
                </w:rPr>
              </w:rPrChange>
            </w:rPr>
          </w:pPr>
          <w:r w:rsidRPr="001A6752">
            <w:rPr>
              <w:rPrChange w:id="636" w:author="José Fonseca" w:date="2015-11-10T15:49:00Z">
                <w:rPr/>
              </w:rPrChange>
            </w:rPr>
            <w:fldChar w:fldCharType="begin"/>
          </w:r>
          <w:r w:rsidRPr="001A6752">
            <w:rPr>
              <w:rPrChange w:id="637" w:author="José Fonseca" w:date="2015-11-10T15:49:00Z">
                <w:rPr/>
              </w:rPrChange>
            </w:rPr>
            <w:instrText xml:space="preserve"> HYPERLINK \l "_Toc434848113" </w:instrText>
          </w:r>
          <w:r w:rsidRPr="001A6752">
            <w:rPr>
              <w:rPrChange w:id="638" w:author="José Fonseca" w:date="2015-11-10T15:49:00Z">
                <w:rPr/>
              </w:rPrChange>
            </w:rPr>
            <w:fldChar w:fldCharType="separate"/>
          </w:r>
          <w:r w:rsidR="00097653" w:rsidRPr="001A6752">
            <w:rPr>
              <w:rStyle w:val="Hyperlink"/>
              <w:rPrChange w:id="639" w:author="José Fonseca" w:date="2015-11-10T15:49:00Z">
                <w:rPr>
                  <w:rStyle w:val="Hyperlink"/>
                  <w:noProof/>
                </w:rPr>
              </w:rPrChange>
            </w:rPr>
            <w:t>4.2.</w:t>
          </w:r>
          <w:r w:rsidR="00097653" w:rsidRPr="001A6752">
            <w:rPr>
              <w:rFonts w:asciiTheme="minorHAnsi" w:eastAsiaTheme="minorEastAsia" w:hAnsiTheme="minorHAnsi" w:cstheme="minorBidi"/>
              <w:lang w:eastAsia="ja-JP"/>
              <w:rPrChange w:id="640" w:author="José Fonseca" w:date="2015-11-10T15:49:00Z">
                <w:rPr>
                  <w:rFonts w:asciiTheme="minorHAnsi" w:eastAsiaTheme="minorEastAsia" w:hAnsiTheme="minorHAnsi" w:cstheme="minorBidi"/>
                  <w:noProof/>
                  <w:lang w:eastAsia="ja-JP"/>
                </w:rPr>
              </w:rPrChange>
            </w:rPr>
            <w:tab/>
          </w:r>
          <w:r w:rsidR="00097653" w:rsidRPr="001A6752">
            <w:rPr>
              <w:rStyle w:val="Hyperlink"/>
              <w:rPrChange w:id="641" w:author="José Fonseca" w:date="2015-11-10T15:49:00Z">
                <w:rPr>
                  <w:rStyle w:val="Hyperlink"/>
                  <w:noProof/>
                </w:rPr>
              </w:rPrChange>
            </w:rPr>
            <w:t>Diagrama de hierarquia</w:t>
          </w:r>
          <w:r w:rsidR="00097653" w:rsidRPr="001A6752">
            <w:rPr>
              <w:webHidden/>
              <w:rPrChange w:id="642" w:author="José Fonseca" w:date="2015-11-10T15:49:00Z">
                <w:rPr>
                  <w:noProof/>
                  <w:webHidden/>
                </w:rPr>
              </w:rPrChange>
            </w:rPr>
            <w:tab/>
          </w:r>
          <w:r w:rsidR="00097653" w:rsidRPr="001A6752">
            <w:rPr>
              <w:webHidden/>
              <w:rPrChange w:id="643" w:author="José Fonseca" w:date="2015-11-10T15:49:00Z">
                <w:rPr>
                  <w:noProof/>
                  <w:webHidden/>
                </w:rPr>
              </w:rPrChange>
            </w:rPr>
            <w:fldChar w:fldCharType="begin"/>
          </w:r>
          <w:r w:rsidR="00097653" w:rsidRPr="001A6752">
            <w:rPr>
              <w:webHidden/>
              <w:rPrChange w:id="644" w:author="José Fonseca" w:date="2015-11-10T15:49:00Z">
                <w:rPr>
                  <w:noProof/>
                  <w:webHidden/>
                </w:rPr>
              </w:rPrChange>
            </w:rPr>
            <w:instrText xml:space="preserve"> PAGEREF _Toc434848113 \h </w:instrText>
          </w:r>
          <w:r w:rsidR="00097653" w:rsidRPr="001A6752">
            <w:rPr>
              <w:webHidden/>
              <w:rPrChange w:id="645" w:author="José Fonseca" w:date="2015-11-10T15:49:00Z">
                <w:rPr>
                  <w:noProof/>
                  <w:webHidden/>
                </w:rPr>
              </w:rPrChange>
            </w:rPr>
          </w:r>
          <w:r w:rsidR="00097653" w:rsidRPr="001A6752">
            <w:rPr>
              <w:webHidden/>
              <w:rPrChange w:id="646" w:author="José Fonseca" w:date="2015-11-10T15:49:00Z">
                <w:rPr>
                  <w:noProof/>
                  <w:webHidden/>
                </w:rPr>
              </w:rPrChange>
            </w:rPr>
            <w:fldChar w:fldCharType="separate"/>
          </w:r>
          <w:r w:rsidR="009B510B" w:rsidRPr="001A6752">
            <w:rPr>
              <w:webHidden/>
              <w:rPrChange w:id="647" w:author="José Fonseca" w:date="2015-11-10T15:49:00Z">
                <w:rPr>
                  <w:noProof/>
                  <w:webHidden/>
                </w:rPr>
              </w:rPrChange>
            </w:rPr>
            <w:t>45</w:t>
          </w:r>
          <w:r w:rsidR="00097653" w:rsidRPr="001A6752">
            <w:rPr>
              <w:webHidden/>
              <w:rPrChange w:id="648" w:author="José Fonseca" w:date="2015-11-10T15:49:00Z">
                <w:rPr>
                  <w:noProof/>
                  <w:webHidden/>
                </w:rPr>
              </w:rPrChange>
            </w:rPr>
            <w:fldChar w:fldCharType="end"/>
          </w:r>
          <w:r w:rsidRPr="001A6752">
            <w:rPr>
              <w:rPrChange w:id="649" w:author="José Fonseca" w:date="2015-11-10T15:49:00Z">
                <w:rPr>
                  <w:noProof/>
                </w:rPr>
              </w:rPrChange>
            </w:rPr>
            <w:fldChar w:fldCharType="end"/>
          </w:r>
        </w:p>
        <w:p w14:paraId="567F8C4F" w14:textId="77777777" w:rsidR="00097653" w:rsidRPr="001A6752" w:rsidRDefault="00E64FF6">
          <w:pPr>
            <w:pStyle w:val="TOC2"/>
            <w:tabs>
              <w:tab w:val="left" w:pos="1416"/>
              <w:tab w:val="right" w:leader="dot" w:pos="8494"/>
            </w:tabs>
            <w:rPr>
              <w:rFonts w:asciiTheme="minorHAnsi" w:eastAsiaTheme="minorEastAsia" w:hAnsiTheme="minorHAnsi" w:cstheme="minorBidi"/>
              <w:lang w:eastAsia="ja-JP"/>
              <w:rPrChange w:id="650" w:author="José Fonseca" w:date="2015-11-10T15:49:00Z">
                <w:rPr>
                  <w:rFonts w:asciiTheme="minorHAnsi" w:eastAsiaTheme="minorEastAsia" w:hAnsiTheme="minorHAnsi" w:cstheme="minorBidi"/>
                  <w:noProof/>
                  <w:lang w:eastAsia="ja-JP"/>
                </w:rPr>
              </w:rPrChange>
            </w:rPr>
          </w:pPr>
          <w:r w:rsidRPr="001A6752">
            <w:rPr>
              <w:rPrChange w:id="651" w:author="José Fonseca" w:date="2015-11-10T15:49:00Z">
                <w:rPr/>
              </w:rPrChange>
            </w:rPr>
            <w:fldChar w:fldCharType="begin"/>
          </w:r>
          <w:r w:rsidRPr="001A6752">
            <w:rPr>
              <w:rPrChange w:id="652" w:author="José Fonseca" w:date="2015-11-10T15:49:00Z">
                <w:rPr/>
              </w:rPrChange>
            </w:rPr>
            <w:instrText xml:space="preserve"> HYPERLINK \l "_Toc434848114" </w:instrText>
          </w:r>
          <w:r w:rsidRPr="001A6752">
            <w:rPr>
              <w:rPrChange w:id="653" w:author="José Fonseca" w:date="2015-11-10T15:49:00Z">
                <w:rPr/>
              </w:rPrChange>
            </w:rPr>
            <w:fldChar w:fldCharType="separate"/>
          </w:r>
          <w:r w:rsidR="00097653" w:rsidRPr="001A6752">
            <w:rPr>
              <w:rStyle w:val="Hyperlink"/>
              <w:rPrChange w:id="654" w:author="José Fonseca" w:date="2015-11-10T15:49:00Z">
                <w:rPr>
                  <w:rStyle w:val="Hyperlink"/>
                  <w:noProof/>
                </w:rPr>
              </w:rPrChange>
            </w:rPr>
            <w:t>4.3.</w:t>
          </w:r>
          <w:r w:rsidR="00097653" w:rsidRPr="001A6752">
            <w:rPr>
              <w:rFonts w:asciiTheme="minorHAnsi" w:eastAsiaTheme="minorEastAsia" w:hAnsiTheme="minorHAnsi" w:cstheme="minorBidi"/>
              <w:lang w:eastAsia="ja-JP"/>
              <w:rPrChange w:id="655" w:author="José Fonseca" w:date="2015-11-10T15:49:00Z">
                <w:rPr>
                  <w:rFonts w:asciiTheme="minorHAnsi" w:eastAsiaTheme="minorEastAsia" w:hAnsiTheme="minorHAnsi" w:cstheme="minorBidi"/>
                  <w:noProof/>
                  <w:lang w:eastAsia="ja-JP"/>
                </w:rPr>
              </w:rPrChange>
            </w:rPr>
            <w:tab/>
          </w:r>
          <w:r w:rsidR="00097653" w:rsidRPr="001A6752">
            <w:rPr>
              <w:rStyle w:val="Hyperlink"/>
              <w:rPrChange w:id="656" w:author="José Fonseca" w:date="2015-11-10T15:49:00Z">
                <w:rPr>
                  <w:rStyle w:val="Hyperlink"/>
                  <w:noProof/>
                </w:rPr>
              </w:rPrChange>
            </w:rPr>
            <w:t>Análise e implementação</w:t>
          </w:r>
          <w:r w:rsidR="00097653" w:rsidRPr="001A6752">
            <w:rPr>
              <w:webHidden/>
              <w:rPrChange w:id="657" w:author="José Fonseca" w:date="2015-11-10T15:49:00Z">
                <w:rPr>
                  <w:noProof/>
                  <w:webHidden/>
                </w:rPr>
              </w:rPrChange>
            </w:rPr>
            <w:tab/>
          </w:r>
          <w:r w:rsidR="00097653" w:rsidRPr="001A6752">
            <w:rPr>
              <w:webHidden/>
              <w:rPrChange w:id="658" w:author="José Fonseca" w:date="2015-11-10T15:49:00Z">
                <w:rPr>
                  <w:noProof/>
                  <w:webHidden/>
                </w:rPr>
              </w:rPrChange>
            </w:rPr>
            <w:fldChar w:fldCharType="begin"/>
          </w:r>
          <w:r w:rsidR="00097653" w:rsidRPr="001A6752">
            <w:rPr>
              <w:webHidden/>
              <w:rPrChange w:id="659" w:author="José Fonseca" w:date="2015-11-10T15:49:00Z">
                <w:rPr>
                  <w:noProof/>
                  <w:webHidden/>
                </w:rPr>
              </w:rPrChange>
            </w:rPr>
            <w:instrText xml:space="preserve"> PAGEREF _Toc434848114 \h </w:instrText>
          </w:r>
          <w:r w:rsidR="00097653" w:rsidRPr="001A6752">
            <w:rPr>
              <w:webHidden/>
              <w:rPrChange w:id="660" w:author="José Fonseca" w:date="2015-11-10T15:49:00Z">
                <w:rPr>
                  <w:noProof/>
                  <w:webHidden/>
                </w:rPr>
              </w:rPrChange>
            </w:rPr>
          </w:r>
          <w:r w:rsidR="00097653" w:rsidRPr="001A6752">
            <w:rPr>
              <w:webHidden/>
              <w:rPrChange w:id="661" w:author="José Fonseca" w:date="2015-11-10T15:49:00Z">
                <w:rPr>
                  <w:noProof/>
                  <w:webHidden/>
                </w:rPr>
              </w:rPrChange>
            </w:rPr>
            <w:fldChar w:fldCharType="separate"/>
          </w:r>
          <w:r w:rsidR="009B510B" w:rsidRPr="001A6752">
            <w:rPr>
              <w:webHidden/>
              <w:rPrChange w:id="662" w:author="José Fonseca" w:date="2015-11-10T15:49:00Z">
                <w:rPr>
                  <w:noProof/>
                  <w:webHidden/>
                </w:rPr>
              </w:rPrChange>
            </w:rPr>
            <w:t>46</w:t>
          </w:r>
          <w:r w:rsidR="00097653" w:rsidRPr="001A6752">
            <w:rPr>
              <w:webHidden/>
              <w:rPrChange w:id="663" w:author="José Fonseca" w:date="2015-11-10T15:49:00Z">
                <w:rPr>
                  <w:noProof/>
                  <w:webHidden/>
                </w:rPr>
              </w:rPrChange>
            </w:rPr>
            <w:fldChar w:fldCharType="end"/>
          </w:r>
          <w:r w:rsidRPr="001A6752">
            <w:rPr>
              <w:rPrChange w:id="664" w:author="José Fonseca" w:date="2015-11-10T15:49:00Z">
                <w:rPr>
                  <w:noProof/>
                </w:rPr>
              </w:rPrChange>
            </w:rPr>
            <w:fldChar w:fldCharType="end"/>
          </w:r>
        </w:p>
        <w:p w14:paraId="763685F1" w14:textId="77777777" w:rsidR="00097653" w:rsidRPr="001A6752" w:rsidRDefault="00E64FF6">
          <w:pPr>
            <w:pStyle w:val="TOC3"/>
            <w:tabs>
              <w:tab w:val="left" w:pos="2131"/>
              <w:tab w:val="right" w:leader="dot" w:pos="8494"/>
            </w:tabs>
            <w:rPr>
              <w:rFonts w:asciiTheme="minorHAnsi" w:hAnsiTheme="minorHAnsi" w:cstheme="minorBidi"/>
              <w:lang w:val="pt-PT"/>
              <w:rPrChange w:id="665" w:author="José Fonseca" w:date="2015-11-10T15:49:00Z">
                <w:rPr>
                  <w:rFonts w:asciiTheme="minorHAnsi" w:hAnsiTheme="minorHAnsi" w:cstheme="minorBidi"/>
                  <w:noProof/>
                  <w:lang w:val="pt-PT"/>
                </w:rPr>
              </w:rPrChange>
            </w:rPr>
          </w:pPr>
          <w:r w:rsidRPr="001A6752">
            <w:rPr>
              <w:lang w:val="pt-PT"/>
              <w:rPrChange w:id="666" w:author="José Fonseca" w:date="2015-11-10T15:49:00Z">
                <w:rPr/>
              </w:rPrChange>
            </w:rPr>
            <w:fldChar w:fldCharType="begin"/>
          </w:r>
          <w:r w:rsidRPr="001A6752">
            <w:rPr>
              <w:lang w:val="pt-PT"/>
              <w:rPrChange w:id="667" w:author="José Fonseca" w:date="2015-11-10T15:49:00Z">
                <w:rPr/>
              </w:rPrChange>
            </w:rPr>
            <w:instrText xml:space="preserve"> HYPERLINK \l "_Toc434848115" </w:instrText>
          </w:r>
          <w:r w:rsidRPr="001A6752">
            <w:rPr>
              <w:lang w:val="pt-PT"/>
              <w:rPrChange w:id="668" w:author="José Fonseca" w:date="2015-11-10T15:49:00Z">
                <w:rPr/>
              </w:rPrChange>
            </w:rPr>
            <w:fldChar w:fldCharType="separate"/>
          </w:r>
          <w:r w:rsidR="00097653" w:rsidRPr="001A6752">
            <w:rPr>
              <w:rStyle w:val="Hyperlink"/>
              <w:lang w:val="pt-PT"/>
              <w:rPrChange w:id="669" w:author="José Fonseca" w:date="2015-11-10T15:49:00Z">
                <w:rPr>
                  <w:rStyle w:val="Hyperlink"/>
                  <w:noProof/>
                </w:rPr>
              </w:rPrChange>
            </w:rPr>
            <w:t>4.3.1.</w:t>
          </w:r>
          <w:r w:rsidR="00097653" w:rsidRPr="001A6752">
            <w:rPr>
              <w:rFonts w:asciiTheme="minorHAnsi" w:hAnsiTheme="minorHAnsi" w:cstheme="minorBidi"/>
              <w:lang w:val="pt-PT"/>
              <w:rPrChange w:id="670" w:author="José Fonseca" w:date="2015-11-10T15:49:00Z">
                <w:rPr>
                  <w:rFonts w:asciiTheme="minorHAnsi" w:hAnsiTheme="minorHAnsi" w:cstheme="minorBidi"/>
                  <w:noProof/>
                  <w:lang w:val="pt-PT"/>
                </w:rPr>
              </w:rPrChange>
            </w:rPr>
            <w:tab/>
          </w:r>
          <w:r w:rsidR="00097653" w:rsidRPr="001A6752">
            <w:rPr>
              <w:rStyle w:val="Hyperlink"/>
              <w:lang w:val="pt-PT"/>
              <w:rPrChange w:id="671" w:author="José Fonseca" w:date="2015-11-10T15:49:00Z">
                <w:rPr>
                  <w:rStyle w:val="Hyperlink"/>
                  <w:noProof/>
                </w:rPr>
              </w:rPrChange>
            </w:rPr>
            <w:t>Visualização dos registos de boleias num único mapa de boleias</w:t>
          </w:r>
          <w:r w:rsidR="00097653" w:rsidRPr="001A6752">
            <w:rPr>
              <w:webHidden/>
              <w:lang w:val="pt-PT"/>
              <w:rPrChange w:id="672" w:author="José Fonseca" w:date="2015-11-10T15:49:00Z">
                <w:rPr>
                  <w:noProof/>
                  <w:webHidden/>
                </w:rPr>
              </w:rPrChange>
            </w:rPr>
            <w:tab/>
          </w:r>
          <w:r w:rsidR="00097653" w:rsidRPr="001A6752">
            <w:rPr>
              <w:webHidden/>
              <w:lang w:val="pt-PT"/>
              <w:rPrChange w:id="673" w:author="José Fonseca" w:date="2015-11-10T15:49:00Z">
                <w:rPr>
                  <w:noProof/>
                  <w:webHidden/>
                </w:rPr>
              </w:rPrChange>
            </w:rPr>
            <w:fldChar w:fldCharType="begin"/>
          </w:r>
          <w:r w:rsidR="00097653" w:rsidRPr="001A6752">
            <w:rPr>
              <w:webHidden/>
              <w:lang w:val="pt-PT"/>
              <w:rPrChange w:id="674" w:author="José Fonseca" w:date="2015-11-10T15:49:00Z">
                <w:rPr>
                  <w:noProof/>
                  <w:webHidden/>
                </w:rPr>
              </w:rPrChange>
            </w:rPr>
            <w:instrText xml:space="preserve"> PAGEREF _Toc434848115 \h </w:instrText>
          </w:r>
          <w:r w:rsidR="00097653" w:rsidRPr="001A6752">
            <w:rPr>
              <w:webHidden/>
              <w:lang w:val="pt-PT"/>
              <w:rPrChange w:id="675" w:author="José Fonseca" w:date="2015-11-10T15:49:00Z">
                <w:rPr>
                  <w:noProof/>
                  <w:webHidden/>
                </w:rPr>
              </w:rPrChange>
            </w:rPr>
          </w:r>
          <w:r w:rsidR="00097653" w:rsidRPr="001A6752">
            <w:rPr>
              <w:webHidden/>
              <w:lang w:val="pt-PT"/>
              <w:rPrChange w:id="676" w:author="José Fonseca" w:date="2015-11-10T15:49:00Z">
                <w:rPr>
                  <w:noProof/>
                  <w:webHidden/>
                </w:rPr>
              </w:rPrChange>
            </w:rPr>
            <w:fldChar w:fldCharType="separate"/>
          </w:r>
          <w:r w:rsidR="009B510B" w:rsidRPr="001A6752">
            <w:rPr>
              <w:webHidden/>
              <w:lang w:val="pt-PT"/>
              <w:rPrChange w:id="677" w:author="José Fonseca" w:date="2015-11-10T15:49:00Z">
                <w:rPr>
                  <w:noProof/>
                  <w:webHidden/>
                </w:rPr>
              </w:rPrChange>
            </w:rPr>
            <w:t>46</w:t>
          </w:r>
          <w:r w:rsidR="00097653" w:rsidRPr="001A6752">
            <w:rPr>
              <w:webHidden/>
              <w:lang w:val="pt-PT"/>
              <w:rPrChange w:id="678" w:author="José Fonseca" w:date="2015-11-10T15:49:00Z">
                <w:rPr>
                  <w:noProof/>
                  <w:webHidden/>
                </w:rPr>
              </w:rPrChange>
            </w:rPr>
            <w:fldChar w:fldCharType="end"/>
          </w:r>
          <w:r w:rsidRPr="001A6752">
            <w:rPr>
              <w:lang w:val="pt-PT"/>
              <w:rPrChange w:id="679" w:author="José Fonseca" w:date="2015-11-10T15:49:00Z">
                <w:rPr>
                  <w:noProof/>
                </w:rPr>
              </w:rPrChange>
            </w:rPr>
            <w:fldChar w:fldCharType="end"/>
          </w:r>
        </w:p>
        <w:p w14:paraId="24BD6730" w14:textId="77777777" w:rsidR="00097653" w:rsidRPr="001A6752" w:rsidRDefault="00E64FF6">
          <w:pPr>
            <w:pStyle w:val="TOC3"/>
            <w:tabs>
              <w:tab w:val="left" w:pos="2131"/>
              <w:tab w:val="right" w:leader="dot" w:pos="8494"/>
            </w:tabs>
            <w:rPr>
              <w:rFonts w:asciiTheme="minorHAnsi" w:hAnsiTheme="minorHAnsi" w:cstheme="minorBidi"/>
              <w:lang w:val="pt-PT"/>
              <w:rPrChange w:id="680" w:author="José Fonseca" w:date="2015-11-10T15:49:00Z">
                <w:rPr>
                  <w:rFonts w:asciiTheme="minorHAnsi" w:hAnsiTheme="minorHAnsi" w:cstheme="minorBidi"/>
                  <w:noProof/>
                  <w:lang w:val="pt-PT"/>
                </w:rPr>
              </w:rPrChange>
            </w:rPr>
          </w:pPr>
          <w:r w:rsidRPr="001A6752">
            <w:rPr>
              <w:lang w:val="pt-PT"/>
              <w:rPrChange w:id="681" w:author="José Fonseca" w:date="2015-11-10T15:49:00Z">
                <w:rPr/>
              </w:rPrChange>
            </w:rPr>
            <w:fldChar w:fldCharType="begin"/>
          </w:r>
          <w:r w:rsidRPr="001A6752">
            <w:rPr>
              <w:lang w:val="pt-PT"/>
              <w:rPrChange w:id="682" w:author="José Fonseca" w:date="2015-11-10T15:49:00Z">
                <w:rPr/>
              </w:rPrChange>
            </w:rPr>
            <w:instrText xml:space="preserve"> HYPERLINK \l "_Toc434848116" </w:instrText>
          </w:r>
          <w:r w:rsidRPr="001A6752">
            <w:rPr>
              <w:lang w:val="pt-PT"/>
              <w:rPrChange w:id="683" w:author="José Fonseca" w:date="2015-11-10T15:49:00Z">
                <w:rPr/>
              </w:rPrChange>
            </w:rPr>
            <w:fldChar w:fldCharType="separate"/>
          </w:r>
          <w:r w:rsidR="00097653" w:rsidRPr="001A6752">
            <w:rPr>
              <w:rStyle w:val="Hyperlink"/>
              <w:lang w:val="pt-PT"/>
              <w:rPrChange w:id="684" w:author="José Fonseca" w:date="2015-11-10T15:49:00Z">
                <w:rPr>
                  <w:rStyle w:val="Hyperlink"/>
                  <w:noProof/>
                </w:rPr>
              </w:rPrChange>
            </w:rPr>
            <w:t>4.3.2.</w:t>
          </w:r>
          <w:r w:rsidR="00097653" w:rsidRPr="001A6752">
            <w:rPr>
              <w:rFonts w:asciiTheme="minorHAnsi" w:hAnsiTheme="minorHAnsi" w:cstheme="minorBidi"/>
              <w:lang w:val="pt-PT"/>
              <w:rPrChange w:id="685" w:author="José Fonseca" w:date="2015-11-10T15:49:00Z">
                <w:rPr>
                  <w:rFonts w:asciiTheme="minorHAnsi" w:hAnsiTheme="minorHAnsi" w:cstheme="minorBidi"/>
                  <w:noProof/>
                  <w:lang w:val="pt-PT"/>
                </w:rPr>
              </w:rPrChange>
            </w:rPr>
            <w:tab/>
          </w:r>
          <w:r w:rsidR="00097653" w:rsidRPr="001A6752">
            <w:rPr>
              <w:rStyle w:val="Hyperlink"/>
              <w:lang w:val="pt-PT"/>
              <w:rPrChange w:id="686" w:author="José Fonseca" w:date="2015-11-10T15:49:00Z">
                <w:rPr>
                  <w:rStyle w:val="Hyperlink"/>
                  <w:noProof/>
                </w:rPr>
              </w:rPrChange>
            </w:rPr>
            <w:t>Interface e interação eficiente da aplicação</w:t>
          </w:r>
          <w:r w:rsidR="00097653" w:rsidRPr="001A6752">
            <w:rPr>
              <w:webHidden/>
              <w:lang w:val="pt-PT"/>
              <w:rPrChange w:id="687" w:author="José Fonseca" w:date="2015-11-10T15:49:00Z">
                <w:rPr>
                  <w:noProof/>
                  <w:webHidden/>
                </w:rPr>
              </w:rPrChange>
            </w:rPr>
            <w:tab/>
          </w:r>
          <w:r w:rsidR="00097653" w:rsidRPr="001A6752">
            <w:rPr>
              <w:webHidden/>
              <w:lang w:val="pt-PT"/>
              <w:rPrChange w:id="688" w:author="José Fonseca" w:date="2015-11-10T15:49:00Z">
                <w:rPr>
                  <w:noProof/>
                  <w:webHidden/>
                </w:rPr>
              </w:rPrChange>
            </w:rPr>
            <w:fldChar w:fldCharType="begin"/>
          </w:r>
          <w:r w:rsidR="00097653" w:rsidRPr="001A6752">
            <w:rPr>
              <w:webHidden/>
              <w:lang w:val="pt-PT"/>
              <w:rPrChange w:id="689" w:author="José Fonseca" w:date="2015-11-10T15:49:00Z">
                <w:rPr>
                  <w:noProof/>
                  <w:webHidden/>
                </w:rPr>
              </w:rPrChange>
            </w:rPr>
            <w:instrText xml:space="preserve"> PAGEREF _Toc434848116 \h </w:instrText>
          </w:r>
          <w:r w:rsidR="00097653" w:rsidRPr="001A6752">
            <w:rPr>
              <w:webHidden/>
              <w:lang w:val="pt-PT"/>
              <w:rPrChange w:id="690" w:author="José Fonseca" w:date="2015-11-10T15:49:00Z">
                <w:rPr>
                  <w:noProof/>
                  <w:webHidden/>
                </w:rPr>
              </w:rPrChange>
            </w:rPr>
          </w:r>
          <w:r w:rsidR="00097653" w:rsidRPr="001A6752">
            <w:rPr>
              <w:webHidden/>
              <w:lang w:val="pt-PT"/>
              <w:rPrChange w:id="691" w:author="José Fonseca" w:date="2015-11-10T15:49:00Z">
                <w:rPr>
                  <w:noProof/>
                  <w:webHidden/>
                </w:rPr>
              </w:rPrChange>
            </w:rPr>
            <w:fldChar w:fldCharType="separate"/>
          </w:r>
          <w:r w:rsidR="009B510B" w:rsidRPr="001A6752">
            <w:rPr>
              <w:webHidden/>
              <w:lang w:val="pt-PT"/>
              <w:rPrChange w:id="692" w:author="José Fonseca" w:date="2015-11-10T15:49:00Z">
                <w:rPr>
                  <w:noProof/>
                  <w:webHidden/>
                </w:rPr>
              </w:rPrChange>
            </w:rPr>
            <w:t>49</w:t>
          </w:r>
          <w:r w:rsidR="00097653" w:rsidRPr="001A6752">
            <w:rPr>
              <w:webHidden/>
              <w:lang w:val="pt-PT"/>
              <w:rPrChange w:id="693" w:author="José Fonseca" w:date="2015-11-10T15:49:00Z">
                <w:rPr>
                  <w:noProof/>
                  <w:webHidden/>
                </w:rPr>
              </w:rPrChange>
            </w:rPr>
            <w:fldChar w:fldCharType="end"/>
          </w:r>
          <w:r w:rsidRPr="001A6752">
            <w:rPr>
              <w:lang w:val="pt-PT"/>
              <w:rPrChange w:id="694" w:author="José Fonseca" w:date="2015-11-10T15:49:00Z">
                <w:rPr>
                  <w:noProof/>
                </w:rPr>
              </w:rPrChange>
            </w:rPr>
            <w:fldChar w:fldCharType="end"/>
          </w:r>
        </w:p>
        <w:p w14:paraId="112C6100" w14:textId="77777777" w:rsidR="00097653" w:rsidRPr="001A6752" w:rsidRDefault="00E64FF6">
          <w:pPr>
            <w:pStyle w:val="TOC2"/>
            <w:tabs>
              <w:tab w:val="left" w:pos="1416"/>
              <w:tab w:val="right" w:leader="dot" w:pos="8494"/>
            </w:tabs>
            <w:rPr>
              <w:rFonts w:asciiTheme="minorHAnsi" w:eastAsiaTheme="minorEastAsia" w:hAnsiTheme="minorHAnsi" w:cstheme="minorBidi"/>
              <w:lang w:eastAsia="ja-JP"/>
              <w:rPrChange w:id="695" w:author="José Fonseca" w:date="2015-11-10T15:49:00Z">
                <w:rPr>
                  <w:rFonts w:asciiTheme="minorHAnsi" w:eastAsiaTheme="minorEastAsia" w:hAnsiTheme="minorHAnsi" w:cstheme="minorBidi"/>
                  <w:noProof/>
                  <w:lang w:eastAsia="ja-JP"/>
                </w:rPr>
              </w:rPrChange>
            </w:rPr>
          </w:pPr>
          <w:r w:rsidRPr="001A6752">
            <w:rPr>
              <w:rPrChange w:id="696" w:author="José Fonseca" w:date="2015-11-10T15:49:00Z">
                <w:rPr/>
              </w:rPrChange>
            </w:rPr>
            <w:fldChar w:fldCharType="begin"/>
          </w:r>
          <w:r w:rsidRPr="001A6752">
            <w:rPr>
              <w:rPrChange w:id="697" w:author="José Fonseca" w:date="2015-11-10T15:49:00Z">
                <w:rPr/>
              </w:rPrChange>
            </w:rPr>
            <w:instrText xml:space="preserve"> HYPERLINK \l "_Toc434848117" </w:instrText>
          </w:r>
          <w:r w:rsidRPr="001A6752">
            <w:rPr>
              <w:rPrChange w:id="698" w:author="José Fonseca" w:date="2015-11-10T15:49:00Z">
                <w:rPr/>
              </w:rPrChange>
            </w:rPr>
            <w:fldChar w:fldCharType="separate"/>
          </w:r>
          <w:r w:rsidR="00097653" w:rsidRPr="001A6752">
            <w:rPr>
              <w:rStyle w:val="Hyperlink"/>
              <w:rPrChange w:id="699" w:author="José Fonseca" w:date="2015-11-10T15:49:00Z">
                <w:rPr>
                  <w:rStyle w:val="Hyperlink"/>
                  <w:noProof/>
                </w:rPr>
              </w:rPrChange>
            </w:rPr>
            <w:t>4.4.</w:t>
          </w:r>
          <w:r w:rsidR="00097653" w:rsidRPr="001A6752">
            <w:rPr>
              <w:rFonts w:asciiTheme="minorHAnsi" w:eastAsiaTheme="minorEastAsia" w:hAnsiTheme="minorHAnsi" w:cstheme="minorBidi"/>
              <w:lang w:eastAsia="ja-JP"/>
              <w:rPrChange w:id="700" w:author="José Fonseca" w:date="2015-11-10T15:49:00Z">
                <w:rPr>
                  <w:rFonts w:asciiTheme="minorHAnsi" w:eastAsiaTheme="minorEastAsia" w:hAnsiTheme="minorHAnsi" w:cstheme="minorBidi"/>
                  <w:noProof/>
                  <w:lang w:eastAsia="ja-JP"/>
                </w:rPr>
              </w:rPrChange>
            </w:rPr>
            <w:tab/>
          </w:r>
          <w:r w:rsidR="00097653" w:rsidRPr="001A6752">
            <w:rPr>
              <w:rStyle w:val="Hyperlink"/>
              <w:rPrChange w:id="701" w:author="José Fonseca" w:date="2015-11-10T15:49:00Z">
                <w:rPr>
                  <w:rStyle w:val="Hyperlink"/>
                  <w:noProof/>
                </w:rPr>
              </w:rPrChange>
            </w:rPr>
            <w:t>Avaliação da aplicação</w:t>
          </w:r>
          <w:r w:rsidR="00097653" w:rsidRPr="001A6752">
            <w:rPr>
              <w:webHidden/>
              <w:rPrChange w:id="702" w:author="José Fonseca" w:date="2015-11-10T15:49:00Z">
                <w:rPr>
                  <w:noProof/>
                  <w:webHidden/>
                </w:rPr>
              </w:rPrChange>
            </w:rPr>
            <w:tab/>
          </w:r>
          <w:r w:rsidR="00097653" w:rsidRPr="001A6752">
            <w:rPr>
              <w:webHidden/>
              <w:rPrChange w:id="703" w:author="José Fonseca" w:date="2015-11-10T15:49:00Z">
                <w:rPr>
                  <w:noProof/>
                  <w:webHidden/>
                </w:rPr>
              </w:rPrChange>
            </w:rPr>
            <w:fldChar w:fldCharType="begin"/>
          </w:r>
          <w:r w:rsidR="00097653" w:rsidRPr="001A6752">
            <w:rPr>
              <w:webHidden/>
              <w:rPrChange w:id="704" w:author="José Fonseca" w:date="2015-11-10T15:49:00Z">
                <w:rPr>
                  <w:noProof/>
                  <w:webHidden/>
                </w:rPr>
              </w:rPrChange>
            </w:rPr>
            <w:instrText xml:space="preserve"> PAGEREF _Toc434848117 \h </w:instrText>
          </w:r>
          <w:r w:rsidR="00097653" w:rsidRPr="001A6752">
            <w:rPr>
              <w:webHidden/>
              <w:rPrChange w:id="705" w:author="José Fonseca" w:date="2015-11-10T15:49:00Z">
                <w:rPr>
                  <w:noProof/>
                  <w:webHidden/>
                </w:rPr>
              </w:rPrChange>
            </w:rPr>
          </w:r>
          <w:r w:rsidR="00097653" w:rsidRPr="001A6752">
            <w:rPr>
              <w:webHidden/>
              <w:rPrChange w:id="706" w:author="José Fonseca" w:date="2015-11-10T15:49:00Z">
                <w:rPr>
                  <w:noProof/>
                  <w:webHidden/>
                </w:rPr>
              </w:rPrChange>
            </w:rPr>
            <w:fldChar w:fldCharType="separate"/>
          </w:r>
          <w:r w:rsidR="009B510B" w:rsidRPr="001A6752">
            <w:rPr>
              <w:webHidden/>
              <w:rPrChange w:id="707" w:author="José Fonseca" w:date="2015-11-10T15:49:00Z">
                <w:rPr>
                  <w:noProof/>
                  <w:webHidden/>
                </w:rPr>
              </w:rPrChange>
            </w:rPr>
            <w:t>51</w:t>
          </w:r>
          <w:r w:rsidR="00097653" w:rsidRPr="001A6752">
            <w:rPr>
              <w:webHidden/>
              <w:rPrChange w:id="708" w:author="José Fonseca" w:date="2015-11-10T15:49:00Z">
                <w:rPr>
                  <w:noProof/>
                  <w:webHidden/>
                </w:rPr>
              </w:rPrChange>
            </w:rPr>
            <w:fldChar w:fldCharType="end"/>
          </w:r>
          <w:r w:rsidRPr="001A6752">
            <w:rPr>
              <w:rPrChange w:id="709" w:author="José Fonseca" w:date="2015-11-10T15:49:00Z">
                <w:rPr>
                  <w:noProof/>
                </w:rPr>
              </w:rPrChange>
            </w:rPr>
            <w:fldChar w:fldCharType="end"/>
          </w:r>
        </w:p>
        <w:p w14:paraId="6E91F831" w14:textId="77777777" w:rsidR="00097653" w:rsidRPr="001A6752" w:rsidRDefault="00E64FF6">
          <w:pPr>
            <w:pStyle w:val="TOC3"/>
            <w:tabs>
              <w:tab w:val="left" w:pos="2131"/>
              <w:tab w:val="right" w:leader="dot" w:pos="8494"/>
            </w:tabs>
            <w:rPr>
              <w:rFonts w:asciiTheme="minorHAnsi" w:hAnsiTheme="minorHAnsi" w:cstheme="minorBidi"/>
              <w:lang w:val="pt-PT"/>
              <w:rPrChange w:id="710" w:author="José Fonseca" w:date="2015-11-10T15:49:00Z">
                <w:rPr>
                  <w:rFonts w:asciiTheme="minorHAnsi" w:hAnsiTheme="minorHAnsi" w:cstheme="minorBidi"/>
                  <w:noProof/>
                  <w:lang w:val="pt-PT"/>
                </w:rPr>
              </w:rPrChange>
            </w:rPr>
          </w:pPr>
          <w:r w:rsidRPr="001A6752">
            <w:rPr>
              <w:lang w:val="pt-PT"/>
              <w:rPrChange w:id="711" w:author="José Fonseca" w:date="2015-11-10T15:49:00Z">
                <w:rPr/>
              </w:rPrChange>
            </w:rPr>
            <w:fldChar w:fldCharType="begin"/>
          </w:r>
          <w:r w:rsidRPr="001A6752">
            <w:rPr>
              <w:lang w:val="pt-PT"/>
              <w:rPrChange w:id="712" w:author="José Fonseca" w:date="2015-11-10T15:49:00Z">
                <w:rPr/>
              </w:rPrChange>
            </w:rPr>
            <w:instrText xml:space="preserve"> HYPERLINK \l "_Toc434848118" </w:instrText>
          </w:r>
          <w:r w:rsidRPr="001A6752">
            <w:rPr>
              <w:lang w:val="pt-PT"/>
              <w:rPrChange w:id="713" w:author="José Fonseca" w:date="2015-11-10T15:49:00Z">
                <w:rPr/>
              </w:rPrChange>
            </w:rPr>
            <w:fldChar w:fldCharType="separate"/>
          </w:r>
          <w:r w:rsidR="00097653" w:rsidRPr="001A6752">
            <w:rPr>
              <w:rStyle w:val="Hyperlink"/>
              <w:lang w:val="pt-PT"/>
              <w:rPrChange w:id="714" w:author="José Fonseca" w:date="2015-11-10T15:49:00Z">
                <w:rPr>
                  <w:rStyle w:val="Hyperlink"/>
                  <w:noProof/>
                </w:rPr>
              </w:rPrChange>
            </w:rPr>
            <w:t>4.4.1.</w:t>
          </w:r>
          <w:r w:rsidR="00097653" w:rsidRPr="001A6752">
            <w:rPr>
              <w:rFonts w:asciiTheme="minorHAnsi" w:hAnsiTheme="minorHAnsi" w:cstheme="minorBidi"/>
              <w:lang w:val="pt-PT"/>
              <w:rPrChange w:id="715" w:author="José Fonseca" w:date="2015-11-10T15:49:00Z">
                <w:rPr>
                  <w:rFonts w:asciiTheme="minorHAnsi" w:hAnsiTheme="minorHAnsi" w:cstheme="minorBidi"/>
                  <w:noProof/>
                  <w:lang w:val="pt-PT"/>
                </w:rPr>
              </w:rPrChange>
            </w:rPr>
            <w:tab/>
          </w:r>
          <w:r w:rsidR="00097653" w:rsidRPr="001A6752">
            <w:rPr>
              <w:rStyle w:val="Hyperlink"/>
              <w:lang w:val="pt-PT"/>
              <w:rPrChange w:id="716" w:author="José Fonseca" w:date="2015-11-10T15:49:00Z">
                <w:rPr>
                  <w:rStyle w:val="Hyperlink"/>
                  <w:noProof/>
                </w:rPr>
              </w:rPrChange>
            </w:rPr>
            <w:t>Testes</w:t>
          </w:r>
          <w:r w:rsidR="00097653" w:rsidRPr="001A6752">
            <w:rPr>
              <w:webHidden/>
              <w:lang w:val="pt-PT"/>
              <w:rPrChange w:id="717" w:author="José Fonseca" w:date="2015-11-10T15:49:00Z">
                <w:rPr>
                  <w:noProof/>
                  <w:webHidden/>
                </w:rPr>
              </w:rPrChange>
            </w:rPr>
            <w:tab/>
          </w:r>
          <w:r w:rsidR="00097653" w:rsidRPr="001A6752">
            <w:rPr>
              <w:webHidden/>
              <w:lang w:val="pt-PT"/>
              <w:rPrChange w:id="718" w:author="José Fonseca" w:date="2015-11-10T15:49:00Z">
                <w:rPr>
                  <w:noProof/>
                  <w:webHidden/>
                </w:rPr>
              </w:rPrChange>
            </w:rPr>
            <w:fldChar w:fldCharType="begin"/>
          </w:r>
          <w:r w:rsidR="00097653" w:rsidRPr="001A6752">
            <w:rPr>
              <w:webHidden/>
              <w:lang w:val="pt-PT"/>
              <w:rPrChange w:id="719" w:author="José Fonseca" w:date="2015-11-10T15:49:00Z">
                <w:rPr>
                  <w:noProof/>
                  <w:webHidden/>
                </w:rPr>
              </w:rPrChange>
            </w:rPr>
            <w:instrText xml:space="preserve"> PAGEREF _Toc434848118 \h </w:instrText>
          </w:r>
          <w:r w:rsidR="00097653" w:rsidRPr="001A6752">
            <w:rPr>
              <w:webHidden/>
              <w:lang w:val="pt-PT"/>
              <w:rPrChange w:id="720" w:author="José Fonseca" w:date="2015-11-10T15:49:00Z">
                <w:rPr>
                  <w:noProof/>
                  <w:webHidden/>
                </w:rPr>
              </w:rPrChange>
            </w:rPr>
          </w:r>
          <w:r w:rsidR="00097653" w:rsidRPr="001A6752">
            <w:rPr>
              <w:webHidden/>
              <w:lang w:val="pt-PT"/>
              <w:rPrChange w:id="721" w:author="José Fonseca" w:date="2015-11-10T15:49:00Z">
                <w:rPr>
                  <w:noProof/>
                  <w:webHidden/>
                </w:rPr>
              </w:rPrChange>
            </w:rPr>
            <w:fldChar w:fldCharType="separate"/>
          </w:r>
          <w:r w:rsidR="009B510B" w:rsidRPr="001A6752">
            <w:rPr>
              <w:webHidden/>
              <w:lang w:val="pt-PT"/>
              <w:rPrChange w:id="722" w:author="José Fonseca" w:date="2015-11-10T15:49:00Z">
                <w:rPr>
                  <w:noProof/>
                  <w:webHidden/>
                </w:rPr>
              </w:rPrChange>
            </w:rPr>
            <w:t>51</w:t>
          </w:r>
          <w:r w:rsidR="00097653" w:rsidRPr="001A6752">
            <w:rPr>
              <w:webHidden/>
              <w:lang w:val="pt-PT"/>
              <w:rPrChange w:id="723" w:author="José Fonseca" w:date="2015-11-10T15:49:00Z">
                <w:rPr>
                  <w:noProof/>
                  <w:webHidden/>
                </w:rPr>
              </w:rPrChange>
            </w:rPr>
            <w:fldChar w:fldCharType="end"/>
          </w:r>
          <w:r w:rsidRPr="001A6752">
            <w:rPr>
              <w:lang w:val="pt-PT"/>
              <w:rPrChange w:id="724" w:author="José Fonseca" w:date="2015-11-10T15:49:00Z">
                <w:rPr>
                  <w:noProof/>
                </w:rPr>
              </w:rPrChange>
            </w:rPr>
            <w:fldChar w:fldCharType="end"/>
          </w:r>
        </w:p>
        <w:p w14:paraId="70EB5CAB" w14:textId="77777777" w:rsidR="00097653" w:rsidRPr="001A6752" w:rsidRDefault="00E64FF6">
          <w:pPr>
            <w:pStyle w:val="TOC1"/>
            <w:rPr>
              <w:rFonts w:asciiTheme="minorHAnsi" w:eastAsiaTheme="minorEastAsia" w:hAnsiTheme="minorHAnsi" w:cstheme="minorBidi"/>
              <w:lang w:eastAsia="ja-JP"/>
              <w:rPrChange w:id="725" w:author="José Fonseca" w:date="2015-11-10T15:49:00Z">
                <w:rPr>
                  <w:rFonts w:asciiTheme="minorHAnsi" w:eastAsiaTheme="minorEastAsia" w:hAnsiTheme="minorHAnsi" w:cstheme="minorBidi"/>
                  <w:noProof/>
                  <w:lang w:eastAsia="ja-JP"/>
                </w:rPr>
              </w:rPrChange>
            </w:rPr>
          </w:pPr>
          <w:r w:rsidRPr="001A6752">
            <w:rPr>
              <w:rPrChange w:id="726" w:author="José Fonseca" w:date="2015-11-10T15:49:00Z">
                <w:rPr/>
              </w:rPrChange>
            </w:rPr>
            <w:fldChar w:fldCharType="begin"/>
          </w:r>
          <w:r w:rsidRPr="001A6752">
            <w:rPr>
              <w:rPrChange w:id="727" w:author="José Fonseca" w:date="2015-11-10T15:49:00Z">
                <w:rPr/>
              </w:rPrChange>
            </w:rPr>
            <w:instrText xml:space="preserve"> HYPERLINK \l "_Toc434848119" </w:instrText>
          </w:r>
          <w:r w:rsidRPr="001A6752">
            <w:rPr>
              <w:rPrChange w:id="728" w:author="José Fonseca" w:date="2015-11-10T15:49:00Z">
                <w:rPr/>
              </w:rPrChange>
            </w:rPr>
            <w:fldChar w:fldCharType="separate"/>
          </w:r>
          <w:r w:rsidR="00097653" w:rsidRPr="001A6752">
            <w:rPr>
              <w:rStyle w:val="Hyperlink"/>
              <w14:scene3d>
                <w14:camera w14:prst="orthographicFront"/>
                <w14:lightRig w14:rig="threePt" w14:dir="t">
                  <w14:rot w14:lat="0" w14:lon="0" w14:rev="0"/>
                </w14:lightRig>
              </w14:scene3d>
              <w:rPrChange w:id="729" w:author="José Fonseca" w:date="2015-11-10T15:49:00Z">
                <w:rPr>
                  <w:rStyle w:val="Hyperlink"/>
                  <w:noProof/>
                  <w14:scene3d>
                    <w14:camera w14:prst="orthographicFront"/>
                    <w14:lightRig w14:rig="threePt" w14:dir="t">
                      <w14:rot w14:lat="0" w14:lon="0" w14:rev="0"/>
                    </w14:lightRig>
                  </w14:scene3d>
                </w:rPr>
              </w:rPrChange>
            </w:rPr>
            <w:t>5.</w:t>
          </w:r>
          <w:r w:rsidR="00097653" w:rsidRPr="001A6752">
            <w:rPr>
              <w:rFonts w:asciiTheme="minorHAnsi" w:eastAsiaTheme="minorEastAsia" w:hAnsiTheme="minorHAnsi" w:cstheme="minorBidi"/>
              <w:lang w:eastAsia="ja-JP"/>
              <w:rPrChange w:id="730" w:author="José Fonseca" w:date="2015-11-10T15:49:00Z">
                <w:rPr>
                  <w:rFonts w:asciiTheme="minorHAnsi" w:eastAsiaTheme="minorEastAsia" w:hAnsiTheme="minorHAnsi" w:cstheme="minorBidi"/>
                  <w:noProof/>
                  <w:lang w:eastAsia="ja-JP"/>
                </w:rPr>
              </w:rPrChange>
            </w:rPr>
            <w:tab/>
          </w:r>
          <w:r w:rsidR="00097653" w:rsidRPr="001A6752">
            <w:rPr>
              <w:rStyle w:val="Hyperlink"/>
              <w:rPrChange w:id="731" w:author="José Fonseca" w:date="2015-11-10T15:49:00Z">
                <w:rPr>
                  <w:rStyle w:val="Hyperlink"/>
                  <w:noProof/>
                </w:rPr>
              </w:rPrChange>
            </w:rPr>
            <w:t>Conclusão</w:t>
          </w:r>
          <w:r w:rsidR="00097653" w:rsidRPr="001A6752">
            <w:rPr>
              <w:webHidden/>
              <w:rPrChange w:id="732" w:author="José Fonseca" w:date="2015-11-10T15:49:00Z">
                <w:rPr>
                  <w:noProof/>
                  <w:webHidden/>
                </w:rPr>
              </w:rPrChange>
            </w:rPr>
            <w:tab/>
          </w:r>
          <w:r w:rsidR="00097653" w:rsidRPr="001A6752">
            <w:rPr>
              <w:webHidden/>
              <w:rPrChange w:id="733" w:author="José Fonseca" w:date="2015-11-10T15:49:00Z">
                <w:rPr>
                  <w:noProof/>
                  <w:webHidden/>
                </w:rPr>
              </w:rPrChange>
            </w:rPr>
            <w:fldChar w:fldCharType="begin"/>
          </w:r>
          <w:r w:rsidR="00097653" w:rsidRPr="001A6752">
            <w:rPr>
              <w:webHidden/>
              <w:rPrChange w:id="734" w:author="José Fonseca" w:date="2015-11-10T15:49:00Z">
                <w:rPr>
                  <w:noProof/>
                  <w:webHidden/>
                </w:rPr>
              </w:rPrChange>
            </w:rPr>
            <w:instrText xml:space="preserve"> PAGEREF _Toc434848119 \h </w:instrText>
          </w:r>
          <w:r w:rsidR="00097653" w:rsidRPr="001A6752">
            <w:rPr>
              <w:webHidden/>
              <w:rPrChange w:id="735" w:author="José Fonseca" w:date="2015-11-10T15:49:00Z">
                <w:rPr>
                  <w:noProof/>
                  <w:webHidden/>
                </w:rPr>
              </w:rPrChange>
            </w:rPr>
          </w:r>
          <w:r w:rsidR="00097653" w:rsidRPr="001A6752">
            <w:rPr>
              <w:webHidden/>
              <w:rPrChange w:id="736" w:author="José Fonseca" w:date="2015-11-10T15:49:00Z">
                <w:rPr>
                  <w:noProof/>
                  <w:webHidden/>
                </w:rPr>
              </w:rPrChange>
            </w:rPr>
            <w:fldChar w:fldCharType="separate"/>
          </w:r>
          <w:r w:rsidR="009B510B" w:rsidRPr="001A6752">
            <w:rPr>
              <w:webHidden/>
              <w:rPrChange w:id="737" w:author="José Fonseca" w:date="2015-11-10T15:49:00Z">
                <w:rPr>
                  <w:noProof/>
                  <w:webHidden/>
                </w:rPr>
              </w:rPrChange>
            </w:rPr>
            <w:t>52</w:t>
          </w:r>
          <w:r w:rsidR="00097653" w:rsidRPr="001A6752">
            <w:rPr>
              <w:webHidden/>
              <w:rPrChange w:id="738" w:author="José Fonseca" w:date="2015-11-10T15:49:00Z">
                <w:rPr>
                  <w:noProof/>
                  <w:webHidden/>
                </w:rPr>
              </w:rPrChange>
            </w:rPr>
            <w:fldChar w:fldCharType="end"/>
          </w:r>
          <w:r w:rsidRPr="001A6752">
            <w:rPr>
              <w:rPrChange w:id="739" w:author="José Fonseca" w:date="2015-11-10T15:49:00Z">
                <w:rPr>
                  <w:noProof/>
                </w:rPr>
              </w:rPrChange>
            </w:rPr>
            <w:fldChar w:fldCharType="end"/>
          </w:r>
        </w:p>
        <w:p w14:paraId="104F097B" w14:textId="77777777" w:rsidR="00097653" w:rsidRPr="001A6752" w:rsidRDefault="00E64FF6">
          <w:pPr>
            <w:pStyle w:val="TOC1"/>
            <w:rPr>
              <w:rFonts w:asciiTheme="minorHAnsi" w:eastAsiaTheme="minorEastAsia" w:hAnsiTheme="minorHAnsi" w:cstheme="minorBidi"/>
              <w:lang w:eastAsia="ja-JP"/>
              <w:rPrChange w:id="740" w:author="José Fonseca" w:date="2015-11-10T15:49:00Z">
                <w:rPr>
                  <w:rFonts w:asciiTheme="minorHAnsi" w:eastAsiaTheme="minorEastAsia" w:hAnsiTheme="minorHAnsi" w:cstheme="minorBidi"/>
                  <w:noProof/>
                  <w:lang w:eastAsia="ja-JP"/>
                </w:rPr>
              </w:rPrChange>
            </w:rPr>
          </w:pPr>
          <w:r w:rsidRPr="001A6752">
            <w:rPr>
              <w:rPrChange w:id="741" w:author="José Fonseca" w:date="2015-11-10T15:49:00Z">
                <w:rPr/>
              </w:rPrChange>
            </w:rPr>
            <w:fldChar w:fldCharType="begin"/>
          </w:r>
          <w:r w:rsidRPr="001A6752">
            <w:rPr>
              <w:rPrChange w:id="742" w:author="José Fonseca" w:date="2015-11-10T15:49:00Z">
                <w:rPr/>
              </w:rPrChange>
            </w:rPr>
            <w:instrText xml:space="preserve"> HYPERLINK \l "_Toc434848120" </w:instrText>
          </w:r>
          <w:r w:rsidRPr="001A6752">
            <w:rPr>
              <w:rPrChange w:id="743" w:author="José Fonseca" w:date="2015-11-10T15:49:00Z">
                <w:rPr/>
              </w:rPrChange>
            </w:rPr>
            <w:fldChar w:fldCharType="separate"/>
          </w:r>
          <w:r w:rsidR="00097653" w:rsidRPr="001A6752">
            <w:rPr>
              <w:rStyle w:val="Hyperlink"/>
              <w14:scene3d>
                <w14:camera w14:prst="orthographicFront"/>
                <w14:lightRig w14:rig="threePt" w14:dir="t">
                  <w14:rot w14:lat="0" w14:lon="0" w14:rev="0"/>
                </w14:lightRig>
              </w14:scene3d>
              <w:rPrChange w:id="744" w:author="José Fonseca" w:date="2015-11-10T15:49:00Z">
                <w:rPr>
                  <w:rStyle w:val="Hyperlink"/>
                  <w:noProof/>
                  <w14:scene3d>
                    <w14:camera w14:prst="orthographicFront"/>
                    <w14:lightRig w14:rig="threePt" w14:dir="t">
                      <w14:rot w14:lat="0" w14:lon="0" w14:rev="0"/>
                    </w14:lightRig>
                  </w14:scene3d>
                </w:rPr>
              </w:rPrChange>
            </w:rPr>
            <w:t>6.</w:t>
          </w:r>
          <w:r w:rsidR="00097653" w:rsidRPr="001A6752">
            <w:rPr>
              <w:rFonts w:asciiTheme="minorHAnsi" w:eastAsiaTheme="minorEastAsia" w:hAnsiTheme="minorHAnsi" w:cstheme="minorBidi"/>
              <w:lang w:eastAsia="ja-JP"/>
              <w:rPrChange w:id="745" w:author="José Fonseca" w:date="2015-11-10T15:49:00Z">
                <w:rPr>
                  <w:rFonts w:asciiTheme="minorHAnsi" w:eastAsiaTheme="minorEastAsia" w:hAnsiTheme="minorHAnsi" w:cstheme="minorBidi"/>
                  <w:noProof/>
                  <w:lang w:eastAsia="ja-JP"/>
                </w:rPr>
              </w:rPrChange>
            </w:rPr>
            <w:tab/>
          </w:r>
          <w:r w:rsidR="00097653" w:rsidRPr="001A6752">
            <w:rPr>
              <w:rStyle w:val="Hyperlink"/>
              <w:rPrChange w:id="746" w:author="José Fonseca" w:date="2015-11-10T15:49:00Z">
                <w:rPr>
                  <w:rStyle w:val="Hyperlink"/>
                  <w:noProof/>
                </w:rPr>
              </w:rPrChange>
            </w:rPr>
            <w:t>Bibliografia</w:t>
          </w:r>
          <w:r w:rsidR="00097653" w:rsidRPr="001A6752">
            <w:rPr>
              <w:webHidden/>
              <w:rPrChange w:id="747" w:author="José Fonseca" w:date="2015-11-10T15:49:00Z">
                <w:rPr>
                  <w:noProof/>
                  <w:webHidden/>
                </w:rPr>
              </w:rPrChange>
            </w:rPr>
            <w:tab/>
          </w:r>
          <w:r w:rsidR="00097653" w:rsidRPr="001A6752">
            <w:rPr>
              <w:webHidden/>
              <w:rPrChange w:id="748" w:author="José Fonseca" w:date="2015-11-10T15:49:00Z">
                <w:rPr>
                  <w:noProof/>
                  <w:webHidden/>
                </w:rPr>
              </w:rPrChange>
            </w:rPr>
            <w:fldChar w:fldCharType="begin"/>
          </w:r>
          <w:r w:rsidR="00097653" w:rsidRPr="001A6752">
            <w:rPr>
              <w:webHidden/>
              <w:rPrChange w:id="749" w:author="José Fonseca" w:date="2015-11-10T15:49:00Z">
                <w:rPr>
                  <w:noProof/>
                  <w:webHidden/>
                </w:rPr>
              </w:rPrChange>
            </w:rPr>
            <w:instrText xml:space="preserve"> PAGEREF _Toc434848120 \h </w:instrText>
          </w:r>
          <w:r w:rsidR="00097653" w:rsidRPr="001A6752">
            <w:rPr>
              <w:webHidden/>
              <w:rPrChange w:id="750" w:author="José Fonseca" w:date="2015-11-10T15:49:00Z">
                <w:rPr>
                  <w:noProof/>
                  <w:webHidden/>
                </w:rPr>
              </w:rPrChange>
            </w:rPr>
          </w:r>
          <w:r w:rsidR="00097653" w:rsidRPr="001A6752">
            <w:rPr>
              <w:webHidden/>
              <w:rPrChange w:id="751" w:author="José Fonseca" w:date="2015-11-10T15:49:00Z">
                <w:rPr>
                  <w:noProof/>
                  <w:webHidden/>
                </w:rPr>
              </w:rPrChange>
            </w:rPr>
            <w:fldChar w:fldCharType="separate"/>
          </w:r>
          <w:r w:rsidR="009B510B" w:rsidRPr="001A6752">
            <w:rPr>
              <w:webHidden/>
              <w:rPrChange w:id="752" w:author="José Fonseca" w:date="2015-11-10T15:49:00Z">
                <w:rPr>
                  <w:noProof/>
                  <w:webHidden/>
                </w:rPr>
              </w:rPrChange>
            </w:rPr>
            <w:t>53</w:t>
          </w:r>
          <w:r w:rsidR="00097653" w:rsidRPr="001A6752">
            <w:rPr>
              <w:webHidden/>
              <w:rPrChange w:id="753" w:author="José Fonseca" w:date="2015-11-10T15:49:00Z">
                <w:rPr>
                  <w:noProof/>
                  <w:webHidden/>
                </w:rPr>
              </w:rPrChange>
            </w:rPr>
            <w:fldChar w:fldCharType="end"/>
          </w:r>
          <w:r w:rsidRPr="001A6752">
            <w:rPr>
              <w:rPrChange w:id="754" w:author="José Fonseca" w:date="2015-11-10T15:49:00Z">
                <w:rPr>
                  <w:noProof/>
                </w:rPr>
              </w:rPrChange>
            </w:rPr>
            <w:fldChar w:fldCharType="end"/>
          </w:r>
        </w:p>
        <w:p w14:paraId="432B62D0" w14:textId="77777777" w:rsidR="00097653" w:rsidRPr="001A6752" w:rsidRDefault="00E64FF6">
          <w:pPr>
            <w:pStyle w:val="TOC1"/>
            <w:rPr>
              <w:rFonts w:asciiTheme="minorHAnsi" w:eastAsiaTheme="minorEastAsia" w:hAnsiTheme="minorHAnsi" w:cstheme="minorBidi"/>
              <w:lang w:eastAsia="ja-JP"/>
              <w:rPrChange w:id="755" w:author="José Fonseca" w:date="2015-11-10T15:49:00Z">
                <w:rPr>
                  <w:rFonts w:asciiTheme="minorHAnsi" w:eastAsiaTheme="minorEastAsia" w:hAnsiTheme="minorHAnsi" w:cstheme="minorBidi"/>
                  <w:noProof/>
                  <w:lang w:eastAsia="ja-JP"/>
                </w:rPr>
              </w:rPrChange>
            </w:rPr>
          </w:pPr>
          <w:r w:rsidRPr="001A6752">
            <w:rPr>
              <w:rPrChange w:id="756" w:author="José Fonseca" w:date="2015-11-10T15:49:00Z">
                <w:rPr/>
              </w:rPrChange>
            </w:rPr>
            <w:fldChar w:fldCharType="begin"/>
          </w:r>
          <w:r w:rsidRPr="001A6752">
            <w:rPr>
              <w:rPrChange w:id="757" w:author="José Fonseca" w:date="2015-11-10T15:49:00Z">
                <w:rPr/>
              </w:rPrChange>
            </w:rPr>
            <w:instrText xml:space="preserve"> HYPERLINK \l "_Toc434848121" </w:instrText>
          </w:r>
          <w:r w:rsidRPr="001A6752">
            <w:rPr>
              <w:rPrChange w:id="758" w:author="José Fonseca" w:date="2015-11-10T15:49:00Z">
                <w:rPr/>
              </w:rPrChange>
            </w:rPr>
            <w:fldChar w:fldCharType="separate"/>
          </w:r>
          <w:r w:rsidR="00097653" w:rsidRPr="001A6752">
            <w:rPr>
              <w:rStyle w:val="Hyperlink"/>
              <w14:scene3d>
                <w14:camera w14:prst="orthographicFront"/>
                <w14:lightRig w14:rig="threePt" w14:dir="t">
                  <w14:rot w14:lat="0" w14:lon="0" w14:rev="0"/>
                </w14:lightRig>
              </w14:scene3d>
              <w:rPrChange w:id="759" w:author="José Fonseca" w:date="2015-11-10T15:49:00Z">
                <w:rPr>
                  <w:rStyle w:val="Hyperlink"/>
                  <w:noProof/>
                  <w14:scene3d>
                    <w14:camera w14:prst="orthographicFront"/>
                    <w14:lightRig w14:rig="threePt" w14:dir="t">
                      <w14:rot w14:lat="0" w14:lon="0" w14:rev="0"/>
                    </w14:lightRig>
                  </w14:scene3d>
                </w:rPr>
              </w:rPrChange>
            </w:rPr>
            <w:t>7.</w:t>
          </w:r>
          <w:r w:rsidR="00097653" w:rsidRPr="001A6752">
            <w:rPr>
              <w:rFonts w:asciiTheme="minorHAnsi" w:eastAsiaTheme="minorEastAsia" w:hAnsiTheme="minorHAnsi" w:cstheme="minorBidi"/>
              <w:lang w:eastAsia="ja-JP"/>
              <w:rPrChange w:id="760" w:author="José Fonseca" w:date="2015-11-10T15:49:00Z">
                <w:rPr>
                  <w:rFonts w:asciiTheme="minorHAnsi" w:eastAsiaTheme="minorEastAsia" w:hAnsiTheme="minorHAnsi" w:cstheme="minorBidi"/>
                  <w:noProof/>
                  <w:lang w:eastAsia="ja-JP"/>
                </w:rPr>
              </w:rPrChange>
            </w:rPr>
            <w:tab/>
          </w:r>
          <w:r w:rsidR="00097653" w:rsidRPr="001A6752">
            <w:rPr>
              <w:rStyle w:val="Hyperlink"/>
              <w:rPrChange w:id="761" w:author="José Fonseca" w:date="2015-11-10T15:49:00Z">
                <w:rPr>
                  <w:rStyle w:val="Hyperlink"/>
                  <w:noProof/>
                </w:rPr>
              </w:rPrChange>
            </w:rPr>
            <w:t>Anexos</w:t>
          </w:r>
          <w:r w:rsidR="00097653" w:rsidRPr="001A6752">
            <w:rPr>
              <w:webHidden/>
              <w:rPrChange w:id="762" w:author="José Fonseca" w:date="2015-11-10T15:49:00Z">
                <w:rPr>
                  <w:noProof/>
                  <w:webHidden/>
                </w:rPr>
              </w:rPrChange>
            </w:rPr>
            <w:tab/>
          </w:r>
          <w:r w:rsidR="00097653" w:rsidRPr="001A6752">
            <w:rPr>
              <w:webHidden/>
              <w:rPrChange w:id="763" w:author="José Fonseca" w:date="2015-11-10T15:49:00Z">
                <w:rPr>
                  <w:noProof/>
                  <w:webHidden/>
                </w:rPr>
              </w:rPrChange>
            </w:rPr>
            <w:fldChar w:fldCharType="begin"/>
          </w:r>
          <w:r w:rsidR="00097653" w:rsidRPr="001A6752">
            <w:rPr>
              <w:webHidden/>
              <w:rPrChange w:id="764" w:author="José Fonseca" w:date="2015-11-10T15:49:00Z">
                <w:rPr>
                  <w:noProof/>
                  <w:webHidden/>
                </w:rPr>
              </w:rPrChange>
            </w:rPr>
            <w:instrText xml:space="preserve"> PAGEREF _Toc434848121 \h </w:instrText>
          </w:r>
          <w:r w:rsidR="00097653" w:rsidRPr="001A6752">
            <w:rPr>
              <w:webHidden/>
              <w:rPrChange w:id="765" w:author="José Fonseca" w:date="2015-11-10T15:49:00Z">
                <w:rPr>
                  <w:noProof/>
                  <w:webHidden/>
                </w:rPr>
              </w:rPrChange>
            </w:rPr>
          </w:r>
          <w:r w:rsidR="00097653" w:rsidRPr="001A6752">
            <w:rPr>
              <w:webHidden/>
              <w:rPrChange w:id="766" w:author="José Fonseca" w:date="2015-11-10T15:49:00Z">
                <w:rPr>
                  <w:noProof/>
                  <w:webHidden/>
                </w:rPr>
              </w:rPrChange>
            </w:rPr>
            <w:fldChar w:fldCharType="separate"/>
          </w:r>
          <w:r w:rsidR="009B510B" w:rsidRPr="001A6752">
            <w:rPr>
              <w:webHidden/>
              <w:rPrChange w:id="767" w:author="José Fonseca" w:date="2015-11-10T15:49:00Z">
                <w:rPr>
                  <w:noProof/>
                  <w:webHidden/>
                </w:rPr>
              </w:rPrChange>
            </w:rPr>
            <w:t>55</w:t>
          </w:r>
          <w:r w:rsidR="00097653" w:rsidRPr="001A6752">
            <w:rPr>
              <w:webHidden/>
              <w:rPrChange w:id="768" w:author="José Fonseca" w:date="2015-11-10T15:49:00Z">
                <w:rPr>
                  <w:noProof/>
                  <w:webHidden/>
                </w:rPr>
              </w:rPrChange>
            </w:rPr>
            <w:fldChar w:fldCharType="end"/>
          </w:r>
          <w:r w:rsidRPr="001A6752">
            <w:rPr>
              <w:rPrChange w:id="769" w:author="José Fonseca" w:date="2015-11-10T15:49:00Z">
                <w:rPr>
                  <w:noProof/>
                </w:rPr>
              </w:rPrChange>
            </w:rPr>
            <w:fldChar w:fldCharType="end"/>
          </w:r>
        </w:p>
        <w:p w14:paraId="727AA911" w14:textId="77777777" w:rsidR="00713325" w:rsidRPr="001A6752" w:rsidRDefault="00713325">
          <w:r w:rsidRPr="001A6752">
            <w:rPr>
              <w:b/>
              <w:bCs/>
              <w:rPrChange w:id="770" w:author="José Fonseca" w:date="2015-11-10T15:49:00Z">
                <w:rPr>
                  <w:b/>
                  <w:bCs/>
                  <w:noProof/>
                </w:rPr>
              </w:rPrChange>
            </w:rPr>
            <w:fldChar w:fldCharType="end"/>
          </w:r>
        </w:p>
      </w:sdtContent>
    </w:sdt>
    <w:p w14:paraId="66B4D368" w14:textId="77777777" w:rsidR="001741CE" w:rsidRPr="00A955B3" w:rsidRDefault="001741CE" w:rsidP="00257429">
      <w:r w:rsidRPr="00A955B3">
        <w:br w:type="page"/>
      </w:r>
    </w:p>
    <w:p w14:paraId="421F1BB7" w14:textId="77777777" w:rsidR="00056B7D" w:rsidRPr="00A955B3" w:rsidRDefault="00056B7D" w:rsidP="00056B7D">
      <w:pPr>
        <w:pStyle w:val="NoSpacing"/>
      </w:pPr>
      <w:r w:rsidRPr="00A955B3">
        <w:lastRenderedPageBreak/>
        <w:t>Lista de Figuras</w:t>
      </w:r>
    </w:p>
    <w:p w14:paraId="3E771AA4" w14:textId="77777777" w:rsidR="000E6BDE" w:rsidRPr="004E7DE9" w:rsidRDefault="000E6BDE" w:rsidP="00056B7D">
      <w:pPr>
        <w:pStyle w:val="NoSpacing"/>
      </w:pPr>
    </w:p>
    <w:p w14:paraId="7A45D347" w14:textId="77777777" w:rsidR="00EA5AEE" w:rsidRPr="001A6752" w:rsidRDefault="000E6BDE">
      <w:pPr>
        <w:pStyle w:val="TableofFigures"/>
        <w:tabs>
          <w:tab w:val="right" w:leader="dot" w:pos="8494"/>
        </w:tabs>
        <w:rPr>
          <w:rFonts w:asciiTheme="minorHAnsi" w:eastAsiaTheme="minorEastAsia" w:hAnsiTheme="minorHAnsi" w:cstheme="minorBidi"/>
          <w:lang w:eastAsia="ja-JP"/>
          <w:rPrChange w:id="771" w:author="José Fonseca" w:date="2015-11-10T15:49:00Z">
            <w:rPr>
              <w:rFonts w:asciiTheme="minorHAnsi" w:eastAsiaTheme="minorEastAsia" w:hAnsiTheme="minorHAnsi" w:cstheme="minorBidi"/>
              <w:noProof/>
              <w:lang w:eastAsia="ja-JP"/>
            </w:rPr>
          </w:rPrChange>
        </w:rPr>
      </w:pPr>
      <w:r w:rsidRPr="00074512">
        <w:fldChar w:fldCharType="begin"/>
      </w:r>
      <w:r w:rsidRPr="001A6752">
        <w:rPr>
          <w:rPrChange w:id="772" w:author="José Fonseca" w:date="2015-11-10T15:49:00Z">
            <w:rPr/>
          </w:rPrChange>
        </w:rPr>
        <w:instrText xml:space="preserve"> TOC \h \z \c "Figura" </w:instrText>
      </w:r>
      <w:r w:rsidRPr="001A6752">
        <w:rPr>
          <w:rPrChange w:id="773" w:author="José Fonseca" w:date="2015-11-10T15:49:00Z">
            <w:rPr/>
          </w:rPrChange>
        </w:rPr>
        <w:fldChar w:fldCharType="separate"/>
      </w:r>
      <w:r w:rsidR="00E64FF6" w:rsidRPr="001A6752">
        <w:rPr>
          <w:rPrChange w:id="774" w:author="José Fonseca" w:date="2015-11-10T15:49:00Z">
            <w:rPr/>
          </w:rPrChange>
        </w:rPr>
        <w:fldChar w:fldCharType="begin"/>
      </w:r>
      <w:r w:rsidR="00E64FF6" w:rsidRPr="001A6752">
        <w:rPr>
          <w:rPrChange w:id="775" w:author="José Fonseca" w:date="2015-11-10T15:49:00Z">
            <w:rPr/>
          </w:rPrChange>
        </w:rPr>
        <w:instrText xml:space="preserve"> HYPERLINK \l "_Toc434874411" </w:instrText>
      </w:r>
      <w:r w:rsidR="00E64FF6" w:rsidRPr="001A6752">
        <w:rPr>
          <w:rPrChange w:id="776" w:author="José Fonseca" w:date="2015-11-10T15:49:00Z">
            <w:rPr/>
          </w:rPrChange>
        </w:rPr>
        <w:fldChar w:fldCharType="separate"/>
      </w:r>
      <w:r w:rsidR="00EA5AEE" w:rsidRPr="001A6752">
        <w:rPr>
          <w:rStyle w:val="Hyperlink"/>
          <w:rPrChange w:id="777" w:author="José Fonseca" w:date="2015-11-10T15:49:00Z">
            <w:rPr>
              <w:rStyle w:val="Hyperlink"/>
              <w:noProof/>
            </w:rPr>
          </w:rPrChange>
        </w:rPr>
        <w:t>Figura 1 - Mapa de Gantt efetivo</w:t>
      </w:r>
      <w:r w:rsidR="00EA5AEE" w:rsidRPr="001A6752">
        <w:rPr>
          <w:webHidden/>
          <w:rPrChange w:id="778" w:author="José Fonseca" w:date="2015-11-10T15:49:00Z">
            <w:rPr>
              <w:noProof/>
              <w:webHidden/>
            </w:rPr>
          </w:rPrChange>
        </w:rPr>
        <w:tab/>
      </w:r>
      <w:r w:rsidR="00EA5AEE" w:rsidRPr="001A6752">
        <w:rPr>
          <w:webHidden/>
          <w:rPrChange w:id="779" w:author="José Fonseca" w:date="2015-11-10T15:49:00Z">
            <w:rPr>
              <w:noProof/>
              <w:webHidden/>
            </w:rPr>
          </w:rPrChange>
        </w:rPr>
        <w:fldChar w:fldCharType="begin"/>
      </w:r>
      <w:r w:rsidR="00EA5AEE" w:rsidRPr="001A6752">
        <w:rPr>
          <w:webHidden/>
          <w:rPrChange w:id="780" w:author="José Fonseca" w:date="2015-11-10T15:49:00Z">
            <w:rPr>
              <w:noProof/>
              <w:webHidden/>
            </w:rPr>
          </w:rPrChange>
        </w:rPr>
        <w:instrText xml:space="preserve"> PAGEREF _Toc434874411 \h </w:instrText>
      </w:r>
      <w:r w:rsidR="00EA5AEE" w:rsidRPr="001A6752">
        <w:rPr>
          <w:webHidden/>
          <w:rPrChange w:id="781" w:author="José Fonseca" w:date="2015-11-10T15:49:00Z">
            <w:rPr>
              <w:noProof/>
              <w:webHidden/>
            </w:rPr>
          </w:rPrChange>
        </w:rPr>
      </w:r>
      <w:r w:rsidR="00EA5AEE" w:rsidRPr="001A6752">
        <w:rPr>
          <w:webHidden/>
          <w:rPrChange w:id="782" w:author="José Fonseca" w:date="2015-11-10T15:49:00Z">
            <w:rPr>
              <w:noProof/>
              <w:webHidden/>
            </w:rPr>
          </w:rPrChange>
        </w:rPr>
        <w:fldChar w:fldCharType="separate"/>
      </w:r>
      <w:r w:rsidR="009B510B" w:rsidRPr="001A6752">
        <w:rPr>
          <w:webHidden/>
          <w:rPrChange w:id="783" w:author="José Fonseca" w:date="2015-11-10T15:49:00Z">
            <w:rPr>
              <w:noProof/>
              <w:webHidden/>
            </w:rPr>
          </w:rPrChange>
        </w:rPr>
        <w:t>18</w:t>
      </w:r>
      <w:r w:rsidR="00EA5AEE" w:rsidRPr="001A6752">
        <w:rPr>
          <w:webHidden/>
          <w:rPrChange w:id="784" w:author="José Fonseca" w:date="2015-11-10T15:49:00Z">
            <w:rPr>
              <w:noProof/>
              <w:webHidden/>
            </w:rPr>
          </w:rPrChange>
        </w:rPr>
        <w:fldChar w:fldCharType="end"/>
      </w:r>
      <w:r w:rsidR="00E64FF6" w:rsidRPr="001A6752">
        <w:rPr>
          <w:rPrChange w:id="785" w:author="José Fonseca" w:date="2015-11-10T15:49:00Z">
            <w:rPr>
              <w:noProof/>
            </w:rPr>
          </w:rPrChange>
        </w:rPr>
        <w:fldChar w:fldCharType="end"/>
      </w:r>
    </w:p>
    <w:p w14:paraId="63C7327E" w14:textId="77777777" w:rsidR="00EA5AEE" w:rsidRPr="001A6752" w:rsidRDefault="00E64FF6">
      <w:pPr>
        <w:pStyle w:val="TableofFigures"/>
        <w:tabs>
          <w:tab w:val="right" w:leader="dot" w:pos="8494"/>
        </w:tabs>
        <w:rPr>
          <w:rFonts w:asciiTheme="minorHAnsi" w:eastAsiaTheme="minorEastAsia" w:hAnsiTheme="minorHAnsi" w:cstheme="minorBidi"/>
          <w:lang w:eastAsia="ja-JP"/>
          <w:rPrChange w:id="786" w:author="José Fonseca" w:date="2015-11-10T15:49:00Z">
            <w:rPr>
              <w:rFonts w:asciiTheme="minorHAnsi" w:eastAsiaTheme="minorEastAsia" w:hAnsiTheme="minorHAnsi" w:cstheme="minorBidi"/>
              <w:noProof/>
              <w:lang w:eastAsia="ja-JP"/>
            </w:rPr>
          </w:rPrChange>
        </w:rPr>
      </w:pPr>
      <w:r w:rsidRPr="001A6752">
        <w:rPr>
          <w:rPrChange w:id="787" w:author="José Fonseca" w:date="2015-11-10T15:49:00Z">
            <w:rPr/>
          </w:rPrChange>
        </w:rPr>
        <w:fldChar w:fldCharType="begin"/>
      </w:r>
      <w:r w:rsidRPr="001A6752">
        <w:rPr>
          <w:rPrChange w:id="788" w:author="José Fonseca" w:date="2015-11-10T15:49:00Z">
            <w:rPr/>
          </w:rPrChange>
        </w:rPr>
        <w:instrText xml:space="preserve"> HYPERLINK \l "_Toc434874412" </w:instrText>
      </w:r>
      <w:r w:rsidRPr="001A6752">
        <w:rPr>
          <w:rPrChange w:id="789" w:author="José Fonseca" w:date="2015-11-10T15:49:00Z">
            <w:rPr/>
          </w:rPrChange>
        </w:rPr>
        <w:fldChar w:fldCharType="separate"/>
      </w:r>
      <w:r w:rsidR="00EA5AEE" w:rsidRPr="001A6752">
        <w:rPr>
          <w:rStyle w:val="Hyperlink"/>
          <w:rPrChange w:id="790" w:author="José Fonseca" w:date="2015-11-10T15:49:00Z">
            <w:rPr>
              <w:rStyle w:val="Hyperlink"/>
              <w:noProof/>
            </w:rPr>
          </w:rPrChange>
        </w:rPr>
        <w:t>Figura 2 - Diagrama de Contexto</w:t>
      </w:r>
      <w:r w:rsidR="00EA5AEE" w:rsidRPr="001A6752">
        <w:rPr>
          <w:webHidden/>
          <w:rPrChange w:id="791" w:author="José Fonseca" w:date="2015-11-10T15:49:00Z">
            <w:rPr>
              <w:noProof/>
              <w:webHidden/>
            </w:rPr>
          </w:rPrChange>
        </w:rPr>
        <w:tab/>
      </w:r>
      <w:r w:rsidR="00EA5AEE" w:rsidRPr="001A6752">
        <w:rPr>
          <w:webHidden/>
          <w:rPrChange w:id="792" w:author="José Fonseca" w:date="2015-11-10T15:49:00Z">
            <w:rPr>
              <w:noProof/>
              <w:webHidden/>
            </w:rPr>
          </w:rPrChange>
        </w:rPr>
        <w:fldChar w:fldCharType="begin"/>
      </w:r>
      <w:r w:rsidR="00EA5AEE" w:rsidRPr="001A6752">
        <w:rPr>
          <w:webHidden/>
          <w:rPrChange w:id="793" w:author="José Fonseca" w:date="2015-11-10T15:49:00Z">
            <w:rPr>
              <w:noProof/>
              <w:webHidden/>
            </w:rPr>
          </w:rPrChange>
        </w:rPr>
        <w:instrText xml:space="preserve"> PAGEREF _Toc434874412 \h </w:instrText>
      </w:r>
      <w:r w:rsidR="00EA5AEE" w:rsidRPr="001A6752">
        <w:rPr>
          <w:webHidden/>
          <w:rPrChange w:id="794" w:author="José Fonseca" w:date="2015-11-10T15:49:00Z">
            <w:rPr>
              <w:noProof/>
              <w:webHidden/>
            </w:rPr>
          </w:rPrChange>
        </w:rPr>
      </w:r>
      <w:r w:rsidR="00EA5AEE" w:rsidRPr="001A6752">
        <w:rPr>
          <w:webHidden/>
          <w:rPrChange w:id="795" w:author="José Fonseca" w:date="2015-11-10T15:49:00Z">
            <w:rPr>
              <w:noProof/>
              <w:webHidden/>
            </w:rPr>
          </w:rPrChange>
        </w:rPr>
        <w:fldChar w:fldCharType="separate"/>
      </w:r>
      <w:r w:rsidR="009B510B" w:rsidRPr="001A6752">
        <w:rPr>
          <w:webHidden/>
          <w:rPrChange w:id="796" w:author="José Fonseca" w:date="2015-11-10T15:49:00Z">
            <w:rPr>
              <w:noProof/>
              <w:webHidden/>
            </w:rPr>
          </w:rPrChange>
        </w:rPr>
        <w:t>19</w:t>
      </w:r>
      <w:r w:rsidR="00EA5AEE" w:rsidRPr="001A6752">
        <w:rPr>
          <w:webHidden/>
          <w:rPrChange w:id="797" w:author="José Fonseca" w:date="2015-11-10T15:49:00Z">
            <w:rPr>
              <w:noProof/>
              <w:webHidden/>
            </w:rPr>
          </w:rPrChange>
        </w:rPr>
        <w:fldChar w:fldCharType="end"/>
      </w:r>
      <w:r w:rsidRPr="001A6752">
        <w:rPr>
          <w:rPrChange w:id="798" w:author="José Fonseca" w:date="2015-11-10T15:49:00Z">
            <w:rPr>
              <w:noProof/>
            </w:rPr>
          </w:rPrChange>
        </w:rPr>
        <w:fldChar w:fldCharType="end"/>
      </w:r>
    </w:p>
    <w:p w14:paraId="6BE8F499" w14:textId="77777777" w:rsidR="00EA5AEE" w:rsidRPr="001A6752" w:rsidRDefault="00E64FF6">
      <w:pPr>
        <w:pStyle w:val="TableofFigures"/>
        <w:tabs>
          <w:tab w:val="right" w:leader="dot" w:pos="8494"/>
        </w:tabs>
        <w:rPr>
          <w:rFonts w:asciiTheme="minorHAnsi" w:eastAsiaTheme="minorEastAsia" w:hAnsiTheme="minorHAnsi" w:cstheme="minorBidi"/>
          <w:lang w:eastAsia="ja-JP"/>
          <w:rPrChange w:id="799" w:author="José Fonseca" w:date="2015-11-10T15:49:00Z">
            <w:rPr>
              <w:rFonts w:asciiTheme="minorHAnsi" w:eastAsiaTheme="minorEastAsia" w:hAnsiTheme="minorHAnsi" w:cstheme="minorBidi"/>
              <w:noProof/>
              <w:lang w:eastAsia="ja-JP"/>
            </w:rPr>
          </w:rPrChange>
        </w:rPr>
      </w:pPr>
      <w:r w:rsidRPr="001A6752">
        <w:rPr>
          <w:rPrChange w:id="800" w:author="José Fonseca" w:date="2015-11-10T15:49:00Z">
            <w:rPr/>
          </w:rPrChange>
        </w:rPr>
        <w:fldChar w:fldCharType="begin"/>
      </w:r>
      <w:r w:rsidRPr="001A6752">
        <w:rPr>
          <w:rPrChange w:id="801" w:author="José Fonseca" w:date="2015-11-10T15:49:00Z">
            <w:rPr/>
          </w:rPrChange>
        </w:rPr>
        <w:instrText xml:space="preserve"> HYPERLINK \l "_Toc434874413" </w:instrText>
      </w:r>
      <w:r w:rsidRPr="001A6752">
        <w:rPr>
          <w:rPrChange w:id="802" w:author="José Fonseca" w:date="2015-11-10T15:49:00Z">
            <w:rPr/>
          </w:rPrChange>
        </w:rPr>
        <w:fldChar w:fldCharType="separate"/>
      </w:r>
      <w:r w:rsidR="00EA5AEE" w:rsidRPr="001A6752">
        <w:rPr>
          <w:rStyle w:val="Hyperlink"/>
          <w:rPrChange w:id="803" w:author="José Fonseca" w:date="2015-11-10T15:49:00Z">
            <w:rPr>
              <w:rStyle w:val="Hyperlink"/>
              <w:noProof/>
            </w:rPr>
          </w:rPrChange>
        </w:rPr>
        <w:t>Figura 3 - Diagrama de Casos de Uso</w:t>
      </w:r>
      <w:r w:rsidR="00EA5AEE" w:rsidRPr="001A6752">
        <w:rPr>
          <w:webHidden/>
          <w:rPrChange w:id="804" w:author="José Fonseca" w:date="2015-11-10T15:49:00Z">
            <w:rPr>
              <w:noProof/>
              <w:webHidden/>
            </w:rPr>
          </w:rPrChange>
        </w:rPr>
        <w:tab/>
      </w:r>
      <w:r w:rsidR="00EA5AEE" w:rsidRPr="001A6752">
        <w:rPr>
          <w:webHidden/>
          <w:rPrChange w:id="805" w:author="José Fonseca" w:date="2015-11-10T15:49:00Z">
            <w:rPr>
              <w:noProof/>
              <w:webHidden/>
            </w:rPr>
          </w:rPrChange>
        </w:rPr>
        <w:fldChar w:fldCharType="begin"/>
      </w:r>
      <w:r w:rsidR="00EA5AEE" w:rsidRPr="001A6752">
        <w:rPr>
          <w:webHidden/>
          <w:rPrChange w:id="806" w:author="José Fonseca" w:date="2015-11-10T15:49:00Z">
            <w:rPr>
              <w:noProof/>
              <w:webHidden/>
            </w:rPr>
          </w:rPrChange>
        </w:rPr>
        <w:instrText xml:space="preserve"> PAGEREF _Toc434874413 \h </w:instrText>
      </w:r>
      <w:r w:rsidR="00EA5AEE" w:rsidRPr="001A6752">
        <w:rPr>
          <w:webHidden/>
          <w:rPrChange w:id="807" w:author="José Fonseca" w:date="2015-11-10T15:49:00Z">
            <w:rPr>
              <w:noProof/>
              <w:webHidden/>
            </w:rPr>
          </w:rPrChange>
        </w:rPr>
      </w:r>
      <w:r w:rsidR="00EA5AEE" w:rsidRPr="001A6752">
        <w:rPr>
          <w:webHidden/>
          <w:rPrChange w:id="808" w:author="José Fonseca" w:date="2015-11-10T15:49:00Z">
            <w:rPr>
              <w:noProof/>
              <w:webHidden/>
            </w:rPr>
          </w:rPrChange>
        </w:rPr>
        <w:fldChar w:fldCharType="separate"/>
      </w:r>
      <w:r w:rsidR="009B510B" w:rsidRPr="001A6752">
        <w:rPr>
          <w:webHidden/>
          <w:rPrChange w:id="809" w:author="José Fonseca" w:date="2015-11-10T15:49:00Z">
            <w:rPr>
              <w:noProof/>
              <w:webHidden/>
            </w:rPr>
          </w:rPrChange>
        </w:rPr>
        <w:t>22</w:t>
      </w:r>
      <w:r w:rsidR="00EA5AEE" w:rsidRPr="001A6752">
        <w:rPr>
          <w:webHidden/>
          <w:rPrChange w:id="810" w:author="José Fonseca" w:date="2015-11-10T15:49:00Z">
            <w:rPr>
              <w:noProof/>
              <w:webHidden/>
            </w:rPr>
          </w:rPrChange>
        </w:rPr>
        <w:fldChar w:fldCharType="end"/>
      </w:r>
      <w:r w:rsidRPr="001A6752">
        <w:rPr>
          <w:rPrChange w:id="811" w:author="José Fonseca" w:date="2015-11-10T15:49:00Z">
            <w:rPr>
              <w:noProof/>
            </w:rPr>
          </w:rPrChange>
        </w:rPr>
        <w:fldChar w:fldCharType="end"/>
      </w:r>
    </w:p>
    <w:p w14:paraId="62FC6FD7" w14:textId="77777777" w:rsidR="00EA5AEE" w:rsidRPr="001A6752" w:rsidRDefault="00E64FF6">
      <w:pPr>
        <w:pStyle w:val="TableofFigures"/>
        <w:tabs>
          <w:tab w:val="right" w:leader="dot" w:pos="8494"/>
        </w:tabs>
        <w:rPr>
          <w:rFonts w:asciiTheme="minorHAnsi" w:eastAsiaTheme="minorEastAsia" w:hAnsiTheme="minorHAnsi" w:cstheme="minorBidi"/>
          <w:lang w:eastAsia="ja-JP"/>
          <w:rPrChange w:id="812" w:author="José Fonseca" w:date="2015-11-10T15:49:00Z">
            <w:rPr>
              <w:rFonts w:asciiTheme="minorHAnsi" w:eastAsiaTheme="minorEastAsia" w:hAnsiTheme="minorHAnsi" w:cstheme="minorBidi"/>
              <w:noProof/>
              <w:lang w:eastAsia="ja-JP"/>
            </w:rPr>
          </w:rPrChange>
        </w:rPr>
      </w:pPr>
      <w:r w:rsidRPr="001A6752">
        <w:rPr>
          <w:rPrChange w:id="813" w:author="José Fonseca" w:date="2015-11-10T15:49:00Z">
            <w:rPr/>
          </w:rPrChange>
        </w:rPr>
        <w:fldChar w:fldCharType="begin"/>
      </w:r>
      <w:r w:rsidRPr="001A6752">
        <w:rPr>
          <w:rPrChange w:id="814" w:author="José Fonseca" w:date="2015-11-10T15:49:00Z">
            <w:rPr/>
          </w:rPrChange>
        </w:rPr>
        <w:instrText xml:space="preserve"> HYPERLINK \l "_Toc434874414" </w:instrText>
      </w:r>
      <w:r w:rsidRPr="001A6752">
        <w:rPr>
          <w:rPrChange w:id="815" w:author="José Fonseca" w:date="2015-11-10T15:49:00Z">
            <w:rPr/>
          </w:rPrChange>
        </w:rPr>
        <w:fldChar w:fldCharType="separate"/>
      </w:r>
      <w:r w:rsidR="00EA5AEE" w:rsidRPr="001A6752">
        <w:rPr>
          <w:rStyle w:val="Hyperlink"/>
          <w:rPrChange w:id="816" w:author="José Fonseca" w:date="2015-11-10T15:49:00Z">
            <w:rPr>
              <w:rStyle w:val="Hyperlink"/>
              <w:noProof/>
            </w:rPr>
          </w:rPrChange>
        </w:rPr>
        <w:t>Figura 4- Diagrama de sequência "Inserir boleia"</w:t>
      </w:r>
      <w:r w:rsidR="00EA5AEE" w:rsidRPr="001A6752">
        <w:rPr>
          <w:webHidden/>
          <w:rPrChange w:id="817" w:author="José Fonseca" w:date="2015-11-10T15:49:00Z">
            <w:rPr>
              <w:noProof/>
              <w:webHidden/>
            </w:rPr>
          </w:rPrChange>
        </w:rPr>
        <w:tab/>
      </w:r>
      <w:r w:rsidR="00EA5AEE" w:rsidRPr="001A6752">
        <w:rPr>
          <w:webHidden/>
          <w:rPrChange w:id="818" w:author="José Fonseca" w:date="2015-11-10T15:49:00Z">
            <w:rPr>
              <w:noProof/>
              <w:webHidden/>
            </w:rPr>
          </w:rPrChange>
        </w:rPr>
        <w:fldChar w:fldCharType="begin"/>
      </w:r>
      <w:r w:rsidR="00EA5AEE" w:rsidRPr="001A6752">
        <w:rPr>
          <w:webHidden/>
          <w:rPrChange w:id="819" w:author="José Fonseca" w:date="2015-11-10T15:49:00Z">
            <w:rPr>
              <w:noProof/>
              <w:webHidden/>
            </w:rPr>
          </w:rPrChange>
        </w:rPr>
        <w:instrText xml:space="preserve"> PAGEREF _Toc434874414 \h </w:instrText>
      </w:r>
      <w:r w:rsidR="00EA5AEE" w:rsidRPr="001A6752">
        <w:rPr>
          <w:webHidden/>
          <w:rPrChange w:id="820" w:author="José Fonseca" w:date="2015-11-10T15:49:00Z">
            <w:rPr>
              <w:noProof/>
              <w:webHidden/>
            </w:rPr>
          </w:rPrChange>
        </w:rPr>
      </w:r>
      <w:r w:rsidR="00EA5AEE" w:rsidRPr="001A6752">
        <w:rPr>
          <w:webHidden/>
          <w:rPrChange w:id="821" w:author="José Fonseca" w:date="2015-11-10T15:49:00Z">
            <w:rPr>
              <w:noProof/>
              <w:webHidden/>
            </w:rPr>
          </w:rPrChange>
        </w:rPr>
        <w:fldChar w:fldCharType="separate"/>
      </w:r>
      <w:r w:rsidR="009B510B" w:rsidRPr="001A6752">
        <w:rPr>
          <w:webHidden/>
          <w:rPrChange w:id="822" w:author="José Fonseca" w:date="2015-11-10T15:49:00Z">
            <w:rPr>
              <w:noProof/>
              <w:webHidden/>
            </w:rPr>
          </w:rPrChange>
        </w:rPr>
        <w:t>26</w:t>
      </w:r>
      <w:r w:rsidR="00EA5AEE" w:rsidRPr="001A6752">
        <w:rPr>
          <w:webHidden/>
          <w:rPrChange w:id="823" w:author="José Fonseca" w:date="2015-11-10T15:49:00Z">
            <w:rPr>
              <w:noProof/>
              <w:webHidden/>
            </w:rPr>
          </w:rPrChange>
        </w:rPr>
        <w:fldChar w:fldCharType="end"/>
      </w:r>
      <w:r w:rsidRPr="001A6752">
        <w:rPr>
          <w:rPrChange w:id="824" w:author="José Fonseca" w:date="2015-11-10T15:49:00Z">
            <w:rPr>
              <w:noProof/>
            </w:rPr>
          </w:rPrChange>
        </w:rPr>
        <w:fldChar w:fldCharType="end"/>
      </w:r>
    </w:p>
    <w:p w14:paraId="095B786E" w14:textId="77777777" w:rsidR="00EA5AEE" w:rsidRPr="001A6752" w:rsidRDefault="00E64FF6">
      <w:pPr>
        <w:pStyle w:val="TableofFigures"/>
        <w:tabs>
          <w:tab w:val="right" w:leader="dot" w:pos="8494"/>
        </w:tabs>
        <w:rPr>
          <w:rFonts w:asciiTheme="minorHAnsi" w:eastAsiaTheme="minorEastAsia" w:hAnsiTheme="minorHAnsi" w:cstheme="minorBidi"/>
          <w:lang w:eastAsia="ja-JP"/>
          <w:rPrChange w:id="825" w:author="José Fonseca" w:date="2015-11-10T15:49:00Z">
            <w:rPr>
              <w:rFonts w:asciiTheme="minorHAnsi" w:eastAsiaTheme="minorEastAsia" w:hAnsiTheme="minorHAnsi" w:cstheme="minorBidi"/>
              <w:noProof/>
              <w:lang w:eastAsia="ja-JP"/>
            </w:rPr>
          </w:rPrChange>
        </w:rPr>
      </w:pPr>
      <w:r w:rsidRPr="001A6752">
        <w:rPr>
          <w:rPrChange w:id="826" w:author="José Fonseca" w:date="2015-11-10T15:49:00Z">
            <w:rPr/>
          </w:rPrChange>
        </w:rPr>
        <w:fldChar w:fldCharType="begin"/>
      </w:r>
      <w:r w:rsidRPr="001A6752">
        <w:rPr>
          <w:rPrChange w:id="827" w:author="José Fonseca" w:date="2015-11-10T15:49:00Z">
            <w:rPr/>
          </w:rPrChange>
        </w:rPr>
        <w:instrText xml:space="preserve"> HYPERLINK \l "_Toc434874415" </w:instrText>
      </w:r>
      <w:r w:rsidRPr="001A6752">
        <w:rPr>
          <w:rPrChange w:id="828" w:author="José Fonseca" w:date="2015-11-10T15:49:00Z">
            <w:rPr/>
          </w:rPrChange>
        </w:rPr>
        <w:fldChar w:fldCharType="separate"/>
      </w:r>
      <w:r w:rsidR="00EA5AEE" w:rsidRPr="001A6752">
        <w:rPr>
          <w:rStyle w:val="Hyperlink"/>
          <w:rPrChange w:id="829" w:author="José Fonseca" w:date="2015-11-10T15:49:00Z">
            <w:rPr>
              <w:rStyle w:val="Hyperlink"/>
              <w:noProof/>
            </w:rPr>
          </w:rPrChange>
        </w:rPr>
        <w:t>Figura 5 - Diagrama de sequência "Eliminar boleia"</w:t>
      </w:r>
      <w:r w:rsidR="00EA5AEE" w:rsidRPr="001A6752">
        <w:rPr>
          <w:webHidden/>
          <w:rPrChange w:id="830" w:author="José Fonseca" w:date="2015-11-10T15:49:00Z">
            <w:rPr>
              <w:noProof/>
              <w:webHidden/>
            </w:rPr>
          </w:rPrChange>
        </w:rPr>
        <w:tab/>
      </w:r>
      <w:r w:rsidR="00EA5AEE" w:rsidRPr="001A6752">
        <w:rPr>
          <w:webHidden/>
          <w:rPrChange w:id="831" w:author="José Fonseca" w:date="2015-11-10T15:49:00Z">
            <w:rPr>
              <w:noProof/>
              <w:webHidden/>
            </w:rPr>
          </w:rPrChange>
        </w:rPr>
        <w:fldChar w:fldCharType="begin"/>
      </w:r>
      <w:r w:rsidR="00EA5AEE" w:rsidRPr="001A6752">
        <w:rPr>
          <w:webHidden/>
          <w:rPrChange w:id="832" w:author="José Fonseca" w:date="2015-11-10T15:49:00Z">
            <w:rPr>
              <w:noProof/>
              <w:webHidden/>
            </w:rPr>
          </w:rPrChange>
        </w:rPr>
        <w:instrText xml:space="preserve"> PAGEREF _Toc434874415 \h </w:instrText>
      </w:r>
      <w:r w:rsidR="00EA5AEE" w:rsidRPr="001A6752">
        <w:rPr>
          <w:webHidden/>
          <w:rPrChange w:id="833" w:author="José Fonseca" w:date="2015-11-10T15:49:00Z">
            <w:rPr>
              <w:noProof/>
              <w:webHidden/>
            </w:rPr>
          </w:rPrChange>
        </w:rPr>
      </w:r>
      <w:r w:rsidR="00EA5AEE" w:rsidRPr="001A6752">
        <w:rPr>
          <w:webHidden/>
          <w:rPrChange w:id="834" w:author="José Fonseca" w:date="2015-11-10T15:49:00Z">
            <w:rPr>
              <w:noProof/>
              <w:webHidden/>
            </w:rPr>
          </w:rPrChange>
        </w:rPr>
        <w:fldChar w:fldCharType="separate"/>
      </w:r>
      <w:r w:rsidR="009B510B" w:rsidRPr="001A6752">
        <w:rPr>
          <w:webHidden/>
          <w:rPrChange w:id="835" w:author="José Fonseca" w:date="2015-11-10T15:49:00Z">
            <w:rPr>
              <w:noProof/>
              <w:webHidden/>
            </w:rPr>
          </w:rPrChange>
        </w:rPr>
        <w:t>27</w:t>
      </w:r>
      <w:r w:rsidR="00EA5AEE" w:rsidRPr="001A6752">
        <w:rPr>
          <w:webHidden/>
          <w:rPrChange w:id="836" w:author="José Fonseca" w:date="2015-11-10T15:49:00Z">
            <w:rPr>
              <w:noProof/>
              <w:webHidden/>
            </w:rPr>
          </w:rPrChange>
        </w:rPr>
        <w:fldChar w:fldCharType="end"/>
      </w:r>
      <w:r w:rsidRPr="001A6752">
        <w:rPr>
          <w:rPrChange w:id="837" w:author="José Fonseca" w:date="2015-11-10T15:49:00Z">
            <w:rPr>
              <w:noProof/>
            </w:rPr>
          </w:rPrChange>
        </w:rPr>
        <w:fldChar w:fldCharType="end"/>
      </w:r>
    </w:p>
    <w:p w14:paraId="1527C7F7" w14:textId="77777777" w:rsidR="00EA5AEE" w:rsidRPr="001A6752" w:rsidRDefault="00E64FF6">
      <w:pPr>
        <w:pStyle w:val="TableofFigures"/>
        <w:tabs>
          <w:tab w:val="right" w:leader="dot" w:pos="8494"/>
        </w:tabs>
        <w:rPr>
          <w:rFonts w:asciiTheme="minorHAnsi" w:eastAsiaTheme="minorEastAsia" w:hAnsiTheme="minorHAnsi" w:cstheme="minorBidi"/>
          <w:lang w:eastAsia="ja-JP"/>
          <w:rPrChange w:id="838" w:author="José Fonseca" w:date="2015-11-10T15:49:00Z">
            <w:rPr>
              <w:rFonts w:asciiTheme="minorHAnsi" w:eastAsiaTheme="minorEastAsia" w:hAnsiTheme="minorHAnsi" w:cstheme="minorBidi"/>
              <w:noProof/>
              <w:lang w:eastAsia="ja-JP"/>
            </w:rPr>
          </w:rPrChange>
        </w:rPr>
      </w:pPr>
      <w:r w:rsidRPr="001A6752">
        <w:rPr>
          <w:rPrChange w:id="839" w:author="José Fonseca" w:date="2015-11-10T15:49:00Z">
            <w:rPr/>
          </w:rPrChange>
        </w:rPr>
        <w:fldChar w:fldCharType="begin"/>
      </w:r>
      <w:r w:rsidRPr="001A6752">
        <w:rPr>
          <w:rPrChange w:id="840" w:author="José Fonseca" w:date="2015-11-10T15:49:00Z">
            <w:rPr/>
          </w:rPrChange>
        </w:rPr>
        <w:instrText xml:space="preserve"> HYPERLINK \l "_Toc434874416" </w:instrText>
      </w:r>
      <w:r w:rsidRPr="001A6752">
        <w:rPr>
          <w:rPrChange w:id="841" w:author="José Fonseca" w:date="2015-11-10T15:49:00Z">
            <w:rPr/>
          </w:rPrChange>
        </w:rPr>
        <w:fldChar w:fldCharType="separate"/>
      </w:r>
      <w:r w:rsidR="00EA5AEE" w:rsidRPr="001A6752">
        <w:rPr>
          <w:rStyle w:val="Hyperlink"/>
          <w:rPrChange w:id="842" w:author="José Fonseca" w:date="2015-11-10T15:49:00Z">
            <w:rPr>
              <w:rStyle w:val="Hyperlink"/>
              <w:noProof/>
            </w:rPr>
          </w:rPrChange>
        </w:rPr>
        <w:t>Figura 6 - Diagrama de classes</w:t>
      </w:r>
      <w:r w:rsidR="00EA5AEE" w:rsidRPr="001A6752">
        <w:rPr>
          <w:webHidden/>
          <w:rPrChange w:id="843" w:author="José Fonseca" w:date="2015-11-10T15:49:00Z">
            <w:rPr>
              <w:noProof/>
              <w:webHidden/>
            </w:rPr>
          </w:rPrChange>
        </w:rPr>
        <w:tab/>
      </w:r>
      <w:r w:rsidR="00EA5AEE" w:rsidRPr="001A6752">
        <w:rPr>
          <w:webHidden/>
          <w:rPrChange w:id="844" w:author="José Fonseca" w:date="2015-11-10T15:49:00Z">
            <w:rPr>
              <w:noProof/>
              <w:webHidden/>
            </w:rPr>
          </w:rPrChange>
        </w:rPr>
        <w:fldChar w:fldCharType="begin"/>
      </w:r>
      <w:r w:rsidR="00EA5AEE" w:rsidRPr="001A6752">
        <w:rPr>
          <w:webHidden/>
          <w:rPrChange w:id="845" w:author="José Fonseca" w:date="2015-11-10T15:49:00Z">
            <w:rPr>
              <w:noProof/>
              <w:webHidden/>
            </w:rPr>
          </w:rPrChange>
        </w:rPr>
        <w:instrText xml:space="preserve"> PAGEREF _Toc434874416 \h </w:instrText>
      </w:r>
      <w:r w:rsidR="00EA5AEE" w:rsidRPr="001A6752">
        <w:rPr>
          <w:webHidden/>
          <w:rPrChange w:id="846" w:author="José Fonseca" w:date="2015-11-10T15:49:00Z">
            <w:rPr>
              <w:noProof/>
              <w:webHidden/>
            </w:rPr>
          </w:rPrChange>
        </w:rPr>
      </w:r>
      <w:r w:rsidR="00EA5AEE" w:rsidRPr="001A6752">
        <w:rPr>
          <w:webHidden/>
          <w:rPrChange w:id="847" w:author="José Fonseca" w:date="2015-11-10T15:49:00Z">
            <w:rPr>
              <w:noProof/>
              <w:webHidden/>
            </w:rPr>
          </w:rPrChange>
        </w:rPr>
        <w:fldChar w:fldCharType="separate"/>
      </w:r>
      <w:r w:rsidR="009B510B" w:rsidRPr="001A6752">
        <w:rPr>
          <w:webHidden/>
          <w:rPrChange w:id="848" w:author="José Fonseca" w:date="2015-11-10T15:49:00Z">
            <w:rPr>
              <w:noProof/>
              <w:webHidden/>
            </w:rPr>
          </w:rPrChange>
        </w:rPr>
        <w:t>28</w:t>
      </w:r>
      <w:r w:rsidR="00EA5AEE" w:rsidRPr="001A6752">
        <w:rPr>
          <w:webHidden/>
          <w:rPrChange w:id="849" w:author="José Fonseca" w:date="2015-11-10T15:49:00Z">
            <w:rPr>
              <w:noProof/>
              <w:webHidden/>
            </w:rPr>
          </w:rPrChange>
        </w:rPr>
        <w:fldChar w:fldCharType="end"/>
      </w:r>
      <w:r w:rsidRPr="001A6752">
        <w:rPr>
          <w:rPrChange w:id="850" w:author="José Fonseca" w:date="2015-11-10T15:49:00Z">
            <w:rPr>
              <w:noProof/>
            </w:rPr>
          </w:rPrChange>
        </w:rPr>
        <w:fldChar w:fldCharType="end"/>
      </w:r>
    </w:p>
    <w:p w14:paraId="322F0475" w14:textId="77777777" w:rsidR="00EA5AEE" w:rsidRPr="001A6752" w:rsidRDefault="00E64FF6">
      <w:pPr>
        <w:pStyle w:val="TableofFigures"/>
        <w:tabs>
          <w:tab w:val="right" w:leader="dot" w:pos="8494"/>
        </w:tabs>
        <w:rPr>
          <w:rFonts w:asciiTheme="minorHAnsi" w:eastAsiaTheme="minorEastAsia" w:hAnsiTheme="minorHAnsi" w:cstheme="minorBidi"/>
          <w:lang w:eastAsia="ja-JP"/>
          <w:rPrChange w:id="851" w:author="José Fonseca" w:date="2015-11-10T15:49:00Z">
            <w:rPr>
              <w:rFonts w:asciiTheme="minorHAnsi" w:eastAsiaTheme="minorEastAsia" w:hAnsiTheme="minorHAnsi" w:cstheme="minorBidi"/>
              <w:noProof/>
              <w:lang w:eastAsia="ja-JP"/>
            </w:rPr>
          </w:rPrChange>
        </w:rPr>
      </w:pPr>
      <w:r w:rsidRPr="001A6752">
        <w:rPr>
          <w:rPrChange w:id="852" w:author="José Fonseca" w:date="2015-11-10T15:49:00Z">
            <w:rPr/>
          </w:rPrChange>
        </w:rPr>
        <w:fldChar w:fldCharType="begin"/>
      </w:r>
      <w:r w:rsidRPr="001A6752">
        <w:rPr>
          <w:rPrChange w:id="853" w:author="José Fonseca" w:date="2015-11-10T15:49:00Z">
            <w:rPr/>
          </w:rPrChange>
        </w:rPr>
        <w:instrText xml:space="preserve"> HYPERLINK \l "_Toc434874417" </w:instrText>
      </w:r>
      <w:r w:rsidRPr="001A6752">
        <w:rPr>
          <w:rPrChange w:id="854" w:author="José Fonseca" w:date="2015-11-10T15:49:00Z">
            <w:rPr/>
          </w:rPrChange>
        </w:rPr>
        <w:fldChar w:fldCharType="separate"/>
      </w:r>
      <w:r w:rsidR="00EA5AEE" w:rsidRPr="001A6752">
        <w:rPr>
          <w:rStyle w:val="Hyperlink"/>
          <w:rPrChange w:id="855" w:author="José Fonseca" w:date="2015-11-10T15:49:00Z">
            <w:rPr>
              <w:rStyle w:val="Hyperlink"/>
              <w:noProof/>
            </w:rPr>
          </w:rPrChange>
        </w:rPr>
        <w:t>Figura 7 - Modelo EER criado em MySQL Workbench</w:t>
      </w:r>
      <w:r w:rsidR="00EA5AEE" w:rsidRPr="001A6752">
        <w:rPr>
          <w:webHidden/>
          <w:rPrChange w:id="856" w:author="José Fonseca" w:date="2015-11-10T15:49:00Z">
            <w:rPr>
              <w:noProof/>
              <w:webHidden/>
            </w:rPr>
          </w:rPrChange>
        </w:rPr>
        <w:tab/>
      </w:r>
      <w:r w:rsidR="00EA5AEE" w:rsidRPr="001A6752">
        <w:rPr>
          <w:webHidden/>
          <w:rPrChange w:id="857" w:author="José Fonseca" w:date="2015-11-10T15:49:00Z">
            <w:rPr>
              <w:noProof/>
              <w:webHidden/>
            </w:rPr>
          </w:rPrChange>
        </w:rPr>
        <w:fldChar w:fldCharType="begin"/>
      </w:r>
      <w:r w:rsidR="00EA5AEE" w:rsidRPr="001A6752">
        <w:rPr>
          <w:webHidden/>
          <w:rPrChange w:id="858" w:author="José Fonseca" w:date="2015-11-10T15:49:00Z">
            <w:rPr>
              <w:noProof/>
              <w:webHidden/>
            </w:rPr>
          </w:rPrChange>
        </w:rPr>
        <w:instrText xml:space="preserve"> PAGEREF _Toc434874417 \h </w:instrText>
      </w:r>
      <w:r w:rsidR="00EA5AEE" w:rsidRPr="001A6752">
        <w:rPr>
          <w:webHidden/>
          <w:rPrChange w:id="859" w:author="José Fonseca" w:date="2015-11-10T15:49:00Z">
            <w:rPr>
              <w:noProof/>
              <w:webHidden/>
            </w:rPr>
          </w:rPrChange>
        </w:rPr>
      </w:r>
      <w:r w:rsidR="00EA5AEE" w:rsidRPr="001A6752">
        <w:rPr>
          <w:webHidden/>
          <w:rPrChange w:id="860" w:author="José Fonseca" w:date="2015-11-10T15:49:00Z">
            <w:rPr>
              <w:noProof/>
              <w:webHidden/>
            </w:rPr>
          </w:rPrChange>
        </w:rPr>
        <w:fldChar w:fldCharType="separate"/>
      </w:r>
      <w:r w:rsidR="009B510B" w:rsidRPr="001A6752">
        <w:rPr>
          <w:webHidden/>
          <w:rPrChange w:id="861" w:author="José Fonseca" w:date="2015-11-10T15:49:00Z">
            <w:rPr>
              <w:noProof/>
              <w:webHidden/>
            </w:rPr>
          </w:rPrChange>
        </w:rPr>
        <w:t>29</w:t>
      </w:r>
      <w:r w:rsidR="00EA5AEE" w:rsidRPr="001A6752">
        <w:rPr>
          <w:webHidden/>
          <w:rPrChange w:id="862" w:author="José Fonseca" w:date="2015-11-10T15:49:00Z">
            <w:rPr>
              <w:noProof/>
              <w:webHidden/>
            </w:rPr>
          </w:rPrChange>
        </w:rPr>
        <w:fldChar w:fldCharType="end"/>
      </w:r>
      <w:r w:rsidRPr="001A6752">
        <w:rPr>
          <w:rPrChange w:id="863" w:author="José Fonseca" w:date="2015-11-10T15:49:00Z">
            <w:rPr>
              <w:noProof/>
            </w:rPr>
          </w:rPrChange>
        </w:rPr>
        <w:fldChar w:fldCharType="end"/>
      </w:r>
    </w:p>
    <w:p w14:paraId="50CAB90C" w14:textId="77777777" w:rsidR="00EA5AEE" w:rsidRPr="001A6752" w:rsidRDefault="00E64FF6">
      <w:pPr>
        <w:pStyle w:val="TableofFigures"/>
        <w:tabs>
          <w:tab w:val="right" w:leader="dot" w:pos="8494"/>
        </w:tabs>
        <w:rPr>
          <w:rFonts w:asciiTheme="minorHAnsi" w:eastAsiaTheme="minorEastAsia" w:hAnsiTheme="minorHAnsi" w:cstheme="minorBidi"/>
          <w:lang w:eastAsia="ja-JP"/>
          <w:rPrChange w:id="864" w:author="José Fonseca" w:date="2015-11-10T15:49:00Z">
            <w:rPr>
              <w:rFonts w:asciiTheme="minorHAnsi" w:eastAsiaTheme="minorEastAsia" w:hAnsiTheme="minorHAnsi" w:cstheme="minorBidi"/>
              <w:noProof/>
              <w:lang w:eastAsia="ja-JP"/>
            </w:rPr>
          </w:rPrChange>
        </w:rPr>
      </w:pPr>
      <w:r w:rsidRPr="001A6752">
        <w:rPr>
          <w:rPrChange w:id="865" w:author="José Fonseca" w:date="2015-11-10T15:49:00Z">
            <w:rPr/>
          </w:rPrChange>
        </w:rPr>
        <w:fldChar w:fldCharType="begin"/>
      </w:r>
      <w:r w:rsidRPr="001A6752">
        <w:rPr>
          <w:rPrChange w:id="866" w:author="José Fonseca" w:date="2015-11-10T15:49:00Z">
            <w:rPr/>
          </w:rPrChange>
        </w:rPr>
        <w:instrText xml:space="preserve"> HYPERLINK \l "_Toc434874418" </w:instrText>
      </w:r>
      <w:r w:rsidRPr="001A6752">
        <w:rPr>
          <w:rPrChange w:id="867" w:author="José Fonseca" w:date="2015-11-10T15:49:00Z">
            <w:rPr/>
          </w:rPrChange>
        </w:rPr>
        <w:fldChar w:fldCharType="separate"/>
      </w:r>
      <w:r w:rsidR="00EA5AEE" w:rsidRPr="001A6752">
        <w:rPr>
          <w:rStyle w:val="Hyperlink"/>
          <w:rPrChange w:id="868" w:author="José Fonseca" w:date="2015-11-10T15:49:00Z">
            <w:rPr>
              <w:rStyle w:val="Hyperlink"/>
              <w:noProof/>
            </w:rPr>
          </w:rPrChange>
        </w:rPr>
        <w:t>Figura 8 - Diagrama de Hiarquia</w:t>
      </w:r>
      <w:r w:rsidR="00EA5AEE" w:rsidRPr="001A6752">
        <w:rPr>
          <w:webHidden/>
          <w:rPrChange w:id="869" w:author="José Fonseca" w:date="2015-11-10T15:49:00Z">
            <w:rPr>
              <w:noProof/>
              <w:webHidden/>
            </w:rPr>
          </w:rPrChange>
        </w:rPr>
        <w:tab/>
      </w:r>
      <w:r w:rsidR="00EA5AEE" w:rsidRPr="001A6752">
        <w:rPr>
          <w:webHidden/>
          <w:rPrChange w:id="870" w:author="José Fonseca" w:date="2015-11-10T15:49:00Z">
            <w:rPr>
              <w:noProof/>
              <w:webHidden/>
            </w:rPr>
          </w:rPrChange>
        </w:rPr>
        <w:fldChar w:fldCharType="begin"/>
      </w:r>
      <w:r w:rsidR="00EA5AEE" w:rsidRPr="001A6752">
        <w:rPr>
          <w:webHidden/>
          <w:rPrChange w:id="871" w:author="José Fonseca" w:date="2015-11-10T15:49:00Z">
            <w:rPr>
              <w:noProof/>
              <w:webHidden/>
            </w:rPr>
          </w:rPrChange>
        </w:rPr>
        <w:instrText xml:space="preserve"> PAGEREF _Toc434874418 \h </w:instrText>
      </w:r>
      <w:r w:rsidR="00EA5AEE" w:rsidRPr="001A6752">
        <w:rPr>
          <w:webHidden/>
          <w:rPrChange w:id="872" w:author="José Fonseca" w:date="2015-11-10T15:49:00Z">
            <w:rPr>
              <w:noProof/>
              <w:webHidden/>
            </w:rPr>
          </w:rPrChange>
        </w:rPr>
      </w:r>
      <w:r w:rsidR="00EA5AEE" w:rsidRPr="001A6752">
        <w:rPr>
          <w:webHidden/>
          <w:rPrChange w:id="873" w:author="José Fonseca" w:date="2015-11-10T15:49:00Z">
            <w:rPr>
              <w:noProof/>
              <w:webHidden/>
            </w:rPr>
          </w:rPrChange>
        </w:rPr>
        <w:fldChar w:fldCharType="separate"/>
      </w:r>
      <w:r w:rsidR="009B510B" w:rsidRPr="001A6752">
        <w:rPr>
          <w:webHidden/>
          <w:rPrChange w:id="874" w:author="José Fonseca" w:date="2015-11-10T15:49:00Z">
            <w:rPr>
              <w:noProof/>
              <w:webHidden/>
            </w:rPr>
          </w:rPrChange>
        </w:rPr>
        <w:t>45</w:t>
      </w:r>
      <w:r w:rsidR="00EA5AEE" w:rsidRPr="001A6752">
        <w:rPr>
          <w:webHidden/>
          <w:rPrChange w:id="875" w:author="José Fonseca" w:date="2015-11-10T15:49:00Z">
            <w:rPr>
              <w:noProof/>
              <w:webHidden/>
            </w:rPr>
          </w:rPrChange>
        </w:rPr>
        <w:fldChar w:fldCharType="end"/>
      </w:r>
      <w:r w:rsidRPr="001A6752">
        <w:rPr>
          <w:rPrChange w:id="876" w:author="José Fonseca" w:date="2015-11-10T15:49:00Z">
            <w:rPr>
              <w:noProof/>
            </w:rPr>
          </w:rPrChange>
        </w:rPr>
        <w:fldChar w:fldCharType="end"/>
      </w:r>
    </w:p>
    <w:p w14:paraId="0C29D236" w14:textId="77777777" w:rsidR="00EA5AEE" w:rsidRPr="001A6752" w:rsidRDefault="00E64FF6">
      <w:pPr>
        <w:pStyle w:val="TableofFigures"/>
        <w:tabs>
          <w:tab w:val="right" w:leader="dot" w:pos="8494"/>
        </w:tabs>
        <w:rPr>
          <w:rFonts w:asciiTheme="minorHAnsi" w:eastAsiaTheme="minorEastAsia" w:hAnsiTheme="minorHAnsi" w:cstheme="minorBidi"/>
          <w:lang w:eastAsia="ja-JP"/>
          <w:rPrChange w:id="877" w:author="José Fonseca" w:date="2015-11-10T15:49:00Z">
            <w:rPr>
              <w:rFonts w:asciiTheme="minorHAnsi" w:eastAsiaTheme="minorEastAsia" w:hAnsiTheme="minorHAnsi" w:cstheme="minorBidi"/>
              <w:noProof/>
              <w:lang w:eastAsia="ja-JP"/>
            </w:rPr>
          </w:rPrChange>
        </w:rPr>
      </w:pPr>
      <w:r w:rsidRPr="001A6752">
        <w:rPr>
          <w:rPrChange w:id="878" w:author="José Fonseca" w:date="2015-11-10T15:49:00Z">
            <w:rPr/>
          </w:rPrChange>
        </w:rPr>
        <w:fldChar w:fldCharType="begin"/>
      </w:r>
      <w:r w:rsidRPr="001A6752">
        <w:rPr>
          <w:rPrChange w:id="879" w:author="José Fonseca" w:date="2015-11-10T15:49:00Z">
            <w:rPr/>
          </w:rPrChange>
        </w:rPr>
        <w:instrText xml:space="preserve"> HYPERLINK \l "_Toc434874419" </w:instrText>
      </w:r>
      <w:r w:rsidRPr="001A6752">
        <w:rPr>
          <w:rPrChange w:id="880" w:author="José Fonseca" w:date="2015-11-10T15:49:00Z">
            <w:rPr/>
          </w:rPrChange>
        </w:rPr>
        <w:fldChar w:fldCharType="separate"/>
      </w:r>
      <w:r w:rsidR="00EA5AEE" w:rsidRPr="001A6752">
        <w:rPr>
          <w:rStyle w:val="Hyperlink"/>
          <w:rPrChange w:id="881" w:author="José Fonseca" w:date="2015-11-10T15:49:00Z">
            <w:rPr>
              <w:rStyle w:val="Hyperlink"/>
              <w:noProof/>
            </w:rPr>
          </w:rPrChange>
        </w:rPr>
        <w:t>Figura 9 - Interface da aplicação carpooling</w:t>
      </w:r>
      <w:r w:rsidR="00EA5AEE" w:rsidRPr="001A6752">
        <w:rPr>
          <w:webHidden/>
          <w:rPrChange w:id="882" w:author="José Fonseca" w:date="2015-11-10T15:49:00Z">
            <w:rPr>
              <w:noProof/>
              <w:webHidden/>
            </w:rPr>
          </w:rPrChange>
        </w:rPr>
        <w:tab/>
      </w:r>
      <w:r w:rsidR="00EA5AEE" w:rsidRPr="001A6752">
        <w:rPr>
          <w:webHidden/>
          <w:rPrChange w:id="883" w:author="José Fonseca" w:date="2015-11-10T15:49:00Z">
            <w:rPr>
              <w:noProof/>
              <w:webHidden/>
            </w:rPr>
          </w:rPrChange>
        </w:rPr>
        <w:fldChar w:fldCharType="begin"/>
      </w:r>
      <w:r w:rsidR="00EA5AEE" w:rsidRPr="001A6752">
        <w:rPr>
          <w:webHidden/>
          <w:rPrChange w:id="884" w:author="José Fonseca" w:date="2015-11-10T15:49:00Z">
            <w:rPr>
              <w:noProof/>
              <w:webHidden/>
            </w:rPr>
          </w:rPrChange>
        </w:rPr>
        <w:instrText xml:space="preserve"> PAGEREF _Toc434874419 \h </w:instrText>
      </w:r>
      <w:r w:rsidR="00EA5AEE" w:rsidRPr="001A6752">
        <w:rPr>
          <w:webHidden/>
          <w:rPrChange w:id="885" w:author="José Fonseca" w:date="2015-11-10T15:49:00Z">
            <w:rPr>
              <w:noProof/>
              <w:webHidden/>
            </w:rPr>
          </w:rPrChange>
        </w:rPr>
      </w:r>
      <w:r w:rsidR="00EA5AEE" w:rsidRPr="001A6752">
        <w:rPr>
          <w:webHidden/>
          <w:rPrChange w:id="886" w:author="José Fonseca" w:date="2015-11-10T15:49:00Z">
            <w:rPr>
              <w:noProof/>
              <w:webHidden/>
            </w:rPr>
          </w:rPrChange>
        </w:rPr>
        <w:fldChar w:fldCharType="separate"/>
      </w:r>
      <w:r w:rsidR="009B510B" w:rsidRPr="001A6752">
        <w:rPr>
          <w:webHidden/>
          <w:rPrChange w:id="887" w:author="José Fonseca" w:date="2015-11-10T15:49:00Z">
            <w:rPr>
              <w:noProof/>
              <w:webHidden/>
            </w:rPr>
          </w:rPrChange>
        </w:rPr>
        <w:t>47</w:t>
      </w:r>
      <w:r w:rsidR="00EA5AEE" w:rsidRPr="001A6752">
        <w:rPr>
          <w:webHidden/>
          <w:rPrChange w:id="888" w:author="José Fonseca" w:date="2015-11-10T15:49:00Z">
            <w:rPr>
              <w:noProof/>
              <w:webHidden/>
            </w:rPr>
          </w:rPrChange>
        </w:rPr>
        <w:fldChar w:fldCharType="end"/>
      </w:r>
      <w:r w:rsidRPr="001A6752">
        <w:rPr>
          <w:rPrChange w:id="889" w:author="José Fonseca" w:date="2015-11-10T15:49:00Z">
            <w:rPr>
              <w:noProof/>
            </w:rPr>
          </w:rPrChange>
        </w:rPr>
        <w:fldChar w:fldCharType="end"/>
      </w:r>
    </w:p>
    <w:p w14:paraId="3B7214B8" w14:textId="77777777" w:rsidR="00EA5AEE" w:rsidRPr="001A6752" w:rsidRDefault="00E64FF6">
      <w:pPr>
        <w:pStyle w:val="TableofFigures"/>
        <w:tabs>
          <w:tab w:val="right" w:leader="dot" w:pos="8494"/>
        </w:tabs>
        <w:rPr>
          <w:rFonts w:asciiTheme="minorHAnsi" w:eastAsiaTheme="minorEastAsia" w:hAnsiTheme="minorHAnsi" w:cstheme="minorBidi"/>
          <w:lang w:eastAsia="ja-JP"/>
          <w:rPrChange w:id="890" w:author="José Fonseca" w:date="2015-11-10T15:49:00Z">
            <w:rPr>
              <w:rFonts w:asciiTheme="minorHAnsi" w:eastAsiaTheme="minorEastAsia" w:hAnsiTheme="minorHAnsi" w:cstheme="minorBidi"/>
              <w:noProof/>
              <w:lang w:eastAsia="ja-JP"/>
            </w:rPr>
          </w:rPrChange>
        </w:rPr>
      </w:pPr>
      <w:r w:rsidRPr="001A6752">
        <w:rPr>
          <w:rPrChange w:id="891" w:author="José Fonseca" w:date="2015-11-10T15:49:00Z">
            <w:rPr/>
          </w:rPrChange>
        </w:rPr>
        <w:fldChar w:fldCharType="begin"/>
      </w:r>
      <w:r w:rsidRPr="001A6752">
        <w:rPr>
          <w:rPrChange w:id="892" w:author="José Fonseca" w:date="2015-11-10T15:49:00Z">
            <w:rPr/>
          </w:rPrChange>
        </w:rPr>
        <w:instrText xml:space="preserve"> HYPERLINK \l "_Toc434874420" </w:instrText>
      </w:r>
      <w:r w:rsidRPr="001A6752">
        <w:rPr>
          <w:rPrChange w:id="893" w:author="José Fonseca" w:date="2015-11-10T15:49:00Z">
            <w:rPr/>
          </w:rPrChange>
        </w:rPr>
        <w:fldChar w:fldCharType="separate"/>
      </w:r>
      <w:r w:rsidR="00EA5AEE" w:rsidRPr="001A6752">
        <w:rPr>
          <w:rStyle w:val="Hyperlink"/>
          <w:rPrChange w:id="894" w:author="José Fonseca" w:date="2015-11-10T15:49:00Z">
            <w:rPr>
              <w:rStyle w:val="Hyperlink"/>
              <w:noProof/>
            </w:rPr>
          </w:rPrChange>
        </w:rPr>
        <w:t>Figura 10 - Ordem de construção de tabelas pelo HTML</w:t>
      </w:r>
      <w:r w:rsidR="00EA5AEE" w:rsidRPr="001A6752">
        <w:rPr>
          <w:webHidden/>
          <w:rPrChange w:id="895" w:author="José Fonseca" w:date="2015-11-10T15:49:00Z">
            <w:rPr>
              <w:noProof/>
              <w:webHidden/>
            </w:rPr>
          </w:rPrChange>
        </w:rPr>
        <w:tab/>
      </w:r>
      <w:r w:rsidR="00EA5AEE" w:rsidRPr="001A6752">
        <w:rPr>
          <w:webHidden/>
          <w:rPrChange w:id="896" w:author="José Fonseca" w:date="2015-11-10T15:49:00Z">
            <w:rPr>
              <w:noProof/>
              <w:webHidden/>
            </w:rPr>
          </w:rPrChange>
        </w:rPr>
        <w:fldChar w:fldCharType="begin"/>
      </w:r>
      <w:r w:rsidR="00EA5AEE" w:rsidRPr="001A6752">
        <w:rPr>
          <w:webHidden/>
          <w:rPrChange w:id="897" w:author="José Fonseca" w:date="2015-11-10T15:49:00Z">
            <w:rPr>
              <w:noProof/>
              <w:webHidden/>
            </w:rPr>
          </w:rPrChange>
        </w:rPr>
        <w:instrText xml:space="preserve"> PAGEREF _Toc434874420 \h </w:instrText>
      </w:r>
      <w:r w:rsidR="00EA5AEE" w:rsidRPr="001A6752">
        <w:rPr>
          <w:webHidden/>
          <w:rPrChange w:id="898" w:author="José Fonseca" w:date="2015-11-10T15:49:00Z">
            <w:rPr>
              <w:noProof/>
              <w:webHidden/>
            </w:rPr>
          </w:rPrChange>
        </w:rPr>
      </w:r>
      <w:r w:rsidR="00EA5AEE" w:rsidRPr="001A6752">
        <w:rPr>
          <w:webHidden/>
          <w:rPrChange w:id="899" w:author="José Fonseca" w:date="2015-11-10T15:49:00Z">
            <w:rPr>
              <w:noProof/>
              <w:webHidden/>
            </w:rPr>
          </w:rPrChange>
        </w:rPr>
        <w:fldChar w:fldCharType="separate"/>
      </w:r>
      <w:r w:rsidR="009B510B" w:rsidRPr="001A6752">
        <w:rPr>
          <w:webHidden/>
          <w:rPrChange w:id="900" w:author="José Fonseca" w:date="2015-11-10T15:49:00Z">
            <w:rPr>
              <w:noProof/>
              <w:webHidden/>
            </w:rPr>
          </w:rPrChange>
        </w:rPr>
        <w:t>47</w:t>
      </w:r>
      <w:r w:rsidR="00EA5AEE" w:rsidRPr="001A6752">
        <w:rPr>
          <w:webHidden/>
          <w:rPrChange w:id="901" w:author="José Fonseca" w:date="2015-11-10T15:49:00Z">
            <w:rPr>
              <w:noProof/>
              <w:webHidden/>
            </w:rPr>
          </w:rPrChange>
        </w:rPr>
        <w:fldChar w:fldCharType="end"/>
      </w:r>
      <w:r w:rsidRPr="001A6752">
        <w:rPr>
          <w:rPrChange w:id="902" w:author="José Fonseca" w:date="2015-11-10T15:49:00Z">
            <w:rPr>
              <w:noProof/>
            </w:rPr>
          </w:rPrChange>
        </w:rPr>
        <w:fldChar w:fldCharType="end"/>
      </w:r>
    </w:p>
    <w:p w14:paraId="2291AC0A" w14:textId="77777777" w:rsidR="00EA5AEE" w:rsidRPr="001A6752" w:rsidRDefault="00E64FF6">
      <w:pPr>
        <w:pStyle w:val="TableofFigures"/>
        <w:tabs>
          <w:tab w:val="right" w:leader="dot" w:pos="8494"/>
        </w:tabs>
        <w:rPr>
          <w:rFonts w:asciiTheme="minorHAnsi" w:eastAsiaTheme="minorEastAsia" w:hAnsiTheme="minorHAnsi" w:cstheme="minorBidi"/>
          <w:lang w:eastAsia="ja-JP"/>
          <w:rPrChange w:id="903" w:author="José Fonseca" w:date="2015-11-10T15:49:00Z">
            <w:rPr>
              <w:rFonts w:asciiTheme="minorHAnsi" w:eastAsiaTheme="minorEastAsia" w:hAnsiTheme="minorHAnsi" w:cstheme="minorBidi"/>
              <w:noProof/>
              <w:lang w:eastAsia="ja-JP"/>
            </w:rPr>
          </w:rPrChange>
        </w:rPr>
      </w:pPr>
      <w:r w:rsidRPr="001A6752">
        <w:rPr>
          <w:rPrChange w:id="904" w:author="José Fonseca" w:date="2015-11-10T15:49:00Z">
            <w:rPr/>
          </w:rPrChange>
        </w:rPr>
        <w:fldChar w:fldCharType="begin"/>
      </w:r>
      <w:r w:rsidRPr="001A6752">
        <w:rPr>
          <w:rPrChange w:id="905" w:author="José Fonseca" w:date="2015-11-10T15:49:00Z">
            <w:rPr/>
          </w:rPrChange>
        </w:rPr>
        <w:instrText xml:space="preserve"> HYPERLINK \l "_Toc434874421" </w:instrText>
      </w:r>
      <w:r w:rsidRPr="001A6752">
        <w:rPr>
          <w:rPrChange w:id="906" w:author="José Fonseca" w:date="2015-11-10T15:49:00Z">
            <w:rPr/>
          </w:rPrChange>
        </w:rPr>
        <w:fldChar w:fldCharType="separate"/>
      </w:r>
      <w:r w:rsidR="00EA5AEE" w:rsidRPr="001A6752">
        <w:rPr>
          <w:rStyle w:val="Hyperlink"/>
          <w:rPrChange w:id="907" w:author="José Fonseca" w:date="2015-11-10T15:49:00Z">
            <w:rPr>
              <w:rStyle w:val="Hyperlink"/>
              <w:noProof/>
            </w:rPr>
          </w:rPrChange>
        </w:rPr>
        <w:t>Figura 11 - Fluxograma do algoritmo de leitura de boleias</w:t>
      </w:r>
      <w:r w:rsidR="00EA5AEE" w:rsidRPr="001A6752">
        <w:rPr>
          <w:webHidden/>
          <w:rPrChange w:id="908" w:author="José Fonseca" w:date="2015-11-10T15:49:00Z">
            <w:rPr>
              <w:noProof/>
              <w:webHidden/>
            </w:rPr>
          </w:rPrChange>
        </w:rPr>
        <w:tab/>
      </w:r>
      <w:r w:rsidR="00EA5AEE" w:rsidRPr="001A6752">
        <w:rPr>
          <w:webHidden/>
          <w:rPrChange w:id="909" w:author="José Fonseca" w:date="2015-11-10T15:49:00Z">
            <w:rPr>
              <w:noProof/>
              <w:webHidden/>
            </w:rPr>
          </w:rPrChange>
        </w:rPr>
        <w:fldChar w:fldCharType="begin"/>
      </w:r>
      <w:r w:rsidR="00EA5AEE" w:rsidRPr="001A6752">
        <w:rPr>
          <w:webHidden/>
          <w:rPrChange w:id="910" w:author="José Fonseca" w:date="2015-11-10T15:49:00Z">
            <w:rPr>
              <w:noProof/>
              <w:webHidden/>
            </w:rPr>
          </w:rPrChange>
        </w:rPr>
        <w:instrText xml:space="preserve"> PAGEREF _Toc434874421 \h </w:instrText>
      </w:r>
      <w:r w:rsidR="00EA5AEE" w:rsidRPr="001A6752">
        <w:rPr>
          <w:webHidden/>
          <w:rPrChange w:id="911" w:author="José Fonseca" w:date="2015-11-10T15:49:00Z">
            <w:rPr>
              <w:noProof/>
              <w:webHidden/>
            </w:rPr>
          </w:rPrChange>
        </w:rPr>
      </w:r>
      <w:r w:rsidR="00EA5AEE" w:rsidRPr="001A6752">
        <w:rPr>
          <w:webHidden/>
          <w:rPrChange w:id="912" w:author="José Fonseca" w:date="2015-11-10T15:49:00Z">
            <w:rPr>
              <w:noProof/>
              <w:webHidden/>
            </w:rPr>
          </w:rPrChange>
        </w:rPr>
        <w:fldChar w:fldCharType="separate"/>
      </w:r>
      <w:r w:rsidR="009B510B" w:rsidRPr="001A6752">
        <w:rPr>
          <w:webHidden/>
          <w:rPrChange w:id="913" w:author="José Fonseca" w:date="2015-11-10T15:49:00Z">
            <w:rPr>
              <w:noProof/>
              <w:webHidden/>
            </w:rPr>
          </w:rPrChange>
        </w:rPr>
        <w:t>48</w:t>
      </w:r>
      <w:r w:rsidR="00EA5AEE" w:rsidRPr="001A6752">
        <w:rPr>
          <w:webHidden/>
          <w:rPrChange w:id="914" w:author="José Fonseca" w:date="2015-11-10T15:49:00Z">
            <w:rPr>
              <w:noProof/>
              <w:webHidden/>
            </w:rPr>
          </w:rPrChange>
        </w:rPr>
        <w:fldChar w:fldCharType="end"/>
      </w:r>
      <w:r w:rsidRPr="001A6752">
        <w:rPr>
          <w:rPrChange w:id="915" w:author="José Fonseca" w:date="2015-11-10T15:49:00Z">
            <w:rPr>
              <w:noProof/>
            </w:rPr>
          </w:rPrChange>
        </w:rPr>
        <w:fldChar w:fldCharType="end"/>
      </w:r>
    </w:p>
    <w:p w14:paraId="4981C344" w14:textId="77777777" w:rsidR="00EA5AEE" w:rsidRPr="001A6752" w:rsidRDefault="00E64FF6">
      <w:pPr>
        <w:pStyle w:val="TableofFigures"/>
        <w:tabs>
          <w:tab w:val="right" w:leader="dot" w:pos="8494"/>
        </w:tabs>
        <w:rPr>
          <w:rFonts w:asciiTheme="minorHAnsi" w:eastAsiaTheme="minorEastAsia" w:hAnsiTheme="minorHAnsi" w:cstheme="minorBidi"/>
          <w:lang w:eastAsia="ja-JP"/>
          <w:rPrChange w:id="916" w:author="José Fonseca" w:date="2015-11-10T15:49:00Z">
            <w:rPr>
              <w:rFonts w:asciiTheme="minorHAnsi" w:eastAsiaTheme="minorEastAsia" w:hAnsiTheme="minorHAnsi" w:cstheme="minorBidi"/>
              <w:noProof/>
              <w:lang w:eastAsia="ja-JP"/>
            </w:rPr>
          </w:rPrChange>
        </w:rPr>
      </w:pPr>
      <w:r w:rsidRPr="001A6752">
        <w:rPr>
          <w:rPrChange w:id="917" w:author="José Fonseca" w:date="2015-11-10T15:49:00Z">
            <w:rPr/>
          </w:rPrChange>
        </w:rPr>
        <w:fldChar w:fldCharType="begin"/>
      </w:r>
      <w:r w:rsidRPr="001A6752">
        <w:rPr>
          <w:rPrChange w:id="918" w:author="José Fonseca" w:date="2015-11-10T15:49:00Z">
            <w:rPr/>
          </w:rPrChange>
        </w:rPr>
        <w:instrText xml:space="preserve"> HYPERLINK \l "_Toc434874422" </w:instrText>
      </w:r>
      <w:r w:rsidRPr="001A6752">
        <w:rPr>
          <w:rPrChange w:id="919" w:author="José Fonseca" w:date="2015-11-10T15:49:00Z">
            <w:rPr/>
          </w:rPrChange>
        </w:rPr>
        <w:fldChar w:fldCharType="separate"/>
      </w:r>
      <w:r w:rsidR="00EA5AEE" w:rsidRPr="001A6752">
        <w:rPr>
          <w:rStyle w:val="Hyperlink"/>
          <w:rPrChange w:id="920" w:author="José Fonseca" w:date="2015-11-10T15:49:00Z">
            <w:rPr>
              <w:rStyle w:val="Hyperlink"/>
              <w:noProof/>
            </w:rPr>
          </w:rPrChange>
        </w:rPr>
        <w:t>Figura 12 - Interface do mapa de boleias</w:t>
      </w:r>
      <w:r w:rsidR="00EA5AEE" w:rsidRPr="001A6752">
        <w:rPr>
          <w:webHidden/>
          <w:rPrChange w:id="921" w:author="José Fonseca" w:date="2015-11-10T15:49:00Z">
            <w:rPr>
              <w:noProof/>
              <w:webHidden/>
            </w:rPr>
          </w:rPrChange>
        </w:rPr>
        <w:tab/>
      </w:r>
      <w:r w:rsidR="00EA5AEE" w:rsidRPr="001A6752">
        <w:rPr>
          <w:webHidden/>
          <w:rPrChange w:id="922" w:author="José Fonseca" w:date="2015-11-10T15:49:00Z">
            <w:rPr>
              <w:noProof/>
              <w:webHidden/>
            </w:rPr>
          </w:rPrChange>
        </w:rPr>
        <w:fldChar w:fldCharType="begin"/>
      </w:r>
      <w:r w:rsidR="00EA5AEE" w:rsidRPr="001A6752">
        <w:rPr>
          <w:webHidden/>
          <w:rPrChange w:id="923" w:author="José Fonseca" w:date="2015-11-10T15:49:00Z">
            <w:rPr>
              <w:noProof/>
              <w:webHidden/>
            </w:rPr>
          </w:rPrChange>
        </w:rPr>
        <w:instrText xml:space="preserve"> PAGEREF _Toc434874422 \h </w:instrText>
      </w:r>
      <w:r w:rsidR="00EA5AEE" w:rsidRPr="001A6752">
        <w:rPr>
          <w:webHidden/>
          <w:rPrChange w:id="924" w:author="José Fonseca" w:date="2015-11-10T15:49:00Z">
            <w:rPr>
              <w:noProof/>
              <w:webHidden/>
            </w:rPr>
          </w:rPrChange>
        </w:rPr>
      </w:r>
      <w:r w:rsidR="00EA5AEE" w:rsidRPr="001A6752">
        <w:rPr>
          <w:webHidden/>
          <w:rPrChange w:id="925" w:author="José Fonseca" w:date="2015-11-10T15:49:00Z">
            <w:rPr>
              <w:noProof/>
              <w:webHidden/>
            </w:rPr>
          </w:rPrChange>
        </w:rPr>
        <w:fldChar w:fldCharType="separate"/>
      </w:r>
      <w:r w:rsidR="009B510B" w:rsidRPr="001A6752">
        <w:rPr>
          <w:webHidden/>
          <w:rPrChange w:id="926" w:author="José Fonseca" w:date="2015-11-10T15:49:00Z">
            <w:rPr>
              <w:noProof/>
              <w:webHidden/>
            </w:rPr>
          </w:rPrChange>
        </w:rPr>
        <w:t>50</w:t>
      </w:r>
      <w:r w:rsidR="00EA5AEE" w:rsidRPr="001A6752">
        <w:rPr>
          <w:webHidden/>
          <w:rPrChange w:id="927" w:author="José Fonseca" w:date="2015-11-10T15:49:00Z">
            <w:rPr>
              <w:noProof/>
              <w:webHidden/>
            </w:rPr>
          </w:rPrChange>
        </w:rPr>
        <w:fldChar w:fldCharType="end"/>
      </w:r>
      <w:r w:rsidRPr="001A6752">
        <w:rPr>
          <w:rPrChange w:id="928" w:author="José Fonseca" w:date="2015-11-10T15:49:00Z">
            <w:rPr>
              <w:noProof/>
            </w:rPr>
          </w:rPrChange>
        </w:rPr>
        <w:fldChar w:fldCharType="end"/>
      </w:r>
    </w:p>
    <w:p w14:paraId="122CD40F" w14:textId="77777777" w:rsidR="00EA5AEE" w:rsidRPr="001A6752" w:rsidRDefault="00E64FF6">
      <w:pPr>
        <w:pStyle w:val="TableofFigures"/>
        <w:tabs>
          <w:tab w:val="right" w:leader="dot" w:pos="8494"/>
        </w:tabs>
        <w:rPr>
          <w:rFonts w:asciiTheme="minorHAnsi" w:eastAsiaTheme="minorEastAsia" w:hAnsiTheme="minorHAnsi" w:cstheme="minorBidi"/>
          <w:lang w:eastAsia="ja-JP"/>
          <w:rPrChange w:id="929" w:author="José Fonseca" w:date="2015-11-10T15:49:00Z">
            <w:rPr>
              <w:rFonts w:asciiTheme="minorHAnsi" w:eastAsiaTheme="minorEastAsia" w:hAnsiTheme="minorHAnsi" w:cstheme="minorBidi"/>
              <w:noProof/>
              <w:lang w:eastAsia="ja-JP"/>
            </w:rPr>
          </w:rPrChange>
        </w:rPr>
      </w:pPr>
      <w:r w:rsidRPr="001A6752">
        <w:rPr>
          <w:rPrChange w:id="930" w:author="José Fonseca" w:date="2015-11-10T15:49:00Z">
            <w:rPr/>
          </w:rPrChange>
        </w:rPr>
        <w:fldChar w:fldCharType="begin"/>
      </w:r>
      <w:r w:rsidRPr="001A6752">
        <w:rPr>
          <w:rPrChange w:id="931" w:author="José Fonseca" w:date="2015-11-10T15:49:00Z">
            <w:rPr/>
          </w:rPrChange>
        </w:rPr>
        <w:instrText xml:space="preserve"> HYPERLINK \l "_Toc434874423" </w:instrText>
      </w:r>
      <w:r w:rsidRPr="001A6752">
        <w:rPr>
          <w:rPrChange w:id="932" w:author="José Fonseca" w:date="2015-11-10T15:49:00Z">
            <w:rPr/>
          </w:rPrChange>
        </w:rPr>
        <w:fldChar w:fldCharType="separate"/>
      </w:r>
      <w:r w:rsidR="00EA5AEE" w:rsidRPr="001A6752">
        <w:rPr>
          <w:rStyle w:val="Hyperlink"/>
          <w:rPrChange w:id="933" w:author="José Fonseca" w:date="2015-11-10T15:49:00Z">
            <w:rPr>
              <w:rStyle w:val="Hyperlink"/>
              <w:noProof/>
            </w:rPr>
          </w:rPrChange>
        </w:rPr>
        <w:t>Figura 13 - Diagrama de sequência do caso de uso "Alterar boleia"</w:t>
      </w:r>
      <w:r w:rsidR="00EA5AEE" w:rsidRPr="001A6752">
        <w:rPr>
          <w:webHidden/>
          <w:rPrChange w:id="934" w:author="José Fonseca" w:date="2015-11-10T15:49:00Z">
            <w:rPr>
              <w:noProof/>
              <w:webHidden/>
            </w:rPr>
          </w:rPrChange>
        </w:rPr>
        <w:tab/>
      </w:r>
      <w:r w:rsidR="00EA5AEE" w:rsidRPr="001A6752">
        <w:rPr>
          <w:webHidden/>
          <w:rPrChange w:id="935" w:author="José Fonseca" w:date="2015-11-10T15:49:00Z">
            <w:rPr>
              <w:noProof/>
              <w:webHidden/>
            </w:rPr>
          </w:rPrChange>
        </w:rPr>
        <w:fldChar w:fldCharType="begin"/>
      </w:r>
      <w:r w:rsidR="00EA5AEE" w:rsidRPr="001A6752">
        <w:rPr>
          <w:webHidden/>
          <w:rPrChange w:id="936" w:author="José Fonseca" w:date="2015-11-10T15:49:00Z">
            <w:rPr>
              <w:noProof/>
              <w:webHidden/>
            </w:rPr>
          </w:rPrChange>
        </w:rPr>
        <w:instrText xml:space="preserve"> PAGEREF _Toc434874423 \h </w:instrText>
      </w:r>
      <w:r w:rsidR="00EA5AEE" w:rsidRPr="001A6752">
        <w:rPr>
          <w:webHidden/>
          <w:rPrChange w:id="937" w:author="José Fonseca" w:date="2015-11-10T15:49:00Z">
            <w:rPr>
              <w:noProof/>
              <w:webHidden/>
            </w:rPr>
          </w:rPrChange>
        </w:rPr>
      </w:r>
      <w:r w:rsidR="00EA5AEE" w:rsidRPr="001A6752">
        <w:rPr>
          <w:webHidden/>
          <w:rPrChange w:id="938" w:author="José Fonseca" w:date="2015-11-10T15:49:00Z">
            <w:rPr>
              <w:noProof/>
              <w:webHidden/>
            </w:rPr>
          </w:rPrChange>
        </w:rPr>
        <w:fldChar w:fldCharType="separate"/>
      </w:r>
      <w:r w:rsidR="009B510B" w:rsidRPr="001A6752">
        <w:rPr>
          <w:webHidden/>
          <w:rPrChange w:id="939" w:author="José Fonseca" w:date="2015-11-10T15:49:00Z">
            <w:rPr>
              <w:noProof/>
              <w:webHidden/>
            </w:rPr>
          </w:rPrChange>
        </w:rPr>
        <w:t>59</w:t>
      </w:r>
      <w:r w:rsidR="00EA5AEE" w:rsidRPr="001A6752">
        <w:rPr>
          <w:webHidden/>
          <w:rPrChange w:id="940" w:author="José Fonseca" w:date="2015-11-10T15:49:00Z">
            <w:rPr>
              <w:noProof/>
              <w:webHidden/>
            </w:rPr>
          </w:rPrChange>
        </w:rPr>
        <w:fldChar w:fldCharType="end"/>
      </w:r>
      <w:r w:rsidRPr="001A6752">
        <w:rPr>
          <w:rPrChange w:id="941" w:author="José Fonseca" w:date="2015-11-10T15:49:00Z">
            <w:rPr>
              <w:noProof/>
            </w:rPr>
          </w:rPrChange>
        </w:rPr>
        <w:fldChar w:fldCharType="end"/>
      </w:r>
    </w:p>
    <w:p w14:paraId="5CCFFA72" w14:textId="77777777" w:rsidR="00EA5AEE" w:rsidRPr="001A6752" w:rsidRDefault="00E64FF6">
      <w:pPr>
        <w:pStyle w:val="TableofFigures"/>
        <w:tabs>
          <w:tab w:val="right" w:leader="dot" w:pos="8494"/>
        </w:tabs>
        <w:rPr>
          <w:rFonts w:asciiTheme="minorHAnsi" w:eastAsiaTheme="minorEastAsia" w:hAnsiTheme="minorHAnsi" w:cstheme="minorBidi"/>
          <w:lang w:eastAsia="ja-JP"/>
          <w:rPrChange w:id="942" w:author="José Fonseca" w:date="2015-11-10T15:49:00Z">
            <w:rPr>
              <w:rFonts w:asciiTheme="minorHAnsi" w:eastAsiaTheme="minorEastAsia" w:hAnsiTheme="minorHAnsi" w:cstheme="minorBidi"/>
              <w:noProof/>
              <w:lang w:eastAsia="ja-JP"/>
            </w:rPr>
          </w:rPrChange>
        </w:rPr>
      </w:pPr>
      <w:r w:rsidRPr="001A6752">
        <w:rPr>
          <w:rPrChange w:id="943" w:author="José Fonseca" w:date="2015-11-10T15:49:00Z">
            <w:rPr/>
          </w:rPrChange>
        </w:rPr>
        <w:fldChar w:fldCharType="begin"/>
      </w:r>
      <w:r w:rsidRPr="001A6752">
        <w:rPr>
          <w:rPrChange w:id="944" w:author="José Fonseca" w:date="2015-11-10T15:49:00Z">
            <w:rPr/>
          </w:rPrChange>
        </w:rPr>
        <w:instrText xml:space="preserve"> HYPERLINK \l "_Toc434874424" </w:instrText>
      </w:r>
      <w:r w:rsidRPr="001A6752">
        <w:rPr>
          <w:rPrChange w:id="945" w:author="José Fonseca" w:date="2015-11-10T15:49:00Z">
            <w:rPr/>
          </w:rPrChange>
        </w:rPr>
        <w:fldChar w:fldCharType="separate"/>
      </w:r>
      <w:r w:rsidR="00EA5AEE" w:rsidRPr="001A6752">
        <w:rPr>
          <w:rStyle w:val="Hyperlink"/>
          <w:rPrChange w:id="946" w:author="José Fonseca" w:date="2015-11-10T15:49:00Z">
            <w:rPr>
              <w:rStyle w:val="Hyperlink"/>
              <w:noProof/>
            </w:rPr>
          </w:rPrChange>
        </w:rPr>
        <w:t>Figura 14 - Diagrama de sequência do caso de uso "Entrar numa boleia"</w:t>
      </w:r>
      <w:r w:rsidR="00EA5AEE" w:rsidRPr="001A6752">
        <w:rPr>
          <w:webHidden/>
          <w:rPrChange w:id="947" w:author="José Fonseca" w:date="2015-11-10T15:49:00Z">
            <w:rPr>
              <w:noProof/>
              <w:webHidden/>
            </w:rPr>
          </w:rPrChange>
        </w:rPr>
        <w:tab/>
      </w:r>
      <w:r w:rsidR="00EA5AEE" w:rsidRPr="001A6752">
        <w:rPr>
          <w:webHidden/>
          <w:rPrChange w:id="948" w:author="José Fonseca" w:date="2015-11-10T15:49:00Z">
            <w:rPr>
              <w:noProof/>
              <w:webHidden/>
            </w:rPr>
          </w:rPrChange>
        </w:rPr>
        <w:fldChar w:fldCharType="begin"/>
      </w:r>
      <w:r w:rsidR="00EA5AEE" w:rsidRPr="001A6752">
        <w:rPr>
          <w:webHidden/>
          <w:rPrChange w:id="949" w:author="José Fonseca" w:date="2015-11-10T15:49:00Z">
            <w:rPr>
              <w:noProof/>
              <w:webHidden/>
            </w:rPr>
          </w:rPrChange>
        </w:rPr>
        <w:instrText xml:space="preserve"> PAGEREF _Toc434874424 \h </w:instrText>
      </w:r>
      <w:r w:rsidR="00EA5AEE" w:rsidRPr="001A6752">
        <w:rPr>
          <w:webHidden/>
          <w:rPrChange w:id="950" w:author="José Fonseca" w:date="2015-11-10T15:49:00Z">
            <w:rPr>
              <w:noProof/>
              <w:webHidden/>
            </w:rPr>
          </w:rPrChange>
        </w:rPr>
      </w:r>
      <w:r w:rsidR="00EA5AEE" w:rsidRPr="001A6752">
        <w:rPr>
          <w:webHidden/>
          <w:rPrChange w:id="951" w:author="José Fonseca" w:date="2015-11-10T15:49:00Z">
            <w:rPr>
              <w:noProof/>
              <w:webHidden/>
            </w:rPr>
          </w:rPrChange>
        </w:rPr>
        <w:fldChar w:fldCharType="separate"/>
      </w:r>
      <w:r w:rsidR="009B510B" w:rsidRPr="001A6752">
        <w:rPr>
          <w:webHidden/>
          <w:rPrChange w:id="952" w:author="José Fonseca" w:date="2015-11-10T15:49:00Z">
            <w:rPr>
              <w:noProof/>
              <w:webHidden/>
            </w:rPr>
          </w:rPrChange>
        </w:rPr>
        <w:t>60</w:t>
      </w:r>
      <w:r w:rsidR="00EA5AEE" w:rsidRPr="001A6752">
        <w:rPr>
          <w:webHidden/>
          <w:rPrChange w:id="953" w:author="José Fonseca" w:date="2015-11-10T15:49:00Z">
            <w:rPr>
              <w:noProof/>
              <w:webHidden/>
            </w:rPr>
          </w:rPrChange>
        </w:rPr>
        <w:fldChar w:fldCharType="end"/>
      </w:r>
      <w:r w:rsidRPr="001A6752">
        <w:rPr>
          <w:rPrChange w:id="954" w:author="José Fonseca" w:date="2015-11-10T15:49:00Z">
            <w:rPr>
              <w:noProof/>
            </w:rPr>
          </w:rPrChange>
        </w:rPr>
        <w:fldChar w:fldCharType="end"/>
      </w:r>
    </w:p>
    <w:p w14:paraId="31C7CDB1" w14:textId="77777777" w:rsidR="00EA5AEE" w:rsidRPr="001A6752" w:rsidRDefault="00E64FF6">
      <w:pPr>
        <w:pStyle w:val="TableofFigures"/>
        <w:tabs>
          <w:tab w:val="right" w:leader="dot" w:pos="8494"/>
        </w:tabs>
        <w:rPr>
          <w:rFonts w:asciiTheme="minorHAnsi" w:eastAsiaTheme="minorEastAsia" w:hAnsiTheme="minorHAnsi" w:cstheme="minorBidi"/>
          <w:lang w:eastAsia="ja-JP"/>
          <w:rPrChange w:id="955" w:author="José Fonseca" w:date="2015-11-10T15:49:00Z">
            <w:rPr>
              <w:rFonts w:asciiTheme="minorHAnsi" w:eastAsiaTheme="minorEastAsia" w:hAnsiTheme="minorHAnsi" w:cstheme="minorBidi"/>
              <w:noProof/>
              <w:lang w:eastAsia="ja-JP"/>
            </w:rPr>
          </w:rPrChange>
        </w:rPr>
      </w:pPr>
      <w:r w:rsidRPr="001A6752">
        <w:rPr>
          <w:rPrChange w:id="956" w:author="José Fonseca" w:date="2015-11-10T15:49:00Z">
            <w:rPr/>
          </w:rPrChange>
        </w:rPr>
        <w:fldChar w:fldCharType="begin"/>
      </w:r>
      <w:r w:rsidRPr="001A6752">
        <w:rPr>
          <w:rPrChange w:id="957" w:author="José Fonseca" w:date="2015-11-10T15:49:00Z">
            <w:rPr/>
          </w:rPrChange>
        </w:rPr>
        <w:instrText xml:space="preserve"> HYPERLINK \l "_Toc434874425" </w:instrText>
      </w:r>
      <w:r w:rsidRPr="001A6752">
        <w:rPr>
          <w:rPrChange w:id="958" w:author="José Fonseca" w:date="2015-11-10T15:49:00Z">
            <w:rPr/>
          </w:rPrChange>
        </w:rPr>
        <w:fldChar w:fldCharType="separate"/>
      </w:r>
      <w:r w:rsidR="00EA5AEE" w:rsidRPr="001A6752">
        <w:rPr>
          <w:rStyle w:val="Hyperlink"/>
          <w:rPrChange w:id="959" w:author="José Fonseca" w:date="2015-11-10T15:49:00Z">
            <w:rPr>
              <w:rStyle w:val="Hyperlink"/>
              <w:noProof/>
            </w:rPr>
          </w:rPrChange>
        </w:rPr>
        <w:t>Figura 15 - Diagrama de sequência do caso de uso "Repetir boleia"</w:t>
      </w:r>
      <w:r w:rsidR="00EA5AEE" w:rsidRPr="001A6752">
        <w:rPr>
          <w:webHidden/>
          <w:rPrChange w:id="960" w:author="José Fonseca" w:date="2015-11-10T15:49:00Z">
            <w:rPr>
              <w:noProof/>
              <w:webHidden/>
            </w:rPr>
          </w:rPrChange>
        </w:rPr>
        <w:tab/>
      </w:r>
      <w:r w:rsidR="00EA5AEE" w:rsidRPr="001A6752">
        <w:rPr>
          <w:webHidden/>
          <w:rPrChange w:id="961" w:author="José Fonseca" w:date="2015-11-10T15:49:00Z">
            <w:rPr>
              <w:noProof/>
              <w:webHidden/>
            </w:rPr>
          </w:rPrChange>
        </w:rPr>
        <w:fldChar w:fldCharType="begin"/>
      </w:r>
      <w:r w:rsidR="00EA5AEE" w:rsidRPr="001A6752">
        <w:rPr>
          <w:webHidden/>
          <w:rPrChange w:id="962" w:author="José Fonseca" w:date="2015-11-10T15:49:00Z">
            <w:rPr>
              <w:noProof/>
              <w:webHidden/>
            </w:rPr>
          </w:rPrChange>
        </w:rPr>
        <w:instrText xml:space="preserve"> PAGEREF _Toc434874425 \h </w:instrText>
      </w:r>
      <w:r w:rsidR="00EA5AEE" w:rsidRPr="001A6752">
        <w:rPr>
          <w:webHidden/>
          <w:rPrChange w:id="963" w:author="José Fonseca" w:date="2015-11-10T15:49:00Z">
            <w:rPr>
              <w:noProof/>
              <w:webHidden/>
            </w:rPr>
          </w:rPrChange>
        </w:rPr>
      </w:r>
      <w:r w:rsidR="00EA5AEE" w:rsidRPr="001A6752">
        <w:rPr>
          <w:webHidden/>
          <w:rPrChange w:id="964" w:author="José Fonseca" w:date="2015-11-10T15:49:00Z">
            <w:rPr>
              <w:noProof/>
              <w:webHidden/>
            </w:rPr>
          </w:rPrChange>
        </w:rPr>
        <w:fldChar w:fldCharType="separate"/>
      </w:r>
      <w:r w:rsidR="009B510B" w:rsidRPr="001A6752">
        <w:rPr>
          <w:webHidden/>
          <w:rPrChange w:id="965" w:author="José Fonseca" w:date="2015-11-10T15:49:00Z">
            <w:rPr>
              <w:noProof/>
              <w:webHidden/>
            </w:rPr>
          </w:rPrChange>
        </w:rPr>
        <w:t>60</w:t>
      </w:r>
      <w:r w:rsidR="00EA5AEE" w:rsidRPr="001A6752">
        <w:rPr>
          <w:webHidden/>
          <w:rPrChange w:id="966" w:author="José Fonseca" w:date="2015-11-10T15:49:00Z">
            <w:rPr>
              <w:noProof/>
              <w:webHidden/>
            </w:rPr>
          </w:rPrChange>
        </w:rPr>
        <w:fldChar w:fldCharType="end"/>
      </w:r>
      <w:r w:rsidRPr="001A6752">
        <w:rPr>
          <w:rPrChange w:id="967" w:author="José Fonseca" w:date="2015-11-10T15:49:00Z">
            <w:rPr>
              <w:noProof/>
            </w:rPr>
          </w:rPrChange>
        </w:rPr>
        <w:fldChar w:fldCharType="end"/>
      </w:r>
    </w:p>
    <w:p w14:paraId="592AD6D1" w14:textId="77777777" w:rsidR="00EA5AEE" w:rsidRPr="001A6752" w:rsidRDefault="00E64FF6">
      <w:pPr>
        <w:pStyle w:val="TableofFigures"/>
        <w:tabs>
          <w:tab w:val="right" w:leader="dot" w:pos="8494"/>
        </w:tabs>
        <w:rPr>
          <w:rFonts w:asciiTheme="minorHAnsi" w:eastAsiaTheme="minorEastAsia" w:hAnsiTheme="minorHAnsi" w:cstheme="minorBidi"/>
          <w:lang w:eastAsia="ja-JP"/>
          <w:rPrChange w:id="968" w:author="José Fonseca" w:date="2015-11-10T15:49:00Z">
            <w:rPr>
              <w:rFonts w:asciiTheme="minorHAnsi" w:eastAsiaTheme="minorEastAsia" w:hAnsiTheme="minorHAnsi" w:cstheme="minorBidi"/>
              <w:noProof/>
              <w:lang w:eastAsia="ja-JP"/>
            </w:rPr>
          </w:rPrChange>
        </w:rPr>
      </w:pPr>
      <w:r w:rsidRPr="001A6752">
        <w:rPr>
          <w:rPrChange w:id="969" w:author="José Fonseca" w:date="2015-11-10T15:49:00Z">
            <w:rPr/>
          </w:rPrChange>
        </w:rPr>
        <w:fldChar w:fldCharType="begin"/>
      </w:r>
      <w:r w:rsidRPr="001A6752">
        <w:rPr>
          <w:rPrChange w:id="970" w:author="José Fonseca" w:date="2015-11-10T15:49:00Z">
            <w:rPr/>
          </w:rPrChange>
        </w:rPr>
        <w:instrText xml:space="preserve"> HYPERLINK \l "_Toc434874426" </w:instrText>
      </w:r>
      <w:r w:rsidRPr="001A6752">
        <w:rPr>
          <w:rPrChange w:id="971" w:author="José Fonseca" w:date="2015-11-10T15:49:00Z">
            <w:rPr/>
          </w:rPrChange>
        </w:rPr>
        <w:fldChar w:fldCharType="separate"/>
      </w:r>
      <w:r w:rsidR="00EA5AEE" w:rsidRPr="001A6752">
        <w:rPr>
          <w:rStyle w:val="Hyperlink"/>
          <w:rPrChange w:id="972" w:author="José Fonseca" w:date="2015-11-10T15:49:00Z">
            <w:rPr>
              <w:rStyle w:val="Hyperlink"/>
              <w:noProof/>
            </w:rPr>
          </w:rPrChange>
        </w:rPr>
        <w:t>Figura 16 - Diagrama de sequência do caso de uso "Sair de uma boleia"</w:t>
      </w:r>
      <w:r w:rsidR="00EA5AEE" w:rsidRPr="001A6752">
        <w:rPr>
          <w:webHidden/>
          <w:rPrChange w:id="973" w:author="José Fonseca" w:date="2015-11-10T15:49:00Z">
            <w:rPr>
              <w:noProof/>
              <w:webHidden/>
            </w:rPr>
          </w:rPrChange>
        </w:rPr>
        <w:tab/>
      </w:r>
      <w:r w:rsidR="00EA5AEE" w:rsidRPr="001A6752">
        <w:rPr>
          <w:webHidden/>
          <w:rPrChange w:id="974" w:author="José Fonseca" w:date="2015-11-10T15:49:00Z">
            <w:rPr>
              <w:noProof/>
              <w:webHidden/>
            </w:rPr>
          </w:rPrChange>
        </w:rPr>
        <w:fldChar w:fldCharType="begin"/>
      </w:r>
      <w:r w:rsidR="00EA5AEE" w:rsidRPr="001A6752">
        <w:rPr>
          <w:webHidden/>
          <w:rPrChange w:id="975" w:author="José Fonseca" w:date="2015-11-10T15:49:00Z">
            <w:rPr>
              <w:noProof/>
              <w:webHidden/>
            </w:rPr>
          </w:rPrChange>
        </w:rPr>
        <w:instrText xml:space="preserve"> PAGEREF _Toc434874426 \h </w:instrText>
      </w:r>
      <w:r w:rsidR="00EA5AEE" w:rsidRPr="001A6752">
        <w:rPr>
          <w:webHidden/>
          <w:rPrChange w:id="976" w:author="José Fonseca" w:date="2015-11-10T15:49:00Z">
            <w:rPr>
              <w:noProof/>
              <w:webHidden/>
            </w:rPr>
          </w:rPrChange>
        </w:rPr>
      </w:r>
      <w:r w:rsidR="00EA5AEE" w:rsidRPr="001A6752">
        <w:rPr>
          <w:webHidden/>
          <w:rPrChange w:id="977" w:author="José Fonseca" w:date="2015-11-10T15:49:00Z">
            <w:rPr>
              <w:noProof/>
              <w:webHidden/>
            </w:rPr>
          </w:rPrChange>
        </w:rPr>
        <w:fldChar w:fldCharType="separate"/>
      </w:r>
      <w:r w:rsidR="009B510B" w:rsidRPr="001A6752">
        <w:rPr>
          <w:webHidden/>
          <w:rPrChange w:id="978" w:author="José Fonseca" w:date="2015-11-10T15:49:00Z">
            <w:rPr>
              <w:noProof/>
              <w:webHidden/>
            </w:rPr>
          </w:rPrChange>
        </w:rPr>
        <w:t>60</w:t>
      </w:r>
      <w:r w:rsidR="00EA5AEE" w:rsidRPr="001A6752">
        <w:rPr>
          <w:webHidden/>
          <w:rPrChange w:id="979" w:author="José Fonseca" w:date="2015-11-10T15:49:00Z">
            <w:rPr>
              <w:noProof/>
              <w:webHidden/>
            </w:rPr>
          </w:rPrChange>
        </w:rPr>
        <w:fldChar w:fldCharType="end"/>
      </w:r>
      <w:r w:rsidRPr="001A6752">
        <w:rPr>
          <w:rPrChange w:id="980" w:author="José Fonseca" w:date="2015-11-10T15:49:00Z">
            <w:rPr>
              <w:noProof/>
            </w:rPr>
          </w:rPrChange>
        </w:rPr>
        <w:fldChar w:fldCharType="end"/>
      </w:r>
    </w:p>
    <w:p w14:paraId="5B7FEFC2" w14:textId="77777777" w:rsidR="00EA5AEE" w:rsidRPr="001A6752" w:rsidRDefault="00E64FF6">
      <w:pPr>
        <w:pStyle w:val="TableofFigures"/>
        <w:tabs>
          <w:tab w:val="right" w:leader="dot" w:pos="8494"/>
        </w:tabs>
        <w:rPr>
          <w:rFonts w:asciiTheme="minorHAnsi" w:eastAsiaTheme="minorEastAsia" w:hAnsiTheme="minorHAnsi" w:cstheme="minorBidi"/>
          <w:lang w:eastAsia="ja-JP"/>
          <w:rPrChange w:id="981" w:author="José Fonseca" w:date="2015-11-10T15:49:00Z">
            <w:rPr>
              <w:rFonts w:asciiTheme="minorHAnsi" w:eastAsiaTheme="minorEastAsia" w:hAnsiTheme="minorHAnsi" w:cstheme="minorBidi"/>
              <w:noProof/>
              <w:lang w:eastAsia="ja-JP"/>
            </w:rPr>
          </w:rPrChange>
        </w:rPr>
      </w:pPr>
      <w:r w:rsidRPr="001A6752">
        <w:rPr>
          <w:rPrChange w:id="982" w:author="José Fonseca" w:date="2015-11-10T15:49:00Z">
            <w:rPr/>
          </w:rPrChange>
        </w:rPr>
        <w:fldChar w:fldCharType="begin"/>
      </w:r>
      <w:r w:rsidRPr="001A6752">
        <w:rPr>
          <w:rPrChange w:id="983" w:author="José Fonseca" w:date="2015-11-10T15:49:00Z">
            <w:rPr/>
          </w:rPrChange>
        </w:rPr>
        <w:instrText xml:space="preserve"> HYPERLINK \l "_Toc434874427" </w:instrText>
      </w:r>
      <w:r w:rsidRPr="001A6752">
        <w:rPr>
          <w:rPrChange w:id="984" w:author="José Fonseca" w:date="2015-11-10T15:49:00Z">
            <w:rPr/>
          </w:rPrChange>
        </w:rPr>
        <w:fldChar w:fldCharType="separate"/>
      </w:r>
      <w:r w:rsidR="00EA5AEE" w:rsidRPr="001A6752">
        <w:rPr>
          <w:rStyle w:val="Hyperlink"/>
          <w:rPrChange w:id="985" w:author="José Fonseca" w:date="2015-11-10T15:49:00Z">
            <w:rPr>
              <w:rStyle w:val="Hyperlink"/>
              <w:noProof/>
            </w:rPr>
          </w:rPrChange>
        </w:rPr>
        <w:t>Figura 17 - Avaliação do PageSpeed da aplicação para telemóvel (Parte 1)</w:t>
      </w:r>
      <w:r w:rsidR="00EA5AEE" w:rsidRPr="001A6752">
        <w:rPr>
          <w:webHidden/>
          <w:rPrChange w:id="986" w:author="José Fonseca" w:date="2015-11-10T15:49:00Z">
            <w:rPr>
              <w:noProof/>
              <w:webHidden/>
            </w:rPr>
          </w:rPrChange>
        </w:rPr>
        <w:tab/>
      </w:r>
      <w:r w:rsidR="00EA5AEE" w:rsidRPr="001A6752">
        <w:rPr>
          <w:webHidden/>
          <w:rPrChange w:id="987" w:author="José Fonseca" w:date="2015-11-10T15:49:00Z">
            <w:rPr>
              <w:noProof/>
              <w:webHidden/>
            </w:rPr>
          </w:rPrChange>
        </w:rPr>
        <w:fldChar w:fldCharType="begin"/>
      </w:r>
      <w:r w:rsidR="00EA5AEE" w:rsidRPr="001A6752">
        <w:rPr>
          <w:webHidden/>
          <w:rPrChange w:id="988" w:author="José Fonseca" w:date="2015-11-10T15:49:00Z">
            <w:rPr>
              <w:noProof/>
              <w:webHidden/>
            </w:rPr>
          </w:rPrChange>
        </w:rPr>
        <w:instrText xml:space="preserve"> PAGEREF _Toc434874427 \h </w:instrText>
      </w:r>
      <w:r w:rsidR="00EA5AEE" w:rsidRPr="001A6752">
        <w:rPr>
          <w:webHidden/>
          <w:rPrChange w:id="989" w:author="José Fonseca" w:date="2015-11-10T15:49:00Z">
            <w:rPr>
              <w:noProof/>
              <w:webHidden/>
            </w:rPr>
          </w:rPrChange>
        </w:rPr>
      </w:r>
      <w:r w:rsidR="00EA5AEE" w:rsidRPr="001A6752">
        <w:rPr>
          <w:webHidden/>
          <w:rPrChange w:id="990" w:author="José Fonseca" w:date="2015-11-10T15:49:00Z">
            <w:rPr>
              <w:noProof/>
              <w:webHidden/>
            </w:rPr>
          </w:rPrChange>
        </w:rPr>
        <w:fldChar w:fldCharType="separate"/>
      </w:r>
      <w:r w:rsidR="009B510B" w:rsidRPr="001A6752">
        <w:rPr>
          <w:webHidden/>
          <w:rPrChange w:id="991" w:author="José Fonseca" w:date="2015-11-10T15:49:00Z">
            <w:rPr>
              <w:noProof/>
              <w:webHidden/>
            </w:rPr>
          </w:rPrChange>
        </w:rPr>
        <w:t>61</w:t>
      </w:r>
      <w:r w:rsidR="00EA5AEE" w:rsidRPr="001A6752">
        <w:rPr>
          <w:webHidden/>
          <w:rPrChange w:id="992" w:author="José Fonseca" w:date="2015-11-10T15:49:00Z">
            <w:rPr>
              <w:noProof/>
              <w:webHidden/>
            </w:rPr>
          </w:rPrChange>
        </w:rPr>
        <w:fldChar w:fldCharType="end"/>
      </w:r>
      <w:r w:rsidRPr="001A6752">
        <w:rPr>
          <w:rPrChange w:id="993" w:author="José Fonseca" w:date="2015-11-10T15:49:00Z">
            <w:rPr>
              <w:noProof/>
            </w:rPr>
          </w:rPrChange>
        </w:rPr>
        <w:fldChar w:fldCharType="end"/>
      </w:r>
    </w:p>
    <w:p w14:paraId="561DCB87" w14:textId="77777777" w:rsidR="00EA5AEE" w:rsidRPr="001A6752" w:rsidRDefault="00E64FF6">
      <w:pPr>
        <w:pStyle w:val="TableofFigures"/>
        <w:tabs>
          <w:tab w:val="right" w:leader="dot" w:pos="8494"/>
        </w:tabs>
        <w:rPr>
          <w:rFonts w:asciiTheme="minorHAnsi" w:eastAsiaTheme="minorEastAsia" w:hAnsiTheme="minorHAnsi" w:cstheme="minorBidi"/>
          <w:lang w:eastAsia="ja-JP"/>
          <w:rPrChange w:id="994" w:author="José Fonseca" w:date="2015-11-10T15:49:00Z">
            <w:rPr>
              <w:rFonts w:asciiTheme="minorHAnsi" w:eastAsiaTheme="minorEastAsia" w:hAnsiTheme="minorHAnsi" w:cstheme="minorBidi"/>
              <w:noProof/>
              <w:lang w:eastAsia="ja-JP"/>
            </w:rPr>
          </w:rPrChange>
        </w:rPr>
      </w:pPr>
      <w:r w:rsidRPr="001A6752">
        <w:rPr>
          <w:rPrChange w:id="995" w:author="José Fonseca" w:date="2015-11-10T15:49:00Z">
            <w:rPr/>
          </w:rPrChange>
        </w:rPr>
        <w:fldChar w:fldCharType="begin"/>
      </w:r>
      <w:r w:rsidRPr="001A6752">
        <w:rPr>
          <w:rPrChange w:id="996" w:author="José Fonseca" w:date="2015-11-10T15:49:00Z">
            <w:rPr/>
          </w:rPrChange>
        </w:rPr>
        <w:instrText xml:space="preserve"> HYPERLINK \l "_Toc434874428" </w:instrText>
      </w:r>
      <w:r w:rsidRPr="001A6752">
        <w:rPr>
          <w:rPrChange w:id="997" w:author="José Fonseca" w:date="2015-11-10T15:49:00Z">
            <w:rPr/>
          </w:rPrChange>
        </w:rPr>
        <w:fldChar w:fldCharType="separate"/>
      </w:r>
      <w:r w:rsidR="00EA5AEE" w:rsidRPr="001A6752">
        <w:rPr>
          <w:rStyle w:val="Hyperlink"/>
          <w:rPrChange w:id="998" w:author="José Fonseca" w:date="2015-11-10T15:49:00Z">
            <w:rPr>
              <w:rStyle w:val="Hyperlink"/>
              <w:noProof/>
            </w:rPr>
          </w:rPrChange>
        </w:rPr>
        <w:t>Figura 18 - Avaliação do PageSpeed da aplicação para telemóvel (Parte 2)</w:t>
      </w:r>
      <w:r w:rsidR="00EA5AEE" w:rsidRPr="001A6752">
        <w:rPr>
          <w:webHidden/>
          <w:rPrChange w:id="999" w:author="José Fonseca" w:date="2015-11-10T15:49:00Z">
            <w:rPr>
              <w:noProof/>
              <w:webHidden/>
            </w:rPr>
          </w:rPrChange>
        </w:rPr>
        <w:tab/>
      </w:r>
      <w:r w:rsidR="00EA5AEE" w:rsidRPr="001A6752">
        <w:rPr>
          <w:webHidden/>
          <w:rPrChange w:id="1000" w:author="José Fonseca" w:date="2015-11-10T15:49:00Z">
            <w:rPr>
              <w:noProof/>
              <w:webHidden/>
            </w:rPr>
          </w:rPrChange>
        </w:rPr>
        <w:fldChar w:fldCharType="begin"/>
      </w:r>
      <w:r w:rsidR="00EA5AEE" w:rsidRPr="001A6752">
        <w:rPr>
          <w:webHidden/>
          <w:rPrChange w:id="1001" w:author="José Fonseca" w:date="2015-11-10T15:49:00Z">
            <w:rPr>
              <w:noProof/>
              <w:webHidden/>
            </w:rPr>
          </w:rPrChange>
        </w:rPr>
        <w:instrText xml:space="preserve"> PAGEREF _Toc434874428 \h </w:instrText>
      </w:r>
      <w:r w:rsidR="00EA5AEE" w:rsidRPr="001A6752">
        <w:rPr>
          <w:webHidden/>
          <w:rPrChange w:id="1002" w:author="José Fonseca" w:date="2015-11-10T15:49:00Z">
            <w:rPr>
              <w:noProof/>
              <w:webHidden/>
            </w:rPr>
          </w:rPrChange>
        </w:rPr>
      </w:r>
      <w:r w:rsidR="00EA5AEE" w:rsidRPr="001A6752">
        <w:rPr>
          <w:webHidden/>
          <w:rPrChange w:id="1003" w:author="José Fonseca" w:date="2015-11-10T15:49:00Z">
            <w:rPr>
              <w:noProof/>
              <w:webHidden/>
            </w:rPr>
          </w:rPrChange>
        </w:rPr>
        <w:fldChar w:fldCharType="separate"/>
      </w:r>
      <w:r w:rsidR="009B510B" w:rsidRPr="001A6752">
        <w:rPr>
          <w:webHidden/>
          <w:rPrChange w:id="1004" w:author="José Fonseca" w:date="2015-11-10T15:49:00Z">
            <w:rPr>
              <w:noProof/>
              <w:webHidden/>
            </w:rPr>
          </w:rPrChange>
        </w:rPr>
        <w:t>62</w:t>
      </w:r>
      <w:r w:rsidR="00EA5AEE" w:rsidRPr="001A6752">
        <w:rPr>
          <w:webHidden/>
          <w:rPrChange w:id="1005" w:author="José Fonseca" w:date="2015-11-10T15:49:00Z">
            <w:rPr>
              <w:noProof/>
              <w:webHidden/>
            </w:rPr>
          </w:rPrChange>
        </w:rPr>
        <w:fldChar w:fldCharType="end"/>
      </w:r>
      <w:r w:rsidRPr="001A6752">
        <w:rPr>
          <w:rPrChange w:id="1006" w:author="José Fonseca" w:date="2015-11-10T15:49:00Z">
            <w:rPr>
              <w:noProof/>
            </w:rPr>
          </w:rPrChange>
        </w:rPr>
        <w:fldChar w:fldCharType="end"/>
      </w:r>
    </w:p>
    <w:p w14:paraId="5015E304" w14:textId="77777777" w:rsidR="00EA5AEE" w:rsidRPr="001A6752" w:rsidRDefault="00E64FF6">
      <w:pPr>
        <w:pStyle w:val="TableofFigures"/>
        <w:tabs>
          <w:tab w:val="right" w:leader="dot" w:pos="8494"/>
        </w:tabs>
        <w:rPr>
          <w:rFonts w:asciiTheme="minorHAnsi" w:eastAsiaTheme="minorEastAsia" w:hAnsiTheme="minorHAnsi" w:cstheme="minorBidi"/>
          <w:lang w:eastAsia="ja-JP"/>
          <w:rPrChange w:id="1007" w:author="José Fonseca" w:date="2015-11-10T15:49:00Z">
            <w:rPr>
              <w:rFonts w:asciiTheme="minorHAnsi" w:eastAsiaTheme="minorEastAsia" w:hAnsiTheme="minorHAnsi" w:cstheme="minorBidi"/>
              <w:noProof/>
              <w:lang w:eastAsia="ja-JP"/>
            </w:rPr>
          </w:rPrChange>
        </w:rPr>
      </w:pPr>
      <w:r w:rsidRPr="001A6752">
        <w:rPr>
          <w:rPrChange w:id="1008" w:author="José Fonseca" w:date="2015-11-10T15:49:00Z">
            <w:rPr/>
          </w:rPrChange>
        </w:rPr>
        <w:fldChar w:fldCharType="begin"/>
      </w:r>
      <w:r w:rsidRPr="001A6752">
        <w:rPr>
          <w:rPrChange w:id="1009" w:author="José Fonseca" w:date="2015-11-10T15:49:00Z">
            <w:rPr/>
          </w:rPrChange>
        </w:rPr>
        <w:instrText xml:space="preserve"> HYPERLINK \l "_Toc434874429" </w:instrText>
      </w:r>
      <w:r w:rsidRPr="001A6752">
        <w:rPr>
          <w:rPrChange w:id="1010" w:author="José Fonseca" w:date="2015-11-10T15:49:00Z">
            <w:rPr/>
          </w:rPrChange>
        </w:rPr>
        <w:fldChar w:fldCharType="separate"/>
      </w:r>
      <w:r w:rsidR="00EA5AEE" w:rsidRPr="001A6752">
        <w:rPr>
          <w:rStyle w:val="Hyperlink"/>
          <w:rPrChange w:id="1011" w:author="José Fonseca" w:date="2015-11-10T15:49:00Z">
            <w:rPr>
              <w:rStyle w:val="Hyperlink"/>
              <w:noProof/>
            </w:rPr>
          </w:rPrChange>
        </w:rPr>
        <w:t>Figura 19 - Avaliação do PageSpeed da aplicação para computador</w:t>
      </w:r>
      <w:r w:rsidR="00EA5AEE" w:rsidRPr="001A6752">
        <w:rPr>
          <w:webHidden/>
          <w:rPrChange w:id="1012" w:author="José Fonseca" w:date="2015-11-10T15:49:00Z">
            <w:rPr>
              <w:noProof/>
              <w:webHidden/>
            </w:rPr>
          </w:rPrChange>
        </w:rPr>
        <w:tab/>
      </w:r>
      <w:r w:rsidR="00EA5AEE" w:rsidRPr="001A6752">
        <w:rPr>
          <w:webHidden/>
          <w:rPrChange w:id="1013" w:author="José Fonseca" w:date="2015-11-10T15:49:00Z">
            <w:rPr>
              <w:noProof/>
              <w:webHidden/>
            </w:rPr>
          </w:rPrChange>
        </w:rPr>
        <w:fldChar w:fldCharType="begin"/>
      </w:r>
      <w:r w:rsidR="00EA5AEE" w:rsidRPr="001A6752">
        <w:rPr>
          <w:webHidden/>
          <w:rPrChange w:id="1014" w:author="José Fonseca" w:date="2015-11-10T15:49:00Z">
            <w:rPr>
              <w:noProof/>
              <w:webHidden/>
            </w:rPr>
          </w:rPrChange>
        </w:rPr>
        <w:instrText xml:space="preserve"> PAGEREF _Toc434874429 \h </w:instrText>
      </w:r>
      <w:r w:rsidR="00EA5AEE" w:rsidRPr="001A6752">
        <w:rPr>
          <w:webHidden/>
          <w:rPrChange w:id="1015" w:author="José Fonseca" w:date="2015-11-10T15:49:00Z">
            <w:rPr>
              <w:noProof/>
              <w:webHidden/>
            </w:rPr>
          </w:rPrChange>
        </w:rPr>
      </w:r>
      <w:r w:rsidR="00EA5AEE" w:rsidRPr="001A6752">
        <w:rPr>
          <w:webHidden/>
          <w:rPrChange w:id="1016" w:author="José Fonseca" w:date="2015-11-10T15:49:00Z">
            <w:rPr>
              <w:noProof/>
              <w:webHidden/>
            </w:rPr>
          </w:rPrChange>
        </w:rPr>
        <w:fldChar w:fldCharType="separate"/>
      </w:r>
      <w:r w:rsidR="009B510B" w:rsidRPr="001A6752">
        <w:rPr>
          <w:webHidden/>
          <w:rPrChange w:id="1017" w:author="José Fonseca" w:date="2015-11-10T15:49:00Z">
            <w:rPr>
              <w:noProof/>
              <w:webHidden/>
            </w:rPr>
          </w:rPrChange>
        </w:rPr>
        <w:t>63</w:t>
      </w:r>
      <w:r w:rsidR="00EA5AEE" w:rsidRPr="001A6752">
        <w:rPr>
          <w:webHidden/>
          <w:rPrChange w:id="1018" w:author="José Fonseca" w:date="2015-11-10T15:49:00Z">
            <w:rPr>
              <w:noProof/>
              <w:webHidden/>
            </w:rPr>
          </w:rPrChange>
        </w:rPr>
        <w:fldChar w:fldCharType="end"/>
      </w:r>
      <w:r w:rsidRPr="001A6752">
        <w:rPr>
          <w:rPrChange w:id="1019" w:author="José Fonseca" w:date="2015-11-10T15:49:00Z">
            <w:rPr>
              <w:noProof/>
            </w:rPr>
          </w:rPrChange>
        </w:rPr>
        <w:fldChar w:fldCharType="end"/>
      </w:r>
    </w:p>
    <w:p w14:paraId="72B2FCA6" w14:textId="77777777" w:rsidR="00056B7D" w:rsidRPr="001A6752" w:rsidRDefault="000E6BDE">
      <w:pPr>
        <w:spacing w:line="276" w:lineRule="auto"/>
        <w:jc w:val="left"/>
      </w:pPr>
      <w:r w:rsidRPr="001A6752">
        <w:rPr>
          <w:rPrChange w:id="1020" w:author="José Fonseca" w:date="2015-11-10T15:49:00Z">
            <w:rPr/>
          </w:rPrChange>
        </w:rPr>
        <w:fldChar w:fldCharType="end"/>
      </w:r>
      <w:r w:rsidR="00056B7D" w:rsidRPr="001A6752">
        <w:br w:type="page"/>
      </w:r>
    </w:p>
    <w:p w14:paraId="5793513B" w14:textId="77777777" w:rsidR="00056B7D" w:rsidRPr="001A6752" w:rsidRDefault="00056B7D" w:rsidP="00056B7D">
      <w:pPr>
        <w:pStyle w:val="NoSpacing"/>
      </w:pPr>
      <w:r w:rsidRPr="001A6752">
        <w:lastRenderedPageBreak/>
        <w:t>Lista de Tabelas</w:t>
      </w:r>
    </w:p>
    <w:p w14:paraId="49A0380C" w14:textId="77777777" w:rsidR="00EA5AEE" w:rsidRPr="001A6752" w:rsidRDefault="000E6BDE">
      <w:pPr>
        <w:pStyle w:val="TableofFigures"/>
        <w:tabs>
          <w:tab w:val="right" w:leader="dot" w:pos="8494"/>
        </w:tabs>
        <w:rPr>
          <w:rFonts w:asciiTheme="minorHAnsi" w:eastAsiaTheme="minorEastAsia" w:hAnsiTheme="minorHAnsi" w:cstheme="minorBidi"/>
          <w:lang w:eastAsia="ja-JP"/>
          <w:rPrChange w:id="1021" w:author="José Fonseca" w:date="2015-11-10T15:49:00Z">
            <w:rPr>
              <w:rFonts w:asciiTheme="minorHAnsi" w:eastAsiaTheme="minorEastAsia" w:hAnsiTheme="minorHAnsi" w:cstheme="minorBidi"/>
              <w:noProof/>
              <w:lang w:eastAsia="ja-JP"/>
            </w:rPr>
          </w:rPrChange>
        </w:rPr>
      </w:pPr>
      <w:r w:rsidRPr="00A955B3">
        <w:fldChar w:fldCharType="begin"/>
      </w:r>
      <w:r w:rsidRPr="001A6752">
        <w:rPr>
          <w:rPrChange w:id="1022" w:author="José Fonseca" w:date="2015-11-10T15:49:00Z">
            <w:rPr/>
          </w:rPrChange>
        </w:rPr>
        <w:instrText xml:space="preserve"> TOC \h \z \c "Tabela" </w:instrText>
      </w:r>
      <w:r w:rsidRPr="001A6752">
        <w:rPr>
          <w:rPrChange w:id="1023" w:author="José Fonseca" w:date="2015-11-10T15:49:00Z">
            <w:rPr/>
          </w:rPrChange>
        </w:rPr>
        <w:fldChar w:fldCharType="separate"/>
      </w:r>
      <w:r w:rsidR="00E64FF6" w:rsidRPr="001A6752">
        <w:rPr>
          <w:rPrChange w:id="1024" w:author="José Fonseca" w:date="2015-11-10T15:49:00Z">
            <w:rPr/>
          </w:rPrChange>
        </w:rPr>
        <w:fldChar w:fldCharType="begin"/>
      </w:r>
      <w:r w:rsidR="00E64FF6" w:rsidRPr="001A6752">
        <w:rPr>
          <w:rPrChange w:id="1025" w:author="José Fonseca" w:date="2015-11-10T15:49:00Z">
            <w:rPr/>
          </w:rPrChange>
        </w:rPr>
        <w:instrText xml:space="preserve"> HYPERLINK \l "_Toc434874435" </w:instrText>
      </w:r>
      <w:r w:rsidR="00E64FF6" w:rsidRPr="001A6752">
        <w:rPr>
          <w:rPrChange w:id="1026" w:author="José Fonseca" w:date="2015-11-10T15:49:00Z">
            <w:rPr/>
          </w:rPrChange>
        </w:rPr>
        <w:fldChar w:fldCharType="separate"/>
      </w:r>
      <w:r w:rsidR="00EA5AEE" w:rsidRPr="001A6752">
        <w:rPr>
          <w:rStyle w:val="Hyperlink"/>
          <w:rPrChange w:id="1027" w:author="José Fonseca" w:date="2015-11-10T15:49:00Z">
            <w:rPr>
              <w:rStyle w:val="Hyperlink"/>
              <w:noProof/>
            </w:rPr>
          </w:rPrChange>
        </w:rPr>
        <w:t>Tabela 1 – Funcionalidades de blablacar</w:t>
      </w:r>
      <w:r w:rsidR="00EA5AEE" w:rsidRPr="001A6752">
        <w:rPr>
          <w:webHidden/>
          <w:rPrChange w:id="1028" w:author="José Fonseca" w:date="2015-11-10T15:49:00Z">
            <w:rPr>
              <w:noProof/>
              <w:webHidden/>
            </w:rPr>
          </w:rPrChange>
        </w:rPr>
        <w:tab/>
      </w:r>
      <w:r w:rsidR="00EA5AEE" w:rsidRPr="001A6752">
        <w:rPr>
          <w:webHidden/>
          <w:rPrChange w:id="1029" w:author="José Fonseca" w:date="2015-11-10T15:49:00Z">
            <w:rPr>
              <w:noProof/>
              <w:webHidden/>
            </w:rPr>
          </w:rPrChange>
        </w:rPr>
        <w:fldChar w:fldCharType="begin"/>
      </w:r>
      <w:r w:rsidR="00EA5AEE" w:rsidRPr="001A6752">
        <w:rPr>
          <w:webHidden/>
          <w:rPrChange w:id="1030" w:author="José Fonseca" w:date="2015-11-10T15:49:00Z">
            <w:rPr>
              <w:noProof/>
              <w:webHidden/>
            </w:rPr>
          </w:rPrChange>
        </w:rPr>
        <w:instrText xml:space="preserve"> PAGEREF _Toc434874435 \h </w:instrText>
      </w:r>
      <w:r w:rsidR="00EA5AEE" w:rsidRPr="001A6752">
        <w:rPr>
          <w:webHidden/>
          <w:rPrChange w:id="1031" w:author="José Fonseca" w:date="2015-11-10T15:49:00Z">
            <w:rPr>
              <w:noProof/>
              <w:webHidden/>
            </w:rPr>
          </w:rPrChange>
        </w:rPr>
      </w:r>
      <w:r w:rsidR="00EA5AEE" w:rsidRPr="001A6752">
        <w:rPr>
          <w:webHidden/>
          <w:rPrChange w:id="1032" w:author="José Fonseca" w:date="2015-11-10T15:49:00Z">
            <w:rPr>
              <w:noProof/>
              <w:webHidden/>
            </w:rPr>
          </w:rPrChange>
        </w:rPr>
        <w:fldChar w:fldCharType="separate"/>
      </w:r>
      <w:r w:rsidR="009B510B" w:rsidRPr="001A6752">
        <w:rPr>
          <w:webHidden/>
          <w:rPrChange w:id="1033" w:author="José Fonseca" w:date="2015-11-10T15:49:00Z">
            <w:rPr>
              <w:noProof/>
              <w:webHidden/>
            </w:rPr>
          </w:rPrChange>
        </w:rPr>
        <w:t>13</w:t>
      </w:r>
      <w:r w:rsidR="00EA5AEE" w:rsidRPr="001A6752">
        <w:rPr>
          <w:webHidden/>
          <w:rPrChange w:id="1034" w:author="José Fonseca" w:date="2015-11-10T15:49:00Z">
            <w:rPr>
              <w:noProof/>
              <w:webHidden/>
            </w:rPr>
          </w:rPrChange>
        </w:rPr>
        <w:fldChar w:fldCharType="end"/>
      </w:r>
      <w:r w:rsidR="00E64FF6" w:rsidRPr="001A6752">
        <w:rPr>
          <w:rPrChange w:id="1035" w:author="José Fonseca" w:date="2015-11-10T15:49:00Z">
            <w:rPr>
              <w:noProof/>
            </w:rPr>
          </w:rPrChange>
        </w:rPr>
        <w:fldChar w:fldCharType="end"/>
      </w:r>
    </w:p>
    <w:p w14:paraId="2293089E" w14:textId="77777777" w:rsidR="00EA5AEE" w:rsidRPr="001A6752" w:rsidRDefault="00E64FF6">
      <w:pPr>
        <w:pStyle w:val="TableofFigures"/>
        <w:tabs>
          <w:tab w:val="right" w:leader="dot" w:pos="8494"/>
        </w:tabs>
        <w:rPr>
          <w:rFonts w:asciiTheme="minorHAnsi" w:eastAsiaTheme="minorEastAsia" w:hAnsiTheme="minorHAnsi" w:cstheme="minorBidi"/>
          <w:lang w:eastAsia="ja-JP"/>
          <w:rPrChange w:id="1036" w:author="José Fonseca" w:date="2015-11-10T15:49:00Z">
            <w:rPr>
              <w:rFonts w:asciiTheme="minorHAnsi" w:eastAsiaTheme="minorEastAsia" w:hAnsiTheme="minorHAnsi" w:cstheme="minorBidi"/>
              <w:noProof/>
              <w:lang w:eastAsia="ja-JP"/>
            </w:rPr>
          </w:rPrChange>
        </w:rPr>
      </w:pPr>
      <w:r w:rsidRPr="001A6752">
        <w:rPr>
          <w:rPrChange w:id="1037" w:author="José Fonseca" w:date="2015-11-10T15:49:00Z">
            <w:rPr/>
          </w:rPrChange>
        </w:rPr>
        <w:fldChar w:fldCharType="begin"/>
      </w:r>
      <w:r w:rsidRPr="001A6752">
        <w:rPr>
          <w:rPrChange w:id="1038" w:author="José Fonseca" w:date="2015-11-10T15:49:00Z">
            <w:rPr/>
          </w:rPrChange>
        </w:rPr>
        <w:instrText xml:space="preserve"> HYPERLINK \l "_Toc434874436" </w:instrText>
      </w:r>
      <w:r w:rsidRPr="001A6752">
        <w:rPr>
          <w:rPrChange w:id="1039" w:author="José Fonseca" w:date="2015-11-10T15:49:00Z">
            <w:rPr/>
          </w:rPrChange>
        </w:rPr>
        <w:fldChar w:fldCharType="separate"/>
      </w:r>
      <w:r w:rsidR="00EA5AEE" w:rsidRPr="001A6752">
        <w:rPr>
          <w:rStyle w:val="Hyperlink"/>
          <w:rPrChange w:id="1040" w:author="José Fonseca" w:date="2015-11-10T15:49:00Z">
            <w:rPr>
              <w:rStyle w:val="Hyperlink"/>
              <w:noProof/>
            </w:rPr>
          </w:rPrChange>
        </w:rPr>
        <w:t>Tabela 2 - Funcionalidades de boleia.net</w:t>
      </w:r>
      <w:r w:rsidR="00EA5AEE" w:rsidRPr="001A6752">
        <w:rPr>
          <w:webHidden/>
          <w:rPrChange w:id="1041" w:author="José Fonseca" w:date="2015-11-10T15:49:00Z">
            <w:rPr>
              <w:noProof/>
              <w:webHidden/>
            </w:rPr>
          </w:rPrChange>
        </w:rPr>
        <w:tab/>
      </w:r>
      <w:r w:rsidR="00EA5AEE" w:rsidRPr="001A6752">
        <w:rPr>
          <w:webHidden/>
          <w:rPrChange w:id="1042" w:author="José Fonseca" w:date="2015-11-10T15:49:00Z">
            <w:rPr>
              <w:noProof/>
              <w:webHidden/>
            </w:rPr>
          </w:rPrChange>
        </w:rPr>
        <w:fldChar w:fldCharType="begin"/>
      </w:r>
      <w:r w:rsidR="00EA5AEE" w:rsidRPr="001A6752">
        <w:rPr>
          <w:webHidden/>
          <w:rPrChange w:id="1043" w:author="José Fonseca" w:date="2015-11-10T15:49:00Z">
            <w:rPr>
              <w:noProof/>
              <w:webHidden/>
            </w:rPr>
          </w:rPrChange>
        </w:rPr>
        <w:instrText xml:space="preserve"> PAGEREF _Toc434874436 \h </w:instrText>
      </w:r>
      <w:r w:rsidR="00EA5AEE" w:rsidRPr="001A6752">
        <w:rPr>
          <w:webHidden/>
          <w:rPrChange w:id="1044" w:author="José Fonseca" w:date="2015-11-10T15:49:00Z">
            <w:rPr>
              <w:noProof/>
              <w:webHidden/>
            </w:rPr>
          </w:rPrChange>
        </w:rPr>
      </w:r>
      <w:r w:rsidR="00EA5AEE" w:rsidRPr="001A6752">
        <w:rPr>
          <w:webHidden/>
          <w:rPrChange w:id="1045" w:author="José Fonseca" w:date="2015-11-10T15:49:00Z">
            <w:rPr>
              <w:noProof/>
              <w:webHidden/>
            </w:rPr>
          </w:rPrChange>
        </w:rPr>
        <w:fldChar w:fldCharType="separate"/>
      </w:r>
      <w:r w:rsidR="009B510B" w:rsidRPr="001A6752">
        <w:rPr>
          <w:webHidden/>
          <w:rPrChange w:id="1046" w:author="José Fonseca" w:date="2015-11-10T15:49:00Z">
            <w:rPr>
              <w:noProof/>
              <w:webHidden/>
            </w:rPr>
          </w:rPrChange>
        </w:rPr>
        <w:t>14</w:t>
      </w:r>
      <w:r w:rsidR="00EA5AEE" w:rsidRPr="001A6752">
        <w:rPr>
          <w:webHidden/>
          <w:rPrChange w:id="1047" w:author="José Fonseca" w:date="2015-11-10T15:49:00Z">
            <w:rPr>
              <w:noProof/>
              <w:webHidden/>
            </w:rPr>
          </w:rPrChange>
        </w:rPr>
        <w:fldChar w:fldCharType="end"/>
      </w:r>
      <w:r w:rsidRPr="001A6752">
        <w:rPr>
          <w:rPrChange w:id="1048" w:author="José Fonseca" w:date="2015-11-10T15:49:00Z">
            <w:rPr>
              <w:noProof/>
            </w:rPr>
          </w:rPrChange>
        </w:rPr>
        <w:fldChar w:fldCharType="end"/>
      </w:r>
    </w:p>
    <w:p w14:paraId="7DBE4A38" w14:textId="77777777" w:rsidR="00EA5AEE" w:rsidRPr="001A6752" w:rsidRDefault="00E64FF6">
      <w:pPr>
        <w:pStyle w:val="TableofFigures"/>
        <w:tabs>
          <w:tab w:val="right" w:leader="dot" w:pos="8494"/>
        </w:tabs>
        <w:rPr>
          <w:rFonts w:asciiTheme="minorHAnsi" w:eastAsiaTheme="minorEastAsia" w:hAnsiTheme="minorHAnsi" w:cstheme="minorBidi"/>
          <w:lang w:eastAsia="ja-JP"/>
          <w:rPrChange w:id="1049" w:author="José Fonseca" w:date="2015-11-10T15:49:00Z">
            <w:rPr>
              <w:rFonts w:asciiTheme="minorHAnsi" w:eastAsiaTheme="minorEastAsia" w:hAnsiTheme="minorHAnsi" w:cstheme="minorBidi"/>
              <w:noProof/>
              <w:lang w:eastAsia="ja-JP"/>
            </w:rPr>
          </w:rPrChange>
        </w:rPr>
      </w:pPr>
      <w:r w:rsidRPr="001A6752">
        <w:rPr>
          <w:rPrChange w:id="1050" w:author="José Fonseca" w:date="2015-11-10T15:49:00Z">
            <w:rPr/>
          </w:rPrChange>
        </w:rPr>
        <w:fldChar w:fldCharType="begin"/>
      </w:r>
      <w:r w:rsidRPr="001A6752">
        <w:rPr>
          <w:rPrChange w:id="1051" w:author="José Fonseca" w:date="2015-11-10T15:49:00Z">
            <w:rPr/>
          </w:rPrChange>
        </w:rPr>
        <w:instrText xml:space="preserve"> HYPERLINK \l "_Toc434874437" </w:instrText>
      </w:r>
      <w:r w:rsidRPr="001A6752">
        <w:rPr>
          <w:rPrChange w:id="1052" w:author="José Fonseca" w:date="2015-11-10T15:49:00Z">
            <w:rPr/>
          </w:rPrChange>
        </w:rPr>
        <w:fldChar w:fldCharType="separate"/>
      </w:r>
      <w:r w:rsidR="00EA5AEE" w:rsidRPr="001A6752">
        <w:rPr>
          <w:rStyle w:val="Hyperlink"/>
          <w:rPrChange w:id="1053" w:author="José Fonseca" w:date="2015-11-10T15:49:00Z">
            <w:rPr>
              <w:rStyle w:val="Hyperlink"/>
              <w:noProof/>
            </w:rPr>
          </w:rPrChange>
        </w:rPr>
        <w:t>Tabela 3 - Funcionalidades de pendura.pt</w:t>
      </w:r>
      <w:r w:rsidR="00EA5AEE" w:rsidRPr="001A6752">
        <w:rPr>
          <w:webHidden/>
          <w:rPrChange w:id="1054" w:author="José Fonseca" w:date="2015-11-10T15:49:00Z">
            <w:rPr>
              <w:noProof/>
              <w:webHidden/>
            </w:rPr>
          </w:rPrChange>
        </w:rPr>
        <w:tab/>
      </w:r>
      <w:r w:rsidR="00EA5AEE" w:rsidRPr="001A6752">
        <w:rPr>
          <w:webHidden/>
          <w:rPrChange w:id="1055" w:author="José Fonseca" w:date="2015-11-10T15:49:00Z">
            <w:rPr>
              <w:noProof/>
              <w:webHidden/>
            </w:rPr>
          </w:rPrChange>
        </w:rPr>
        <w:fldChar w:fldCharType="begin"/>
      </w:r>
      <w:r w:rsidR="00EA5AEE" w:rsidRPr="001A6752">
        <w:rPr>
          <w:webHidden/>
          <w:rPrChange w:id="1056" w:author="José Fonseca" w:date="2015-11-10T15:49:00Z">
            <w:rPr>
              <w:noProof/>
              <w:webHidden/>
            </w:rPr>
          </w:rPrChange>
        </w:rPr>
        <w:instrText xml:space="preserve"> PAGEREF _Toc434874437 \h </w:instrText>
      </w:r>
      <w:r w:rsidR="00EA5AEE" w:rsidRPr="001A6752">
        <w:rPr>
          <w:webHidden/>
          <w:rPrChange w:id="1057" w:author="José Fonseca" w:date="2015-11-10T15:49:00Z">
            <w:rPr>
              <w:noProof/>
              <w:webHidden/>
            </w:rPr>
          </w:rPrChange>
        </w:rPr>
      </w:r>
      <w:r w:rsidR="00EA5AEE" w:rsidRPr="001A6752">
        <w:rPr>
          <w:webHidden/>
          <w:rPrChange w:id="1058" w:author="José Fonseca" w:date="2015-11-10T15:49:00Z">
            <w:rPr>
              <w:noProof/>
              <w:webHidden/>
            </w:rPr>
          </w:rPrChange>
        </w:rPr>
        <w:fldChar w:fldCharType="separate"/>
      </w:r>
      <w:r w:rsidR="009B510B" w:rsidRPr="001A6752">
        <w:rPr>
          <w:webHidden/>
          <w:rPrChange w:id="1059" w:author="José Fonseca" w:date="2015-11-10T15:49:00Z">
            <w:rPr>
              <w:noProof/>
              <w:webHidden/>
            </w:rPr>
          </w:rPrChange>
        </w:rPr>
        <w:t>15</w:t>
      </w:r>
      <w:r w:rsidR="00EA5AEE" w:rsidRPr="001A6752">
        <w:rPr>
          <w:webHidden/>
          <w:rPrChange w:id="1060" w:author="José Fonseca" w:date="2015-11-10T15:49:00Z">
            <w:rPr>
              <w:noProof/>
              <w:webHidden/>
            </w:rPr>
          </w:rPrChange>
        </w:rPr>
        <w:fldChar w:fldCharType="end"/>
      </w:r>
      <w:r w:rsidRPr="001A6752">
        <w:rPr>
          <w:rPrChange w:id="1061" w:author="José Fonseca" w:date="2015-11-10T15:49:00Z">
            <w:rPr>
              <w:noProof/>
            </w:rPr>
          </w:rPrChange>
        </w:rPr>
        <w:fldChar w:fldCharType="end"/>
      </w:r>
    </w:p>
    <w:p w14:paraId="083248B9" w14:textId="77777777" w:rsidR="00EA5AEE" w:rsidRPr="001A6752" w:rsidRDefault="00E64FF6">
      <w:pPr>
        <w:pStyle w:val="TableofFigures"/>
        <w:tabs>
          <w:tab w:val="right" w:leader="dot" w:pos="8494"/>
        </w:tabs>
        <w:rPr>
          <w:rFonts w:asciiTheme="minorHAnsi" w:eastAsiaTheme="minorEastAsia" w:hAnsiTheme="minorHAnsi" w:cstheme="minorBidi"/>
          <w:lang w:eastAsia="ja-JP"/>
          <w:rPrChange w:id="1062" w:author="José Fonseca" w:date="2015-11-10T15:49:00Z">
            <w:rPr>
              <w:rFonts w:asciiTheme="minorHAnsi" w:eastAsiaTheme="minorEastAsia" w:hAnsiTheme="minorHAnsi" w:cstheme="minorBidi"/>
              <w:noProof/>
              <w:lang w:eastAsia="ja-JP"/>
            </w:rPr>
          </w:rPrChange>
        </w:rPr>
      </w:pPr>
      <w:r w:rsidRPr="001A6752">
        <w:rPr>
          <w:rPrChange w:id="1063" w:author="José Fonseca" w:date="2015-11-10T15:49:00Z">
            <w:rPr/>
          </w:rPrChange>
        </w:rPr>
        <w:fldChar w:fldCharType="begin"/>
      </w:r>
      <w:r w:rsidRPr="001A6752">
        <w:rPr>
          <w:rPrChange w:id="1064" w:author="José Fonseca" w:date="2015-11-10T15:49:00Z">
            <w:rPr/>
          </w:rPrChange>
        </w:rPr>
        <w:instrText xml:space="preserve"> HYPERLINK \l "_Toc434874438" </w:instrText>
      </w:r>
      <w:r w:rsidRPr="001A6752">
        <w:rPr>
          <w:rPrChange w:id="1065" w:author="José Fonseca" w:date="2015-11-10T15:49:00Z">
            <w:rPr/>
          </w:rPrChange>
        </w:rPr>
        <w:fldChar w:fldCharType="separate"/>
      </w:r>
      <w:r w:rsidR="00EA5AEE" w:rsidRPr="001A6752">
        <w:rPr>
          <w:rStyle w:val="Hyperlink"/>
          <w:rPrChange w:id="1066" w:author="José Fonseca" w:date="2015-11-10T15:49:00Z">
            <w:rPr>
              <w:rStyle w:val="Hyperlink"/>
              <w:noProof/>
            </w:rPr>
          </w:rPrChange>
        </w:rPr>
        <w:t>Tabela 4 - Comparação de todas as aplicações estudadas</w:t>
      </w:r>
      <w:r w:rsidR="00EA5AEE" w:rsidRPr="001A6752">
        <w:rPr>
          <w:webHidden/>
          <w:rPrChange w:id="1067" w:author="José Fonseca" w:date="2015-11-10T15:49:00Z">
            <w:rPr>
              <w:noProof/>
              <w:webHidden/>
            </w:rPr>
          </w:rPrChange>
        </w:rPr>
        <w:tab/>
      </w:r>
      <w:r w:rsidR="00EA5AEE" w:rsidRPr="001A6752">
        <w:rPr>
          <w:webHidden/>
          <w:rPrChange w:id="1068" w:author="José Fonseca" w:date="2015-11-10T15:49:00Z">
            <w:rPr>
              <w:noProof/>
              <w:webHidden/>
            </w:rPr>
          </w:rPrChange>
        </w:rPr>
        <w:fldChar w:fldCharType="begin"/>
      </w:r>
      <w:r w:rsidR="00EA5AEE" w:rsidRPr="001A6752">
        <w:rPr>
          <w:webHidden/>
          <w:rPrChange w:id="1069" w:author="José Fonseca" w:date="2015-11-10T15:49:00Z">
            <w:rPr>
              <w:noProof/>
              <w:webHidden/>
            </w:rPr>
          </w:rPrChange>
        </w:rPr>
        <w:instrText xml:space="preserve"> PAGEREF _Toc434874438 \h </w:instrText>
      </w:r>
      <w:r w:rsidR="00EA5AEE" w:rsidRPr="001A6752">
        <w:rPr>
          <w:webHidden/>
          <w:rPrChange w:id="1070" w:author="José Fonseca" w:date="2015-11-10T15:49:00Z">
            <w:rPr>
              <w:noProof/>
              <w:webHidden/>
            </w:rPr>
          </w:rPrChange>
        </w:rPr>
      </w:r>
      <w:r w:rsidR="00EA5AEE" w:rsidRPr="001A6752">
        <w:rPr>
          <w:webHidden/>
          <w:rPrChange w:id="1071" w:author="José Fonseca" w:date="2015-11-10T15:49:00Z">
            <w:rPr>
              <w:noProof/>
              <w:webHidden/>
            </w:rPr>
          </w:rPrChange>
        </w:rPr>
        <w:fldChar w:fldCharType="separate"/>
      </w:r>
      <w:r w:rsidR="009B510B" w:rsidRPr="001A6752">
        <w:rPr>
          <w:webHidden/>
          <w:rPrChange w:id="1072" w:author="José Fonseca" w:date="2015-11-10T15:49:00Z">
            <w:rPr>
              <w:noProof/>
              <w:webHidden/>
            </w:rPr>
          </w:rPrChange>
        </w:rPr>
        <w:t>16</w:t>
      </w:r>
      <w:r w:rsidR="00EA5AEE" w:rsidRPr="001A6752">
        <w:rPr>
          <w:webHidden/>
          <w:rPrChange w:id="1073" w:author="José Fonseca" w:date="2015-11-10T15:49:00Z">
            <w:rPr>
              <w:noProof/>
              <w:webHidden/>
            </w:rPr>
          </w:rPrChange>
        </w:rPr>
        <w:fldChar w:fldCharType="end"/>
      </w:r>
      <w:r w:rsidRPr="001A6752">
        <w:rPr>
          <w:rPrChange w:id="1074" w:author="José Fonseca" w:date="2015-11-10T15:49:00Z">
            <w:rPr>
              <w:noProof/>
            </w:rPr>
          </w:rPrChange>
        </w:rPr>
        <w:fldChar w:fldCharType="end"/>
      </w:r>
    </w:p>
    <w:p w14:paraId="0C1C96C9" w14:textId="77777777" w:rsidR="00EA5AEE" w:rsidRPr="001A6752" w:rsidRDefault="00E64FF6">
      <w:pPr>
        <w:pStyle w:val="TableofFigures"/>
        <w:tabs>
          <w:tab w:val="right" w:leader="dot" w:pos="8494"/>
        </w:tabs>
        <w:rPr>
          <w:rFonts w:asciiTheme="minorHAnsi" w:eastAsiaTheme="minorEastAsia" w:hAnsiTheme="minorHAnsi" w:cstheme="minorBidi"/>
          <w:lang w:eastAsia="ja-JP"/>
          <w:rPrChange w:id="1075" w:author="José Fonseca" w:date="2015-11-10T15:49:00Z">
            <w:rPr>
              <w:rFonts w:asciiTheme="minorHAnsi" w:eastAsiaTheme="minorEastAsia" w:hAnsiTheme="minorHAnsi" w:cstheme="minorBidi"/>
              <w:noProof/>
              <w:lang w:eastAsia="ja-JP"/>
            </w:rPr>
          </w:rPrChange>
        </w:rPr>
      </w:pPr>
      <w:r w:rsidRPr="001A6752">
        <w:rPr>
          <w:rPrChange w:id="1076" w:author="José Fonseca" w:date="2015-11-10T15:49:00Z">
            <w:rPr/>
          </w:rPrChange>
        </w:rPr>
        <w:fldChar w:fldCharType="begin"/>
      </w:r>
      <w:r w:rsidRPr="001A6752">
        <w:rPr>
          <w:rPrChange w:id="1077" w:author="José Fonseca" w:date="2015-11-10T15:49:00Z">
            <w:rPr/>
          </w:rPrChange>
        </w:rPr>
        <w:instrText xml:space="preserve"> HYPERLINK \l "_Toc434874439" </w:instrText>
      </w:r>
      <w:r w:rsidRPr="001A6752">
        <w:rPr>
          <w:rPrChange w:id="1078" w:author="José Fonseca" w:date="2015-11-10T15:49:00Z">
            <w:rPr/>
          </w:rPrChange>
        </w:rPr>
        <w:fldChar w:fldCharType="separate"/>
      </w:r>
      <w:r w:rsidR="00EA5AEE" w:rsidRPr="001A6752">
        <w:rPr>
          <w:rStyle w:val="Hyperlink"/>
          <w:rPrChange w:id="1079" w:author="José Fonseca" w:date="2015-11-10T15:49:00Z">
            <w:rPr>
              <w:rStyle w:val="Hyperlink"/>
              <w:noProof/>
            </w:rPr>
          </w:rPrChange>
        </w:rPr>
        <w:t>Tabela 5 - Descrição do caso de uso "Inserir Boleia"</w:t>
      </w:r>
      <w:r w:rsidR="00EA5AEE" w:rsidRPr="001A6752">
        <w:rPr>
          <w:webHidden/>
          <w:rPrChange w:id="1080" w:author="José Fonseca" w:date="2015-11-10T15:49:00Z">
            <w:rPr>
              <w:noProof/>
              <w:webHidden/>
            </w:rPr>
          </w:rPrChange>
        </w:rPr>
        <w:tab/>
      </w:r>
      <w:r w:rsidR="00EA5AEE" w:rsidRPr="001A6752">
        <w:rPr>
          <w:webHidden/>
          <w:rPrChange w:id="1081" w:author="José Fonseca" w:date="2015-11-10T15:49:00Z">
            <w:rPr>
              <w:noProof/>
              <w:webHidden/>
            </w:rPr>
          </w:rPrChange>
        </w:rPr>
        <w:fldChar w:fldCharType="begin"/>
      </w:r>
      <w:r w:rsidR="00EA5AEE" w:rsidRPr="001A6752">
        <w:rPr>
          <w:webHidden/>
          <w:rPrChange w:id="1082" w:author="José Fonseca" w:date="2015-11-10T15:49:00Z">
            <w:rPr>
              <w:noProof/>
              <w:webHidden/>
            </w:rPr>
          </w:rPrChange>
        </w:rPr>
        <w:instrText xml:space="preserve"> PAGEREF _Toc434874439 \h </w:instrText>
      </w:r>
      <w:r w:rsidR="00EA5AEE" w:rsidRPr="001A6752">
        <w:rPr>
          <w:webHidden/>
          <w:rPrChange w:id="1083" w:author="José Fonseca" w:date="2015-11-10T15:49:00Z">
            <w:rPr>
              <w:noProof/>
              <w:webHidden/>
            </w:rPr>
          </w:rPrChange>
        </w:rPr>
      </w:r>
      <w:r w:rsidR="00EA5AEE" w:rsidRPr="001A6752">
        <w:rPr>
          <w:webHidden/>
          <w:rPrChange w:id="1084" w:author="José Fonseca" w:date="2015-11-10T15:49:00Z">
            <w:rPr>
              <w:noProof/>
              <w:webHidden/>
            </w:rPr>
          </w:rPrChange>
        </w:rPr>
        <w:fldChar w:fldCharType="separate"/>
      </w:r>
      <w:r w:rsidR="009B510B" w:rsidRPr="001A6752">
        <w:rPr>
          <w:webHidden/>
          <w:rPrChange w:id="1085" w:author="José Fonseca" w:date="2015-11-10T15:49:00Z">
            <w:rPr>
              <w:noProof/>
              <w:webHidden/>
            </w:rPr>
          </w:rPrChange>
        </w:rPr>
        <w:t>24</w:t>
      </w:r>
      <w:r w:rsidR="00EA5AEE" w:rsidRPr="001A6752">
        <w:rPr>
          <w:webHidden/>
          <w:rPrChange w:id="1086" w:author="José Fonseca" w:date="2015-11-10T15:49:00Z">
            <w:rPr>
              <w:noProof/>
              <w:webHidden/>
            </w:rPr>
          </w:rPrChange>
        </w:rPr>
        <w:fldChar w:fldCharType="end"/>
      </w:r>
      <w:r w:rsidRPr="001A6752">
        <w:rPr>
          <w:rPrChange w:id="1087" w:author="José Fonseca" w:date="2015-11-10T15:49:00Z">
            <w:rPr>
              <w:noProof/>
            </w:rPr>
          </w:rPrChange>
        </w:rPr>
        <w:fldChar w:fldCharType="end"/>
      </w:r>
    </w:p>
    <w:p w14:paraId="3FD14BA0" w14:textId="77777777" w:rsidR="00EA5AEE" w:rsidRPr="001A6752" w:rsidRDefault="00E64FF6">
      <w:pPr>
        <w:pStyle w:val="TableofFigures"/>
        <w:tabs>
          <w:tab w:val="right" w:leader="dot" w:pos="8494"/>
        </w:tabs>
        <w:rPr>
          <w:rFonts w:asciiTheme="minorHAnsi" w:eastAsiaTheme="minorEastAsia" w:hAnsiTheme="minorHAnsi" w:cstheme="minorBidi"/>
          <w:lang w:eastAsia="ja-JP"/>
          <w:rPrChange w:id="1088" w:author="José Fonseca" w:date="2015-11-10T15:49:00Z">
            <w:rPr>
              <w:rFonts w:asciiTheme="minorHAnsi" w:eastAsiaTheme="minorEastAsia" w:hAnsiTheme="minorHAnsi" w:cstheme="minorBidi"/>
              <w:noProof/>
              <w:lang w:eastAsia="ja-JP"/>
            </w:rPr>
          </w:rPrChange>
        </w:rPr>
      </w:pPr>
      <w:r w:rsidRPr="001A6752">
        <w:rPr>
          <w:rPrChange w:id="1089" w:author="José Fonseca" w:date="2015-11-10T15:49:00Z">
            <w:rPr/>
          </w:rPrChange>
        </w:rPr>
        <w:fldChar w:fldCharType="begin"/>
      </w:r>
      <w:r w:rsidRPr="001A6752">
        <w:rPr>
          <w:rPrChange w:id="1090" w:author="José Fonseca" w:date="2015-11-10T15:49:00Z">
            <w:rPr/>
          </w:rPrChange>
        </w:rPr>
        <w:instrText xml:space="preserve"> HYPERLINK \l "_Toc434874440" </w:instrText>
      </w:r>
      <w:r w:rsidRPr="001A6752">
        <w:rPr>
          <w:rPrChange w:id="1091" w:author="José Fonseca" w:date="2015-11-10T15:49:00Z">
            <w:rPr/>
          </w:rPrChange>
        </w:rPr>
        <w:fldChar w:fldCharType="separate"/>
      </w:r>
      <w:r w:rsidR="00EA5AEE" w:rsidRPr="001A6752">
        <w:rPr>
          <w:rStyle w:val="Hyperlink"/>
          <w:rPrChange w:id="1092" w:author="José Fonseca" w:date="2015-11-10T15:49:00Z">
            <w:rPr>
              <w:rStyle w:val="Hyperlink"/>
              <w:noProof/>
            </w:rPr>
          </w:rPrChange>
        </w:rPr>
        <w:t>Tabela 6 – Descrição do caso de uso “Eliminar Boleia”</w:t>
      </w:r>
      <w:r w:rsidR="00EA5AEE" w:rsidRPr="001A6752">
        <w:rPr>
          <w:webHidden/>
          <w:rPrChange w:id="1093" w:author="José Fonseca" w:date="2015-11-10T15:49:00Z">
            <w:rPr>
              <w:noProof/>
              <w:webHidden/>
            </w:rPr>
          </w:rPrChange>
        </w:rPr>
        <w:tab/>
      </w:r>
      <w:r w:rsidR="00EA5AEE" w:rsidRPr="001A6752">
        <w:rPr>
          <w:webHidden/>
          <w:rPrChange w:id="1094" w:author="José Fonseca" w:date="2015-11-10T15:49:00Z">
            <w:rPr>
              <w:noProof/>
              <w:webHidden/>
            </w:rPr>
          </w:rPrChange>
        </w:rPr>
        <w:fldChar w:fldCharType="begin"/>
      </w:r>
      <w:r w:rsidR="00EA5AEE" w:rsidRPr="001A6752">
        <w:rPr>
          <w:webHidden/>
          <w:rPrChange w:id="1095" w:author="José Fonseca" w:date="2015-11-10T15:49:00Z">
            <w:rPr>
              <w:noProof/>
              <w:webHidden/>
            </w:rPr>
          </w:rPrChange>
        </w:rPr>
        <w:instrText xml:space="preserve"> PAGEREF _Toc434874440 \h </w:instrText>
      </w:r>
      <w:r w:rsidR="00EA5AEE" w:rsidRPr="001A6752">
        <w:rPr>
          <w:webHidden/>
          <w:rPrChange w:id="1096" w:author="José Fonseca" w:date="2015-11-10T15:49:00Z">
            <w:rPr>
              <w:noProof/>
              <w:webHidden/>
            </w:rPr>
          </w:rPrChange>
        </w:rPr>
      </w:r>
      <w:r w:rsidR="00EA5AEE" w:rsidRPr="001A6752">
        <w:rPr>
          <w:webHidden/>
          <w:rPrChange w:id="1097" w:author="José Fonseca" w:date="2015-11-10T15:49:00Z">
            <w:rPr>
              <w:noProof/>
              <w:webHidden/>
            </w:rPr>
          </w:rPrChange>
        </w:rPr>
        <w:fldChar w:fldCharType="separate"/>
      </w:r>
      <w:r w:rsidR="009B510B" w:rsidRPr="001A6752">
        <w:rPr>
          <w:webHidden/>
          <w:rPrChange w:id="1098" w:author="José Fonseca" w:date="2015-11-10T15:49:00Z">
            <w:rPr>
              <w:noProof/>
              <w:webHidden/>
            </w:rPr>
          </w:rPrChange>
        </w:rPr>
        <w:t>25</w:t>
      </w:r>
      <w:r w:rsidR="00EA5AEE" w:rsidRPr="001A6752">
        <w:rPr>
          <w:webHidden/>
          <w:rPrChange w:id="1099" w:author="José Fonseca" w:date="2015-11-10T15:49:00Z">
            <w:rPr>
              <w:noProof/>
              <w:webHidden/>
            </w:rPr>
          </w:rPrChange>
        </w:rPr>
        <w:fldChar w:fldCharType="end"/>
      </w:r>
      <w:r w:rsidRPr="001A6752">
        <w:rPr>
          <w:rPrChange w:id="1100" w:author="José Fonseca" w:date="2015-11-10T15:49:00Z">
            <w:rPr>
              <w:noProof/>
            </w:rPr>
          </w:rPrChange>
        </w:rPr>
        <w:fldChar w:fldCharType="end"/>
      </w:r>
    </w:p>
    <w:p w14:paraId="5B4F1237" w14:textId="77777777" w:rsidR="00EA5AEE" w:rsidRPr="001A6752" w:rsidRDefault="00E64FF6">
      <w:pPr>
        <w:pStyle w:val="TableofFigures"/>
        <w:tabs>
          <w:tab w:val="right" w:leader="dot" w:pos="8494"/>
        </w:tabs>
        <w:rPr>
          <w:rFonts w:asciiTheme="minorHAnsi" w:eastAsiaTheme="minorEastAsia" w:hAnsiTheme="minorHAnsi" w:cstheme="minorBidi"/>
          <w:lang w:eastAsia="ja-JP"/>
          <w:rPrChange w:id="1101" w:author="José Fonseca" w:date="2015-11-10T15:49:00Z">
            <w:rPr>
              <w:rFonts w:asciiTheme="minorHAnsi" w:eastAsiaTheme="minorEastAsia" w:hAnsiTheme="minorHAnsi" w:cstheme="minorBidi"/>
              <w:noProof/>
              <w:lang w:eastAsia="ja-JP"/>
            </w:rPr>
          </w:rPrChange>
        </w:rPr>
      </w:pPr>
      <w:r w:rsidRPr="001A6752">
        <w:rPr>
          <w:rPrChange w:id="1102" w:author="José Fonseca" w:date="2015-11-10T15:49:00Z">
            <w:rPr/>
          </w:rPrChange>
        </w:rPr>
        <w:fldChar w:fldCharType="begin"/>
      </w:r>
      <w:r w:rsidRPr="001A6752">
        <w:rPr>
          <w:rPrChange w:id="1103" w:author="José Fonseca" w:date="2015-11-10T15:49:00Z">
            <w:rPr/>
          </w:rPrChange>
        </w:rPr>
        <w:instrText xml:space="preserve"> HYPERLINK \l "_Toc434874441" </w:instrText>
      </w:r>
      <w:r w:rsidRPr="001A6752">
        <w:rPr>
          <w:rPrChange w:id="1104" w:author="José Fonseca" w:date="2015-11-10T15:49:00Z">
            <w:rPr/>
          </w:rPrChange>
        </w:rPr>
        <w:fldChar w:fldCharType="separate"/>
      </w:r>
      <w:r w:rsidR="00EA5AEE" w:rsidRPr="001A6752">
        <w:rPr>
          <w:rStyle w:val="Hyperlink"/>
          <w:rPrChange w:id="1105" w:author="José Fonseca" w:date="2015-11-10T15:49:00Z">
            <w:rPr>
              <w:rStyle w:val="Hyperlink"/>
              <w:noProof/>
            </w:rPr>
          </w:rPrChange>
        </w:rPr>
        <w:t>Tabela 7 - Dicionário de dados da tabela Utilizadores</w:t>
      </w:r>
      <w:r w:rsidR="00EA5AEE" w:rsidRPr="001A6752">
        <w:rPr>
          <w:webHidden/>
          <w:rPrChange w:id="1106" w:author="José Fonseca" w:date="2015-11-10T15:49:00Z">
            <w:rPr>
              <w:noProof/>
              <w:webHidden/>
            </w:rPr>
          </w:rPrChange>
        </w:rPr>
        <w:tab/>
      </w:r>
      <w:r w:rsidR="00EA5AEE" w:rsidRPr="001A6752">
        <w:rPr>
          <w:webHidden/>
          <w:rPrChange w:id="1107" w:author="José Fonseca" w:date="2015-11-10T15:49:00Z">
            <w:rPr>
              <w:noProof/>
              <w:webHidden/>
            </w:rPr>
          </w:rPrChange>
        </w:rPr>
        <w:fldChar w:fldCharType="begin"/>
      </w:r>
      <w:r w:rsidR="00EA5AEE" w:rsidRPr="001A6752">
        <w:rPr>
          <w:webHidden/>
          <w:rPrChange w:id="1108" w:author="José Fonseca" w:date="2015-11-10T15:49:00Z">
            <w:rPr>
              <w:noProof/>
              <w:webHidden/>
            </w:rPr>
          </w:rPrChange>
        </w:rPr>
        <w:instrText xml:space="preserve"> PAGEREF _Toc434874441 \h </w:instrText>
      </w:r>
      <w:r w:rsidR="00EA5AEE" w:rsidRPr="001A6752">
        <w:rPr>
          <w:webHidden/>
          <w:rPrChange w:id="1109" w:author="José Fonseca" w:date="2015-11-10T15:49:00Z">
            <w:rPr>
              <w:noProof/>
              <w:webHidden/>
            </w:rPr>
          </w:rPrChange>
        </w:rPr>
      </w:r>
      <w:r w:rsidR="00EA5AEE" w:rsidRPr="001A6752">
        <w:rPr>
          <w:webHidden/>
          <w:rPrChange w:id="1110" w:author="José Fonseca" w:date="2015-11-10T15:49:00Z">
            <w:rPr>
              <w:noProof/>
              <w:webHidden/>
            </w:rPr>
          </w:rPrChange>
        </w:rPr>
        <w:fldChar w:fldCharType="separate"/>
      </w:r>
      <w:r w:rsidR="009B510B" w:rsidRPr="001A6752">
        <w:rPr>
          <w:webHidden/>
          <w:rPrChange w:id="1111" w:author="José Fonseca" w:date="2015-11-10T15:49:00Z">
            <w:rPr>
              <w:noProof/>
              <w:webHidden/>
            </w:rPr>
          </w:rPrChange>
        </w:rPr>
        <w:t>32</w:t>
      </w:r>
      <w:r w:rsidR="00EA5AEE" w:rsidRPr="001A6752">
        <w:rPr>
          <w:webHidden/>
          <w:rPrChange w:id="1112" w:author="José Fonseca" w:date="2015-11-10T15:49:00Z">
            <w:rPr>
              <w:noProof/>
              <w:webHidden/>
            </w:rPr>
          </w:rPrChange>
        </w:rPr>
        <w:fldChar w:fldCharType="end"/>
      </w:r>
      <w:r w:rsidRPr="001A6752">
        <w:rPr>
          <w:rPrChange w:id="1113" w:author="José Fonseca" w:date="2015-11-10T15:49:00Z">
            <w:rPr>
              <w:noProof/>
            </w:rPr>
          </w:rPrChange>
        </w:rPr>
        <w:fldChar w:fldCharType="end"/>
      </w:r>
    </w:p>
    <w:p w14:paraId="037AA0B3" w14:textId="77777777" w:rsidR="00EA5AEE" w:rsidRPr="001A6752" w:rsidRDefault="00E64FF6">
      <w:pPr>
        <w:pStyle w:val="TableofFigures"/>
        <w:tabs>
          <w:tab w:val="right" w:leader="dot" w:pos="8494"/>
        </w:tabs>
        <w:rPr>
          <w:rFonts w:asciiTheme="minorHAnsi" w:eastAsiaTheme="minorEastAsia" w:hAnsiTheme="minorHAnsi" w:cstheme="minorBidi"/>
          <w:lang w:eastAsia="ja-JP"/>
          <w:rPrChange w:id="1114" w:author="José Fonseca" w:date="2015-11-10T15:49:00Z">
            <w:rPr>
              <w:rFonts w:asciiTheme="minorHAnsi" w:eastAsiaTheme="minorEastAsia" w:hAnsiTheme="minorHAnsi" w:cstheme="minorBidi"/>
              <w:noProof/>
              <w:lang w:eastAsia="ja-JP"/>
            </w:rPr>
          </w:rPrChange>
        </w:rPr>
      </w:pPr>
      <w:r w:rsidRPr="001A6752">
        <w:rPr>
          <w:rPrChange w:id="1115" w:author="José Fonseca" w:date="2015-11-10T15:49:00Z">
            <w:rPr/>
          </w:rPrChange>
        </w:rPr>
        <w:fldChar w:fldCharType="begin"/>
      </w:r>
      <w:r w:rsidRPr="001A6752">
        <w:rPr>
          <w:rPrChange w:id="1116" w:author="José Fonseca" w:date="2015-11-10T15:49:00Z">
            <w:rPr/>
          </w:rPrChange>
        </w:rPr>
        <w:instrText xml:space="preserve"> HYPERLINK \l "_Toc434874442" </w:instrText>
      </w:r>
      <w:r w:rsidRPr="001A6752">
        <w:rPr>
          <w:rPrChange w:id="1117" w:author="José Fonseca" w:date="2015-11-10T15:49:00Z">
            <w:rPr/>
          </w:rPrChange>
        </w:rPr>
        <w:fldChar w:fldCharType="separate"/>
      </w:r>
      <w:r w:rsidR="00EA5AEE" w:rsidRPr="001A6752">
        <w:rPr>
          <w:rStyle w:val="Hyperlink"/>
          <w:rPrChange w:id="1118" w:author="José Fonseca" w:date="2015-11-10T15:49:00Z">
            <w:rPr>
              <w:rStyle w:val="Hyperlink"/>
              <w:noProof/>
            </w:rPr>
          </w:rPrChange>
        </w:rPr>
        <w:t>Tabela 8 - Operações da tabela Utilizadores</w:t>
      </w:r>
      <w:r w:rsidR="00EA5AEE" w:rsidRPr="001A6752">
        <w:rPr>
          <w:webHidden/>
          <w:rPrChange w:id="1119" w:author="José Fonseca" w:date="2015-11-10T15:49:00Z">
            <w:rPr>
              <w:noProof/>
              <w:webHidden/>
            </w:rPr>
          </w:rPrChange>
        </w:rPr>
        <w:tab/>
      </w:r>
      <w:r w:rsidR="00EA5AEE" w:rsidRPr="001A6752">
        <w:rPr>
          <w:webHidden/>
          <w:rPrChange w:id="1120" w:author="José Fonseca" w:date="2015-11-10T15:49:00Z">
            <w:rPr>
              <w:noProof/>
              <w:webHidden/>
            </w:rPr>
          </w:rPrChange>
        </w:rPr>
        <w:fldChar w:fldCharType="begin"/>
      </w:r>
      <w:r w:rsidR="00EA5AEE" w:rsidRPr="001A6752">
        <w:rPr>
          <w:webHidden/>
          <w:rPrChange w:id="1121" w:author="José Fonseca" w:date="2015-11-10T15:49:00Z">
            <w:rPr>
              <w:noProof/>
              <w:webHidden/>
            </w:rPr>
          </w:rPrChange>
        </w:rPr>
        <w:instrText xml:space="preserve"> PAGEREF _Toc434874442 \h </w:instrText>
      </w:r>
      <w:r w:rsidR="00EA5AEE" w:rsidRPr="001A6752">
        <w:rPr>
          <w:webHidden/>
          <w:rPrChange w:id="1122" w:author="José Fonseca" w:date="2015-11-10T15:49:00Z">
            <w:rPr>
              <w:noProof/>
              <w:webHidden/>
            </w:rPr>
          </w:rPrChange>
        </w:rPr>
      </w:r>
      <w:r w:rsidR="00EA5AEE" w:rsidRPr="001A6752">
        <w:rPr>
          <w:webHidden/>
          <w:rPrChange w:id="1123" w:author="José Fonseca" w:date="2015-11-10T15:49:00Z">
            <w:rPr>
              <w:noProof/>
              <w:webHidden/>
            </w:rPr>
          </w:rPrChange>
        </w:rPr>
        <w:fldChar w:fldCharType="separate"/>
      </w:r>
      <w:r w:rsidR="009B510B" w:rsidRPr="001A6752">
        <w:rPr>
          <w:webHidden/>
          <w:rPrChange w:id="1124" w:author="José Fonseca" w:date="2015-11-10T15:49:00Z">
            <w:rPr>
              <w:noProof/>
              <w:webHidden/>
            </w:rPr>
          </w:rPrChange>
        </w:rPr>
        <w:t>33</w:t>
      </w:r>
      <w:r w:rsidR="00EA5AEE" w:rsidRPr="001A6752">
        <w:rPr>
          <w:webHidden/>
          <w:rPrChange w:id="1125" w:author="José Fonseca" w:date="2015-11-10T15:49:00Z">
            <w:rPr>
              <w:noProof/>
              <w:webHidden/>
            </w:rPr>
          </w:rPrChange>
        </w:rPr>
        <w:fldChar w:fldCharType="end"/>
      </w:r>
      <w:r w:rsidRPr="001A6752">
        <w:rPr>
          <w:rPrChange w:id="1126" w:author="José Fonseca" w:date="2015-11-10T15:49:00Z">
            <w:rPr>
              <w:noProof/>
            </w:rPr>
          </w:rPrChange>
        </w:rPr>
        <w:fldChar w:fldCharType="end"/>
      </w:r>
    </w:p>
    <w:p w14:paraId="1273A8E7" w14:textId="77777777" w:rsidR="00EA5AEE" w:rsidRPr="001A6752" w:rsidRDefault="00E64FF6">
      <w:pPr>
        <w:pStyle w:val="TableofFigures"/>
        <w:tabs>
          <w:tab w:val="right" w:leader="dot" w:pos="8494"/>
        </w:tabs>
        <w:rPr>
          <w:rFonts w:asciiTheme="minorHAnsi" w:eastAsiaTheme="minorEastAsia" w:hAnsiTheme="minorHAnsi" w:cstheme="minorBidi"/>
          <w:lang w:eastAsia="ja-JP"/>
          <w:rPrChange w:id="1127" w:author="José Fonseca" w:date="2015-11-10T15:49:00Z">
            <w:rPr>
              <w:rFonts w:asciiTheme="minorHAnsi" w:eastAsiaTheme="minorEastAsia" w:hAnsiTheme="minorHAnsi" w:cstheme="minorBidi"/>
              <w:noProof/>
              <w:lang w:eastAsia="ja-JP"/>
            </w:rPr>
          </w:rPrChange>
        </w:rPr>
      </w:pPr>
      <w:r w:rsidRPr="001A6752">
        <w:rPr>
          <w:rPrChange w:id="1128" w:author="José Fonseca" w:date="2015-11-10T15:49:00Z">
            <w:rPr/>
          </w:rPrChange>
        </w:rPr>
        <w:fldChar w:fldCharType="begin"/>
      </w:r>
      <w:r w:rsidRPr="001A6752">
        <w:rPr>
          <w:rPrChange w:id="1129" w:author="José Fonseca" w:date="2015-11-10T15:49:00Z">
            <w:rPr/>
          </w:rPrChange>
        </w:rPr>
        <w:instrText xml:space="preserve"> HYPERLINK \l "_Toc434874443" </w:instrText>
      </w:r>
      <w:r w:rsidRPr="001A6752">
        <w:rPr>
          <w:rPrChange w:id="1130" w:author="José Fonseca" w:date="2015-11-10T15:49:00Z">
            <w:rPr/>
          </w:rPrChange>
        </w:rPr>
        <w:fldChar w:fldCharType="separate"/>
      </w:r>
      <w:r w:rsidR="00EA5AEE" w:rsidRPr="001A6752">
        <w:rPr>
          <w:rStyle w:val="Hyperlink"/>
          <w:rPrChange w:id="1131" w:author="José Fonseca" w:date="2015-11-10T15:49:00Z">
            <w:rPr>
              <w:rStyle w:val="Hyperlink"/>
              <w:noProof/>
            </w:rPr>
          </w:rPrChange>
        </w:rPr>
        <w:t>Tabela 9 - Dicionário de dados da tabela Boleias</w:t>
      </w:r>
      <w:r w:rsidR="00EA5AEE" w:rsidRPr="001A6752">
        <w:rPr>
          <w:webHidden/>
          <w:rPrChange w:id="1132" w:author="José Fonseca" w:date="2015-11-10T15:49:00Z">
            <w:rPr>
              <w:noProof/>
              <w:webHidden/>
            </w:rPr>
          </w:rPrChange>
        </w:rPr>
        <w:tab/>
      </w:r>
      <w:r w:rsidR="00EA5AEE" w:rsidRPr="001A6752">
        <w:rPr>
          <w:webHidden/>
          <w:rPrChange w:id="1133" w:author="José Fonseca" w:date="2015-11-10T15:49:00Z">
            <w:rPr>
              <w:noProof/>
              <w:webHidden/>
            </w:rPr>
          </w:rPrChange>
        </w:rPr>
        <w:fldChar w:fldCharType="begin"/>
      </w:r>
      <w:r w:rsidR="00EA5AEE" w:rsidRPr="001A6752">
        <w:rPr>
          <w:webHidden/>
          <w:rPrChange w:id="1134" w:author="José Fonseca" w:date="2015-11-10T15:49:00Z">
            <w:rPr>
              <w:noProof/>
              <w:webHidden/>
            </w:rPr>
          </w:rPrChange>
        </w:rPr>
        <w:instrText xml:space="preserve"> PAGEREF _Toc434874443 \h </w:instrText>
      </w:r>
      <w:r w:rsidR="00EA5AEE" w:rsidRPr="001A6752">
        <w:rPr>
          <w:webHidden/>
          <w:rPrChange w:id="1135" w:author="José Fonseca" w:date="2015-11-10T15:49:00Z">
            <w:rPr>
              <w:noProof/>
              <w:webHidden/>
            </w:rPr>
          </w:rPrChange>
        </w:rPr>
      </w:r>
      <w:r w:rsidR="00EA5AEE" w:rsidRPr="001A6752">
        <w:rPr>
          <w:webHidden/>
          <w:rPrChange w:id="1136" w:author="José Fonseca" w:date="2015-11-10T15:49:00Z">
            <w:rPr>
              <w:noProof/>
              <w:webHidden/>
            </w:rPr>
          </w:rPrChange>
        </w:rPr>
        <w:fldChar w:fldCharType="separate"/>
      </w:r>
      <w:r w:rsidR="009B510B" w:rsidRPr="001A6752">
        <w:rPr>
          <w:webHidden/>
          <w:rPrChange w:id="1137" w:author="José Fonseca" w:date="2015-11-10T15:49:00Z">
            <w:rPr>
              <w:noProof/>
              <w:webHidden/>
            </w:rPr>
          </w:rPrChange>
        </w:rPr>
        <w:t>34</w:t>
      </w:r>
      <w:r w:rsidR="00EA5AEE" w:rsidRPr="001A6752">
        <w:rPr>
          <w:webHidden/>
          <w:rPrChange w:id="1138" w:author="José Fonseca" w:date="2015-11-10T15:49:00Z">
            <w:rPr>
              <w:noProof/>
              <w:webHidden/>
            </w:rPr>
          </w:rPrChange>
        </w:rPr>
        <w:fldChar w:fldCharType="end"/>
      </w:r>
      <w:r w:rsidRPr="001A6752">
        <w:rPr>
          <w:rPrChange w:id="1139" w:author="José Fonseca" w:date="2015-11-10T15:49:00Z">
            <w:rPr>
              <w:noProof/>
            </w:rPr>
          </w:rPrChange>
        </w:rPr>
        <w:fldChar w:fldCharType="end"/>
      </w:r>
    </w:p>
    <w:p w14:paraId="7A237065" w14:textId="77777777" w:rsidR="00EA5AEE" w:rsidRPr="001A6752" w:rsidRDefault="00E64FF6">
      <w:pPr>
        <w:pStyle w:val="TableofFigures"/>
        <w:tabs>
          <w:tab w:val="right" w:leader="dot" w:pos="8494"/>
        </w:tabs>
        <w:rPr>
          <w:rFonts w:asciiTheme="minorHAnsi" w:eastAsiaTheme="minorEastAsia" w:hAnsiTheme="minorHAnsi" w:cstheme="minorBidi"/>
          <w:lang w:eastAsia="ja-JP"/>
          <w:rPrChange w:id="1140" w:author="José Fonseca" w:date="2015-11-10T15:49:00Z">
            <w:rPr>
              <w:rFonts w:asciiTheme="minorHAnsi" w:eastAsiaTheme="minorEastAsia" w:hAnsiTheme="minorHAnsi" w:cstheme="minorBidi"/>
              <w:noProof/>
              <w:lang w:eastAsia="ja-JP"/>
            </w:rPr>
          </w:rPrChange>
        </w:rPr>
      </w:pPr>
      <w:r w:rsidRPr="001A6752">
        <w:rPr>
          <w:rPrChange w:id="1141" w:author="José Fonseca" w:date="2015-11-10T15:49:00Z">
            <w:rPr/>
          </w:rPrChange>
        </w:rPr>
        <w:fldChar w:fldCharType="begin"/>
      </w:r>
      <w:r w:rsidRPr="001A6752">
        <w:rPr>
          <w:rPrChange w:id="1142" w:author="José Fonseca" w:date="2015-11-10T15:49:00Z">
            <w:rPr/>
          </w:rPrChange>
        </w:rPr>
        <w:instrText xml:space="preserve"> HYPERLINK \l "_Toc434874444" </w:instrText>
      </w:r>
      <w:r w:rsidRPr="001A6752">
        <w:rPr>
          <w:rPrChange w:id="1143" w:author="José Fonseca" w:date="2015-11-10T15:49:00Z">
            <w:rPr/>
          </w:rPrChange>
        </w:rPr>
        <w:fldChar w:fldCharType="separate"/>
      </w:r>
      <w:r w:rsidR="00EA5AEE" w:rsidRPr="001A6752">
        <w:rPr>
          <w:rStyle w:val="Hyperlink"/>
          <w:rPrChange w:id="1144" w:author="José Fonseca" w:date="2015-11-10T15:49:00Z">
            <w:rPr>
              <w:rStyle w:val="Hyperlink"/>
              <w:noProof/>
            </w:rPr>
          </w:rPrChange>
        </w:rPr>
        <w:t>Tabela 10 - Operações da tabela Boleias</w:t>
      </w:r>
      <w:r w:rsidR="00EA5AEE" w:rsidRPr="001A6752">
        <w:rPr>
          <w:webHidden/>
          <w:rPrChange w:id="1145" w:author="José Fonseca" w:date="2015-11-10T15:49:00Z">
            <w:rPr>
              <w:noProof/>
              <w:webHidden/>
            </w:rPr>
          </w:rPrChange>
        </w:rPr>
        <w:tab/>
      </w:r>
      <w:r w:rsidR="00EA5AEE" w:rsidRPr="001A6752">
        <w:rPr>
          <w:webHidden/>
          <w:rPrChange w:id="1146" w:author="José Fonseca" w:date="2015-11-10T15:49:00Z">
            <w:rPr>
              <w:noProof/>
              <w:webHidden/>
            </w:rPr>
          </w:rPrChange>
        </w:rPr>
        <w:fldChar w:fldCharType="begin"/>
      </w:r>
      <w:r w:rsidR="00EA5AEE" w:rsidRPr="001A6752">
        <w:rPr>
          <w:webHidden/>
          <w:rPrChange w:id="1147" w:author="José Fonseca" w:date="2015-11-10T15:49:00Z">
            <w:rPr>
              <w:noProof/>
              <w:webHidden/>
            </w:rPr>
          </w:rPrChange>
        </w:rPr>
        <w:instrText xml:space="preserve"> PAGEREF _Toc434874444 \h </w:instrText>
      </w:r>
      <w:r w:rsidR="00EA5AEE" w:rsidRPr="001A6752">
        <w:rPr>
          <w:webHidden/>
          <w:rPrChange w:id="1148" w:author="José Fonseca" w:date="2015-11-10T15:49:00Z">
            <w:rPr>
              <w:noProof/>
              <w:webHidden/>
            </w:rPr>
          </w:rPrChange>
        </w:rPr>
      </w:r>
      <w:r w:rsidR="00EA5AEE" w:rsidRPr="001A6752">
        <w:rPr>
          <w:webHidden/>
          <w:rPrChange w:id="1149" w:author="José Fonseca" w:date="2015-11-10T15:49:00Z">
            <w:rPr>
              <w:noProof/>
              <w:webHidden/>
            </w:rPr>
          </w:rPrChange>
        </w:rPr>
        <w:fldChar w:fldCharType="separate"/>
      </w:r>
      <w:r w:rsidR="009B510B" w:rsidRPr="001A6752">
        <w:rPr>
          <w:webHidden/>
          <w:rPrChange w:id="1150" w:author="José Fonseca" w:date="2015-11-10T15:49:00Z">
            <w:rPr>
              <w:noProof/>
              <w:webHidden/>
            </w:rPr>
          </w:rPrChange>
        </w:rPr>
        <w:t>35</w:t>
      </w:r>
      <w:r w:rsidR="00EA5AEE" w:rsidRPr="001A6752">
        <w:rPr>
          <w:webHidden/>
          <w:rPrChange w:id="1151" w:author="José Fonseca" w:date="2015-11-10T15:49:00Z">
            <w:rPr>
              <w:noProof/>
              <w:webHidden/>
            </w:rPr>
          </w:rPrChange>
        </w:rPr>
        <w:fldChar w:fldCharType="end"/>
      </w:r>
      <w:r w:rsidRPr="001A6752">
        <w:rPr>
          <w:rPrChange w:id="1152" w:author="José Fonseca" w:date="2015-11-10T15:49:00Z">
            <w:rPr>
              <w:noProof/>
            </w:rPr>
          </w:rPrChange>
        </w:rPr>
        <w:fldChar w:fldCharType="end"/>
      </w:r>
    </w:p>
    <w:p w14:paraId="3C9BC1A9" w14:textId="77777777" w:rsidR="00EA5AEE" w:rsidRPr="001A6752" w:rsidRDefault="00E64FF6">
      <w:pPr>
        <w:pStyle w:val="TableofFigures"/>
        <w:tabs>
          <w:tab w:val="right" w:leader="dot" w:pos="8494"/>
        </w:tabs>
        <w:rPr>
          <w:rFonts w:asciiTheme="minorHAnsi" w:eastAsiaTheme="minorEastAsia" w:hAnsiTheme="minorHAnsi" w:cstheme="minorBidi"/>
          <w:lang w:eastAsia="ja-JP"/>
          <w:rPrChange w:id="1153" w:author="José Fonseca" w:date="2015-11-10T15:49:00Z">
            <w:rPr>
              <w:rFonts w:asciiTheme="minorHAnsi" w:eastAsiaTheme="minorEastAsia" w:hAnsiTheme="minorHAnsi" w:cstheme="minorBidi"/>
              <w:noProof/>
              <w:lang w:eastAsia="ja-JP"/>
            </w:rPr>
          </w:rPrChange>
        </w:rPr>
      </w:pPr>
      <w:r w:rsidRPr="001A6752">
        <w:rPr>
          <w:rPrChange w:id="1154" w:author="José Fonseca" w:date="2015-11-10T15:49:00Z">
            <w:rPr/>
          </w:rPrChange>
        </w:rPr>
        <w:fldChar w:fldCharType="begin"/>
      </w:r>
      <w:r w:rsidRPr="001A6752">
        <w:rPr>
          <w:rPrChange w:id="1155" w:author="José Fonseca" w:date="2015-11-10T15:49:00Z">
            <w:rPr/>
          </w:rPrChange>
        </w:rPr>
        <w:instrText xml:space="preserve"> HYPERLINK \l "_Toc434874445" </w:instrText>
      </w:r>
      <w:r w:rsidRPr="001A6752">
        <w:rPr>
          <w:rPrChange w:id="1156" w:author="José Fonseca" w:date="2015-11-10T15:49:00Z">
            <w:rPr/>
          </w:rPrChange>
        </w:rPr>
        <w:fldChar w:fldCharType="separate"/>
      </w:r>
      <w:r w:rsidR="00EA5AEE" w:rsidRPr="001A6752">
        <w:rPr>
          <w:rStyle w:val="Hyperlink"/>
          <w:rPrChange w:id="1157" w:author="José Fonseca" w:date="2015-11-10T15:49:00Z">
            <w:rPr>
              <w:rStyle w:val="Hyperlink"/>
              <w:noProof/>
            </w:rPr>
          </w:rPrChange>
        </w:rPr>
        <w:t>Tabela 11 - Dicionário de dados da tabela Passageiros</w:t>
      </w:r>
      <w:r w:rsidR="00EA5AEE" w:rsidRPr="001A6752">
        <w:rPr>
          <w:webHidden/>
          <w:rPrChange w:id="1158" w:author="José Fonseca" w:date="2015-11-10T15:49:00Z">
            <w:rPr>
              <w:noProof/>
              <w:webHidden/>
            </w:rPr>
          </w:rPrChange>
        </w:rPr>
        <w:tab/>
      </w:r>
      <w:r w:rsidR="00EA5AEE" w:rsidRPr="001A6752">
        <w:rPr>
          <w:webHidden/>
          <w:rPrChange w:id="1159" w:author="José Fonseca" w:date="2015-11-10T15:49:00Z">
            <w:rPr>
              <w:noProof/>
              <w:webHidden/>
            </w:rPr>
          </w:rPrChange>
        </w:rPr>
        <w:fldChar w:fldCharType="begin"/>
      </w:r>
      <w:r w:rsidR="00EA5AEE" w:rsidRPr="001A6752">
        <w:rPr>
          <w:webHidden/>
          <w:rPrChange w:id="1160" w:author="José Fonseca" w:date="2015-11-10T15:49:00Z">
            <w:rPr>
              <w:noProof/>
              <w:webHidden/>
            </w:rPr>
          </w:rPrChange>
        </w:rPr>
        <w:instrText xml:space="preserve"> PAGEREF _Toc434874445 \h </w:instrText>
      </w:r>
      <w:r w:rsidR="00EA5AEE" w:rsidRPr="001A6752">
        <w:rPr>
          <w:webHidden/>
          <w:rPrChange w:id="1161" w:author="José Fonseca" w:date="2015-11-10T15:49:00Z">
            <w:rPr>
              <w:noProof/>
              <w:webHidden/>
            </w:rPr>
          </w:rPrChange>
        </w:rPr>
      </w:r>
      <w:r w:rsidR="00EA5AEE" w:rsidRPr="001A6752">
        <w:rPr>
          <w:webHidden/>
          <w:rPrChange w:id="1162" w:author="José Fonseca" w:date="2015-11-10T15:49:00Z">
            <w:rPr>
              <w:noProof/>
              <w:webHidden/>
            </w:rPr>
          </w:rPrChange>
        </w:rPr>
        <w:fldChar w:fldCharType="separate"/>
      </w:r>
      <w:r w:rsidR="009B510B" w:rsidRPr="001A6752">
        <w:rPr>
          <w:webHidden/>
          <w:rPrChange w:id="1163" w:author="José Fonseca" w:date="2015-11-10T15:49:00Z">
            <w:rPr>
              <w:noProof/>
              <w:webHidden/>
            </w:rPr>
          </w:rPrChange>
        </w:rPr>
        <w:t>36</w:t>
      </w:r>
      <w:r w:rsidR="00EA5AEE" w:rsidRPr="001A6752">
        <w:rPr>
          <w:webHidden/>
          <w:rPrChange w:id="1164" w:author="José Fonseca" w:date="2015-11-10T15:49:00Z">
            <w:rPr>
              <w:noProof/>
              <w:webHidden/>
            </w:rPr>
          </w:rPrChange>
        </w:rPr>
        <w:fldChar w:fldCharType="end"/>
      </w:r>
      <w:r w:rsidRPr="001A6752">
        <w:rPr>
          <w:rPrChange w:id="1165" w:author="José Fonseca" w:date="2015-11-10T15:49:00Z">
            <w:rPr>
              <w:noProof/>
            </w:rPr>
          </w:rPrChange>
        </w:rPr>
        <w:fldChar w:fldCharType="end"/>
      </w:r>
    </w:p>
    <w:p w14:paraId="3E614AAF" w14:textId="77777777" w:rsidR="00EA5AEE" w:rsidRPr="001A6752" w:rsidRDefault="00E64FF6">
      <w:pPr>
        <w:pStyle w:val="TableofFigures"/>
        <w:tabs>
          <w:tab w:val="right" w:leader="dot" w:pos="8494"/>
        </w:tabs>
        <w:rPr>
          <w:rFonts w:asciiTheme="minorHAnsi" w:eastAsiaTheme="minorEastAsia" w:hAnsiTheme="minorHAnsi" w:cstheme="minorBidi"/>
          <w:lang w:eastAsia="ja-JP"/>
          <w:rPrChange w:id="1166" w:author="José Fonseca" w:date="2015-11-10T15:49:00Z">
            <w:rPr>
              <w:rFonts w:asciiTheme="minorHAnsi" w:eastAsiaTheme="minorEastAsia" w:hAnsiTheme="minorHAnsi" w:cstheme="minorBidi"/>
              <w:noProof/>
              <w:lang w:eastAsia="ja-JP"/>
            </w:rPr>
          </w:rPrChange>
        </w:rPr>
      </w:pPr>
      <w:r w:rsidRPr="001A6752">
        <w:rPr>
          <w:rPrChange w:id="1167" w:author="José Fonseca" w:date="2015-11-10T15:49:00Z">
            <w:rPr/>
          </w:rPrChange>
        </w:rPr>
        <w:fldChar w:fldCharType="begin"/>
      </w:r>
      <w:r w:rsidRPr="001A6752">
        <w:rPr>
          <w:rPrChange w:id="1168" w:author="José Fonseca" w:date="2015-11-10T15:49:00Z">
            <w:rPr/>
          </w:rPrChange>
        </w:rPr>
        <w:instrText xml:space="preserve"> HYPERLINK \l "_Toc434874446" </w:instrText>
      </w:r>
      <w:r w:rsidRPr="001A6752">
        <w:rPr>
          <w:rPrChange w:id="1169" w:author="José Fonseca" w:date="2015-11-10T15:49:00Z">
            <w:rPr/>
          </w:rPrChange>
        </w:rPr>
        <w:fldChar w:fldCharType="separate"/>
      </w:r>
      <w:r w:rsidR="00EA5AEE" w:rsidRPr="001A6752">
        <w:rPr>
          <w:rStyle w:val="Hyperlink"/>
          <w:rPrChange w:id="1170" w:author="José Fonseca" w:date="2015-11-10T15:49:00Z">
            <w:rPr>
              <w:rStyle w:val="Hyperlink"/>
              <w:noProof/>
            </w:rPr>
          </w:rPrChange>
        </w:rPr>
        <w:t>Tabela 12 - Operações da tabela Passageiros</w:t>
      </w:r>
      <w:r w:rsidR="00EA5AEE" w:rsidRPr="001A6752">
        <w:rPr>
          <w:webHidden/>
          <w:rPrChange w:id="1171" w:author="José Fonseca" w:date="2015-11-10T15:49:00Z">
            <w:rPr>
              <w:noProof/>
              <w:webHidden/>
            </w:rPr>
          </w:rPrChange>
        </w:rPr>
        <w:tab/>
      </w:r>
      <w:r w:rsidR="00EA5AEE" w:rsidRPr="001A6752">
        <w:rPr>
          <w:webHidden/>
          <w:rPrChange w:id="1172" w:author="José Fonseca" w:date="2015-11-10T15:49:00Z">
            <w:rPr>
              <w:noProof/>
              <w:webHidden/>
            </w:rPr>
          </w:rPrChange>
        </w:rPr>
        <w:fldChar w:fldCharType="begin"/>
      </w:r>
      <w:r w:rsidR="00EA5AEE" w:rsidRPr="001A6752">
        <w:rPr>
          <w:webHidden/>
          <w:rPrChange w:id="1173" w:author="José Fonseca" w:date="2015-11-10T15:49:00Z">
            <w:rPr>
              <w:noProof/>
              <w:webHidden/>
            </w:rPr>
          </w:rPrChange>
        </w:rPr>
        <w:instrText xml:space="preserve"> PAGEREF _Toc434874446 \h </w:instrText>
      </w:r>
      <w:r w:rsidR="00EA5AEE" w:rsidRPr="001A6752">
        <w:rPr>
          <w:webHidden/>
          <w:rPrChange w:id="1174" w:author="José Fonseca" w:date="2015-11-10T15:49:00Z">
            <w:rPr>
              <w:noProof/>
              <w:webHidden/>
            </w:rPr>
          </w:rPrChange>
        </w:rPr>
      </w:r>
      <w:r w:rsidR="00EA5AEE" w:rsidRPr="001A6752">
        <w:rPr>
          <w:webHidden/>
          <w:rPrChange w:id="1175" w:author="José Fonseca" w:date="2015-11-10T15:49:00Z">
            <w:rPr>
              <w:noProof/>
              <w:webHidden/>
            </w:rPr>
          </w:rPrChange>
        </w:rPr>
        <w:fldChar w:fldCharType="separate"/>
      </w:r>
      <w:r w:rsidR="009B510B" w:rsidRPr="001A6752">
        <w:rPr>
          <w:webHidden/>
          <w:rPrChange w:id="1176" w:author="José Fonseca" w:date="2015-11-10T15:49:00Z">
            <w:rPr>
              <w:noProof/>
              <w:webHidden/>
            </w:rPr>
          </w:rPrChange>
        </w:rPr>
        <w:t>36</w:t>
      </w:r>
      <w:r w:rsidR="00EA5AEE" w:rsidRPr="001A6752">
        <w:rPr>
          <w:webHidden/>
          <w:rPrChange w:id="1177" w:author="José Fonseca" w:date="2015-11-10T15:49:00Z">
            <w:rPr>
              <w:noProof/>
              <w:webHidden/>
            </w:rPr>
          </w:rPrChange>
        </w:rPr>
        <w:fldChar w:fldCharType="end"/>
      </w:r>
      <w:r w:rsidRPr="001A6752">
        <w:rPr>
          <w:rPrChange w:id="1178" w:author="José Fonseca" w:date="2015-11-10T15:49:00Z">
            <w:rPr>
              <w:noProof/>
            </w:rPr>
          </w:rPrChange>
        </w:rPr>
        <w:fldChar w:fldCharType="end"/>
      </w:r>
    </w:p>
    <w:p w14:paraId="357AF0B2" w14:textId="77777777" w:rsidR="00EA5AEE" w:rsidRPr="001A6752" w:rsidRDefault="00E64FF6">
      <w:pPr>
        <w:pStyle w:val="TableofFigures"/>
        <w:tabs>
          <w:tab w:val="right" w:leader="dot" w:pos="8494"/>
        </w:tabs>
        <w:rPr>
          <w:rFonts w:asciiTheme="minorHAnsi" w:eastAsiaTheme="minorEastAsia" w:hAnsiTheme="minorHAnsi" w:cstheme="minorBidi"/>
          <w:lang w:eastAsia="ja-JP"/>
          <w:rPrChange w:id="1179" w:author="José Fonseca" w:date="2015-11-10T15:49:00Z">
            <w:rPr>
              <w:rFonts w:asciiTheme="minorHAnsi" w:eastAsiaTheme="minorEastAsia" w:hAnsiTheme="minorHAnsi" w:cstheme="minorBidi"/>
              <w:noProof/>
              <w:lang w:eastAsia="ja-JP"/>
            </w:rPr>
          </w:rPrChange>
        </w:rPr>
      </w:pPr>
      <w:r w:rsidRPr="001A6752">
        <w:rPr>
          <w:rPrChange w:id="1180" w:author="José Fonseca" w:date="2015-11-10T15:49:00Z">
            <w:rPr/>
          </w:rPrChange>
        </w:rPr>
        <w:fldChar w:fldCharType="begin"/>
      </w:r>
      <w:r w:rsidRPr="001A6752">
        <w:rPr>
          <w:rPrChange w:id="1181" w:author="José Fonseca" w:date="2015-11-10T15:49:00Z">
            <w:rPr/>
          </w:rPrChange>
        </w:rPr>
        <w:instrText xml:space="preserve"> HYPERLINK \l "_Toc434874447" </w:instrText>
      </w:r>
      <w:r w:rsidRPr="001A6752">
        <w:rPr>
          <w:rPrChange w:id="1182" w:author="José Fonseca" w:date="2015-11-10T15:49:00Z">
            <w:rPr/>
          </w:rPrChange>
        </w:rPr>
        <w:fldChar w:fldCharType="separate"/>
      </w:r>
      <w:r w:rsidR="00EA5AEE" w:rsidRPr="001A6752">
        <w:rPr>
          <w:rStyle w:val="Hyperlink"/>
          <w:rPrChange w:id="1183" w:author="José Fonseca" w:date="2015-11-10T15:49:00Z">
            <w:rPr>
              <w:rStyle w:val="Hyperlink"/>
              <w:noProof/>
            </w:rPr>
          </w:rPrChange>
        </w:rPr>
        <w:t>Tabela 13 - Dicionário de dados da tabela Estatísticas.</w:t>
      </w:r>
      <w:r w:rsidR="00EA5AEE" w:rsidRPr="001A6752">
        <w:rPr>
          <w:webHidden/>
          <w:rPrChange w:id="1184" w:author="José Fonseca" w:date="2015-11-10T15:49:00Z">
            <w:rPr>
              <w:noProof/>
              <w:webHidden/>
            </w:rPr>
          </w:rPrChange>
        </w:rPr>
        <w:tab/>
      </w:r>
      <w:r w:rsidR="00EA5AEE" w:rsidRPr="001A6752">
        <w:rPr>
          <w:webHidden/>
          <w:rPrChange w:id="1185" w:author="José Fonseca" w:date="2015-11-10T15:49:00Z">
            <w:rPr>
              <w:noProof/>
              <w:webHidden/>
            </w:rPr>
          </w:rPrChange>
        </w:rPr>
        <w:fldChar w:fldCharType="begin"/>
      </w:r>
      <w:r w:rsidR="00EA5AEE" w:rsidRPr="001A6752">
        <w:rPr>
          <w:webHidden/>
          <w:rPrChange w:id="1186" w:author="José Fonseca" w:date="2015-11-10T15:49:00Z">
            <w:rPr>
              <w:noProof/>
              <w:webHidden/>
            </w:rPr>
          </w:rPrChange>
        </w:rPr>
        <w:instrText xml:space="preserve"> PAGEREF _Toc434874447 \h </w:instrText>
      </w:r>
      <w:r w:rsidR="00EA5AEE" w:rsidRPr="001A6752">
        <w:rPr>
          <w:webHidden/>
          <w:rPrChange w:id="1187" w:author="José Fonseca" w:date="2015-11-10T15:49:00Z">
            <w:rPr>
              <w:noProof/>
              <w:webHidden/>
            </w:rPr>
          </w:rPrChange>
        </w:rPr>
      </w:r>
      <w:r w:rsidR="00EA5AEE" w:rsidRPr="001A6752">
        <w:rPr>
          <w:webHidden/>
          <w:rPrChange w:id="1188" w:author="José Fonseca" w:date="2015-11-10T15:49:00Z">
            <w:rPr>
              <w:noProof/>
              <w:webHidden/>
            </w:rPr>
          </w:rPrChange>
        </w:rPr>
        <w:fldChar w:fldCharType="separate"/>
      </w:r>
      <w:r w:rsidR="009B510B" w:rsidRPr="001A6752">
        <w:rPr>
          <w:webHidden/>
          <w:rPrChange w:id="1189" w:author="José Fonseca" w:date="2015-11-10T15:49:00Z">
            <w:rPr>
              <w:noProof/>
              <w:webHidden/>
            </w:rPr>
          </w:rPrChange>
        </w:rPr>
        <w:t>37</w:t>
      </w:r>
      <w:r w:rsidR="00EA5AEE" w:rsidRPr="001A6752">
        <w:rPr>
          <w:webHidden/>
          <w:rPrChange w:id="1190" w:author="José Fonseca" w:date="2015-11-10T15:49:00Z">
            <w:rPr>
              <w:noProof/>
              <w:webHidden/>
            </w:rPr>
          </w:rPrChange>
        </w:rPr>
        <w:fldChar w:fldCharType="end"/>
      </w:r>
      <w:r w:rsidRPr="001A6752">
        <w:rPr>
          <w:rPrChange w:id="1191" w:author="José Fonseca" w:date="2015-11-10T15:49:00Z">
            <w:rPr>
              <w:noProof/>
            </w:rPr>
          </w:rPrChange>
        </w:rPr>
        <w:fldChar w:fldCharType="end"/>
      </w:r>
    </w:p>
    <w:p w14:paraId="48709D54" w14:textId="77777777" w:rsidR="00EA5AEE" w:rsidRPr="001A6752" w:rsidRDefault="00E64FF6">
      <w:pPr>
        <w:pStyle w:val="TableofFigures"/>
        <w:tabs>
          <w:tab w:val="right" w:leader="dot" w:pos="8494"/>
        </w:tabs>
        <w:rPr>
          <w:rFonts w:asciiTheme="minorHAnsi" w:eastAsiaTheme="minorEastAsia" w:hAnsiTheme="minorHAnsi" w:cstheme="minorBidi"/>
          <w:lang w:eastAsia="ja-JP"/>
          <w:rPrChange w:id="1192" w:author="José Fonseca" w:date="2015-11-10T15:49:00Z">
            <w:rPr>
              <w:rFonts w:asciiTheme="minorHAnsi" w:eastAsiaTheme="minorEastAsia" w:hAnsiTheme="minorHAnsi" w:cstheme="minorBidi"/>
              <w:noProof/>
              <w:lang w:eastAsia="ja-JP"/>
            </w:rPr>
          </w:rPrChange>
        </w:rPr>
      </w:pPr>
      <w:r w:rsidRPr="001A6752">
        <w:rPr>
          <w:rPrChange w:id="1193" w:author="José Fonseca" w:date="2015-11-10T15:49:00Z">
            <w:rPr/>
          </w:rPrChange>
        </w:rPr>
        <w:fldChar w:fldCharType="begin"/>
      </w:r>
      <w:r w:rsidRPr="001A6752">
        <w:rPr>
          <w:rPrChange w:id="1194" w:author="José Fonseca" w:date="2015-11-10T15:49:00Z">
            <w:rPr/>
          </w:rPrChange>
        </w:rPr>
        <w:instrText xml:space="preserve"> HYPERLINK \l "_Toc434874448" </w:instrText>
      </w:r>
      <w:r w:rsidRPr="001A6752">
        <w:rPr>
          <w:rPrChange w:id="1195" w:author="José Fonseca" w:date="2015-11-10T15:49:00Z">
            <w:rPr/>
          </w:rPrChange>
        </w:rPr>
        <w:fldChar w:fldCharType="separate"/>
      </w:r>
      <w:r w:rsidR="00EA5AEE" w:rsidRPr="001A6752">
        <w:rPr>
          <w:rStyle w:val="Hyperlink"/>
          <w:rPrChange w:id="1196" w:author="José Fonseca" w:date="2015-11-10T15:49:00Z">
            <w:rPr>
              <w:rStyle w:val="Hyperlink"/>
              <w:noProof/>
            </w:rPr>
          </w:rPrChange>
        </w:rPr>
        <w:t>Tabela 14 - Operações da tabela Estatíticas.</w:t>
      </w:r>
      <w:r w:rsidR="00EA5AEE" w:rsidRPr="001A6752">
        <w:rPr>
          <w:webHidden/>
          <w:rPrChange w:id="1197" w:author="José Fonseca" w:date="2015-11-10T15:49:00Z">
            <w:rPr>
              <w:noProof/>
              <w:webHidden/>
            </w:rPr>
          </w:rPrChange>
        </w:rPr>
        <w:tab/>
      </w:r>
      <w:r w:rsidR="00EA5AEE" w:rsidRPr="001A6752">
        <w:rPr>
          <w:webHidden/>
          <w:rPrChange w:id="1198" w:author="José Fonseca" w:date="2015-11-10T15:49:00Z">
            <w:rPr>
              <w:noProof/>
              <w:webHidden/>
            </w:rPr>
          </w:rPrChange>
        </w:rPr>
        <w:fldChar w:fldCharType="begin"/>
      </w:r>
      <w:r w:rsidR="00EA5AEE" w:rsidRPr="001A6752">
        <w:rPr>
          <w:webHidden/>
          <w:rPrChange w:id="1199" w:author="José Fonseca" w:date="2015-11-10T15:49:00Z">
            <w:rPr>
              <w:noProof/>
              <w:webHidden/>
            </w:rPr>
          </w:rPrChange>
        </w:rPr>
        <w:instrText xml:space="preserve"> PAGEREF _Toc434874448 \h </w:instrText>
      </w:r>
      <w:r w:rsidR="00EA5AEE" w:rsidRPr="001A6752">
        <w:rPr>
          <w:webHidden/>
          <w:rPrChange w:id="1200" w:author="José Fonseca" w:date="2015-11-10T15:49:00Z">
            <w:rPr>
              <w:noProof/>
              <w:webHidden/>
            </w:rPr>
          </w:rPrChange>
        </w:rPr>
      </w:r>
      <w:r w:rsidR="00EA5AEE" w:rsidRPr="001A6752">
        <w:rPr>
          <w:webHidden/>
          <w:rPrChange w:id="1201" w:author="José Fonseca" w:date="2015-11-10T15:49:00Z">
            <w:rPr>
              <w:noProof/>
              <w:webHidden/>
            </w:rPr>
          </w:rPrChange>
        </w:rPr>
        <w:fldChar w:fldCharType="separate"/>
      </w:r>
      <w:r w:rsidR="009B510B" w:rsidRPr="001A6752">
        <w:rPr>
          <w:webHidden/>
          <w:rPrChange w:id="1202" w:author="José Fonseca" w:date="2015-11-10T15:49:00Z">
            <w:rPr>
              <w:noProof/>
              <w:webHidden/>
            </w:rPr>
          </w:rPrChange>
        </w:rPr>
        <w:t>37</w:t>
      </w:r>
      <w:r w:rsidR="00EA5AEE" w:rsidRPr="001A6752">
        <w:rPr>
          <w:webHidden/>
          <w:rPrChange w:id="1203" w:author="José Fonseca" w:date="2015-11-10T15:49:00Z">
            <w:rPr>
              <w:noProof/>
              <w:webHidden/>
            </w:rPr>
          </w:rPrChange>
        </w:rPr>
        <w:fldChar w:fldCharType="end"/>
      </w:r>
      <w:r w:rsidRPr="001A6752">
        <w:rPr>
          <w:rPrChange w:id="1204" w:author="José Fonseca" w:date="2015-11-10T15:49:00Z">
            <w:rPr>
              <w:noProof/>
            </w:rPr>
          </w:rPrChange>
        </w:rPr>
        <w:fldChar w:fldCharType="end"/>
      </w:r>
    </w:p>
    <w:p w14:paraId="23506FFE" w14:textId="77777777" w:rsidR="00EA5AEE" w:rsidRPr="001A6752" w:rsidRDefault="00E64FF6">
      <w:pPr>
        <w:pStyle w:val="TableofFigures"/>
        <w:tabs>
          <w:tab w:val="right" w:leader="dot" w:pos="8494"/>
        </w:tabs>
        <w:rPr>
          <w:rFonts w:asciiTheme="minorHAnsi" w:eastAsiaTheme="minorEastAsia" w:hAnsiTheme="minorHAnsi" w:cstheme="minorBidi"/>
          <w:lang w:eastAsia="ja-JP"/>
          <w:rPrChange w:id="1205" w:author="José Fonseca" w:date="2015-11-10T15:49:00Z">
            <w:rPr>
              <w:rFonts w:asciiTheme="minorHAnsi" w:eastAsiaTheme="minorEastAsia" w:hAnsiTheme="minorHAnsi" w:cstheme="minorBidi"/>
              <w:noProof/>
              <w:lang w:eastAsia="ja-JP"/>
            </w:rPr>
          </w:rPrChange>
        </w:rPr>
      </w:pPr>
      <w:r w:rsidRPr="001A6752">
        <w:rPr>
          <w:rPrChange w:id="1206" w:author="José Fonseca" w:date="2015-11-10T15:49:00Z">
            <w:rPr/>
          </w:rPrChange>
        </w:rPr>
        <w:fldChar w:fldCharType="begin"/>
      </w:r>
      <w:r w:rsidRPr="001A6752">
        <w:rPr>
          <w:rPrChange w:id="1207" w:author="José Fonseca" w:date="2015-11-10T15:49:00Z">
            <w:rPr/>
          </w:rPrChange>
        </w:rPr>
        <w:instrText xml:space="preserve"> HYPERLINK \l "_Toc434874449" </w:instrText>
      </w:r>
      <w:r w:rsidRPr="001A6752">
        <w:rPr>
          <w:rPrChange w:id="1208" w:author="José Fonseca" w:date="2015-11-10T15:49:00Z">
            <w:rPr/>
          </w:rPrChange>
        </w:rPr>
        <w:fldChar w:fldCharType="separate"/>
      </w:r>
      <w:r w:rsidR="00EA5AEE" w:rsidRPr="001A6752">
        <w:rPr>
          <w:rStyle w:val="Hyperlink"/>
          <w:rPrChange w:id="1209" w:author="José Fonseca" w:date="2015-11-10T15:49:00Z">
            <w:rPr>
              <w:rStyle w:val="Hyperlink"/>
              <w:noProof/>
            </w:rPr>
          </w:rPrChange>
        </w:rPr>
        <w:t>Tabela 15 - Dicionário de dados das configurações</w:t>
      </w:r>
      <w:r w:rsidR="00EA5AEE" w:rsidRPr="001A6752">
        <w:rPr>
          <w:webHidden/>
          <w:rPrChange w:id="1210" w:author="José Fonseca" w:date="2015-11-10T15:49:00Z">
            <w:rPr>
              <w:noProof/>
              <w:webHidden/>
            </w:rPr>
          </w:rPrChange>
        </w:rPr>
        <w:tab/>
      </w:r>
      <w:r w:rsidR="00EA5AEE" w:rsidRPr="001A6752">
        <w:rPr>
          <w:webHidden/>
          <w:rPrChange w:id="1211" w:author="José Fonseca" w:date="2015-11-10T15:49:00Z">
            <w:rPr>
              <w:noProof/>
              <w:webHidden/>
            </w:rPr>
          </w:rPrChange>
        </w:rPr>
        <w:fldChar w:fldCharType="begin"/>
      </w:r>
      <w:r w:rsidR="00EA5AEE" w:rsidRPr="001A6752">
        <w:rPr>
          <w:webHidden/>
          <w:rPrChange w:id="1212" w:author="José Fonseca" w:date="2015-11-10T15:49:00Z">
            <w:rPr>
              <w:noProof/>
              <w:webHidden/>
            </w:rPr>
          </w:rPrChange>
        </w:rPr>
        <w:instrText xml:space="preserve"> PAGEREF _Toc434874449 \h </w:instrText>
      </w:r>
      <w:r w:rsidR="00EA5AEE" w:rsidRPr="001A6752">
        <w:rPr>
          <w:webHidden/>
          <w:rPrChange w:id="1213" w:author="José Fonseca" w:date="2015-11-10T15:49:00Z">
            <w:rPr>
              <w:noProof/>
              <w:webHidden/>
            </w:rPr>
          </w:rPrChange>
        </w:rPr>
      </w:r>
      <w:r w:rsidR="00EA5AEE" w:rsidRPr="001A6752">
        <w:rPr>
          <w:webHidden/>
          <w:rPrChange w:id="1214" w:author="José Fonseca" w:date="2015-11-10T15:49:00Z">
            <w:rPr>
              <w:noProof/>
              <w:webHidden/>
            </w:rPr>
          </w:rPrChange>
        </w:rPr>
        <w:fldChar w:fldCharType="separate"/>
      </w:r>
      <w:r w:rsidR="009B510B" w:rsidRPr="001A6752">
        <w:rPr>
          <w:webHidden/>
          <w:rPrChange w:id="1215" w:author="José Fonseca" w:date="2015-11-10T15:49:00Z">
            <w:rPr>
              <w:noProof/>
              <w:webHidden/>
            </w:rPr>
          </w:rPrChange>
        </w:rPr>
        <w:t>38</w:t>
      </w:r>
      <w:r w:rsidR="00EA5AEE" w:rsidRPr="001A6752">
        <w:rPr>
          <w:webHidden/>
          <w:rPrChange w:id="1216" w:author="José Fonseca" w:date="2015-11-10T15:49:00Z">
            <w:rPr>
              <w:noProof/>
              <w:webHidden/>
            </w:rPr>
          </w:rPrChange>
        </w:rPr>
        <w:fldChar w:fldCharType="end"/>
      </w:r>
      <w:r w:rsidRPr="001A6752">
        <w:rPr>
          <w:rPrChange w:id="1217" w:author="José Fonseca" w:date="2015-11-10T15:49:00Z">
            <w:rPr>
              <w:noProof/>
            </w:rPr>
          </w:rPrChange>
        </w:rPr>
        <w:fldChar w:fldCharType="end"/>
      </w:r>
    </w:p>
    <w:p w14:paraId="5FE519E5" w14:textId="77777777" w:rsidR="00EA5AEE" w:rsidRPr="001A6752" w:rsidRDefault="00E64FF6">
      <w:pPr>
        <w:pStyle w:val="TableofFigures"/>
        <w:tabs>
          <w:tab w:val="right" w:leader="dot" w:pos="8494"/>
        </w:tabs>
        <w:rPr>
          <w:rFonts w:asciiTheme="minorHAnsi" w:eastAsiaTheme="minorEastAsia" w:hAnsiTheme="minorHAnsi" w:cstheme="minorBidi"/>
          <w:lang w:eastAsia="ja-JP"/>
          <w:rPrChange w:id="1218" w:author="José Fonseca" w:date="2015-11-10T15:49:00Z">
            <w:rPr>
              <w:rFonts w:asciiTheme="minorHAnsi" w:eastAsiaTheme="minorEastAsia" w:hAnsiTheme="minorHAnsi" w:cstheme="minorBidi"/>
              <w:noProof/>
              <w:lang w:eastAsia="ja-JP"/>
            </w:rPr>
          </w:rPrChange>
        </w:rPr>
      </w:pPr>
      <w:r w:rsidRPr="001A6752">
        <w:rPr>
          <w:rPrChange w:id="1219" w:author="José Fonseca" w:date="2015-11-10T15:49:00Z">
            <w:rPr/>
          </w:rPrChange>
        </w:rPr>
        <w:fldChar w:fldCharType="begin"/>
      </w:r>
      <w:r w:rsidRPr="001A6752">
        <w:rPr>
          <w:rPrChange w:id="1220" w:author="José Fonseca" w:date="2015-11-10T15:49:00Z">
            <w:rPr/>
          </w:rPrChange>
        </w:rPr>
        <w:instrText xml:space="preserve"> HYPERLINK \l "_Toc434874450" </w:instrText>
      </w:r>
      <w:r w:rsidRPr="001A6752">
        <w:rPr>
          <w:rPrChange w:id="1221" w:author="José Fonseca" w:date="2015-11-10T15:49:00Z">
            <w:rPr/>
          </w:rPrChange>
        </w:rPr>
        <w:fldChar w:fldCharType="separate"/>
      </w:r>
      <w:r w:rsidR="00EA5AEE" w:rsidRPr="001A6752">
        <w:rPr>
          <w:rStyle w:val="Hyperlink"/>
          <w:rPrChange w:id="1222" w:author="José Fonseca" w:date="2015-11-10T15:49:00Z">
            <w:rPr>
              <w:rStyle w:val="Hyperlink"/>
              <w:noProof/>
            </w:rPr>
          </w:rPrChange>
        </w:rPr>
        <w:t>Tabela 16 - Operações da tabela Configurações</w:t>
      </w:r>
      <w:r w:rsidR="00EA5AEE" w:rsidRPr="001A6752">
        <w:rPr>
          <w:webHidden/>
          <w:rPrChange w:id="1223" w:author="José Fonseca" w:date="2015-11-10T15:49:00Z">
            <w:rPr>
              <w:noProof/>
              <w:webHidden/>
            </w:rPr>
          </w:rPrChange>
        </w:rPr>
        <w:tab/>
      </w:r>
      <w:r w:rsidR="00EA5AEE" w:rsidRPr="001A6752">
        <w:rPr>
          <w:webHidden/>
          <w:rPrChange w:id="1224" w:author="José Fonseca" w:date="2015-11-10T15:49:00Z">
            <w:rPr>
              <w:noProof/>
              <w:webHidden/>
            </w:rPr>
          </w:rPrChange>
        </w:rPr>
        <w:fldChar w:fldCharType="begin"/>
      </w:r>
      <w:r w:rsidR="00EA5AEE" w:rsidRPr="001A6752">
        <w:rPr>
          <w:webHidden/>
          <w:rPrChange w:id="1225" w:author="José Fonseca" w:date="2015-11-10T15:49:00Z">
            <w:rPr>
              <w:noProof/>
              <w:webHidden/>
            </w:rPr>
          </w:rPrChange>
        </w:rPr>
        <w:instrText xml:space="preserve"> PAGEREF _Toc434874450 \h </w:instrText>
      </w:r>
      <w:r w:rsidR="00EA5AEE" w:rsidRPr="001A6752">
        <w:rPr>
          <w:webHidden/>
          <w:rPrChange w:id="1226" w:author="José Fonseca" w:date="2015-11-10T15:49:00Z">
            <w:rPr>
              <w:noProof/>
              <w:webHidden/>
            </w:rPr>
          </w:rPrChange>
        </w:rPr>
      </w:r>
      <w:r w:rsidR="00EA5AEE" w:rsidRPr="001A6752">
        <w:rPr>
          <w:webHidden/>
          <w:rPrChange w:id="1227" w:author="José Fonseca" w:date="2015-11-10T15:49:00Z">
            <w:rPr>
              <w:noProof/>
              <w:webHidden/>
            </w:rPr>
          </w:rPrChange>
        </w:rPr>
        <w:fldChar w:fldCharType="separate"/>
      </w:r>
      <w:r w:rsidR="009B510B" w:rsidRPr="001A6752">
        <w:rPr>
          <w:webHidden/>
          <w:rPrChange w:id="1228" w:author="José Fonseca" w:date="2015-11-10T15:49:00Z">
            <w:rPr>
              <w:noProof/>
              <w:webHidden/>
            </w:rPr>
          </w:rPrChange>
        </w:rPr>
        <w:t>39</w:t>
      </w:r>
      <w:r w:rsidR="00EA5AEE" w:rsidRPr="001A6752">
        <w:rPr>
          <w:webHidden/>
          <w:rPrChange w:id="1229" w:author="José Fonseca" w:date="2015-11-10T15:49:00Z">
            <w:rPr>
              <w:noProof/>
              <w:webHidden/>
            </w:rPr>
          </w:rPrChange>
        </w:rPr>
        <w:fldChar w:fldCharType="end"/>
      </w:r>
      <w:r w:rsidRPr="001A6752">
        <w:rPr>
          <w:rPrChange w:id="1230" w:author="José Fonseca" w:date="2015-11-10T15:49:00Z">
            <w:rPr>
              <w:noProof/>
            </w:rPr>
          </w:rPrChange>
        </w:rPr>
        <w:fldChar w:fldCharType="end"/>
      </w:r>
    </w:p>
    <w:p w14:paraId="731F4FFD" w14:textId="77777777" w:rsidR="00EA5AEE" w:rsidRPr="001A6752" w:rsidRDefault="00E64FF6">
      <w:pPr>
        <w:pStyle w:val="TableofFigures"/>
        <w:tabs>
          <w:tab w:val="right" w:leader="dot" w:pos="8494"/>
        </w:tabs>
        <w:rPr>
          <w:rFonts w:asciiTheme="minorHAnsi" w:eastAsiaTheme="minorEastAsia" w:hAnsiTheme="minorHAnsi" w:cstheme="minorBidi"/>
          <w:lang w:eastAsia="ja-JP"/>
          <w:rPrChange w:id="1231" w:author="José Fonseca" w:date="2015-11-10T15:49:00Z">
            <w:rPr>
              <w:rFonts w:asciiTheme="minorHAnsi" w:eastAsiaTheme="minorEastAsia" w:hAnsiTheme="minorHAnsi" w:cstheme="minorBidi"/>
              <w:noProof/>
              <w:lang w:eastAsia="ja-JP"/>
            </w:rPr>
          </w:rPrChange>
        </w:rPr>
      </w:pPr>
      <w:r w:rsidRPr="001A6752">
        <w:rPr>
          <w:rPrChange w:id="1232" w:author="José Fonseca" w:date="2015-11-10T15:49:00Z">
            <w:rPr/>
          </w:rPrChange>
        </w:rPr>
        <w:fldChar w:fldCharType="begin"/>
      </w:r>
      <w:r w:rsidRPr="001A6752">
        <w:rPr>
          <w:rPrChange w:id="1233" w:author="José Fonseca" w:date="2015-11-10T15:49:00Z">
            <w:rPr/>
          </w:rPrChange>
        </w:rPr>
        <w:instrText xml:space="preserve"> HYPERLINK \l "_Toc434874451" </w:instrText>
      </w:r>
      <w:r w:rsidRPr="001A6752">
        <w:rPr>
          <w:rPrChange w:id="1234" w:author="José Fonseca" w:date="2015-11-10T15:49:00Z">
            <w:rPr/>
          </w:rPrChange>
        </w:rPr>
        <w:fldChar w:fldCharType="separate"/>
      </w:r>
      <w:r w:rsidR="00EA5AEE" w:rsidRPr="001A6752">
        <w:rPr>
          <w:rStyle w:val="Hyperlink"/>
          <w:rPrChange w:id="1235" w:author="José Fonseca" w:date="2015-11-10T15:49:00Z">
            <w:rPr>
              <w:rStyle w:val="Hyperlink"/>
              <w:noProof/>
            </w:rPr>
          </w:rPrChange>
        </w:rPr>
        <w:t>Tabela 17 - Dicionário de dados da tabela Alterações</w:t>
      </w:r>
      <w:r w:rsidR="00EA5AEE" w:rsidRPr="001A6752">
        <w:rPr>
          <w:webHidden/>
          <w:rPrChange w:id="1236" w:author="José Fonseca" w:date="2015-11-10T15:49:00Z">
            <w:rPr>
              <w:noProof/>
              <w:webHidden/>
            </w:rPr>
          </w:rPrChange>
        </w:rPr>
        <w:tab/>
      </w:r>
      <w:r w:rsidR="00EA5AEE" w:rsidRPr="001A6752">
        <w:rPr>
          <w:webHidden/>
          <w:rPrChange w:id="1237" w:author="José Fonseca" w:date="2015-11-10T15:49:00Z">
            <w:rPr>
              <w:noProof/>
              <w:webHidden/>
            </w:rPr>
          </w:rPrChange>
        </w:rPr>
        <w:fldChar w:fldCharType="begin"/>
      </w:r>
      <w:r w:rsidR="00EA5AEE" w:rsidRPr="001A6752">
        <w:rPr>
          <w:webHidden/>
          <w:rPrChange w:id="1238" w:author="José Fonseca" w:date="2015-11-10T15:49:00Z">
            <w:rPr>
              <w:noProof/>
              <w:webHidden/>
            </w:rPr>
          </w:rPrChange>
        </w:rPr>
        <w:instrText xml:space="preserve"> PAGEREF _Toc434874451 \h </w:instrText>
      </w:r>
      <w:r w:rsidR="00EA5AEE" w:rsidRPr="001A6752">
        <w:rPr>
          <w:webHidden/>
          <w:rPrChange w:id="1239" w:author="José Fonseca" w:date="2015-11-10T15:49:00Z">
            <w:rPr>
              <w:noProof/>
              <w:webHidden/>
            </w:rPr>
          </w:rPrChange>
        </w:rPr>
      </w:r>
      <w:r w:rsidR="00EA5AEE" w:rsidRPr="001A6752">
        <w:rPr>
          <w:webHidden/>
          <w:rPrChange w:id="1240" w:author="José Fonseca" w:date="2015-11-10T15:49:00Z">
            <w:rPr>
              <w:noProof/>
              <w:webHidden/>
            </w:rPr>
          </w:rPrChange>
        </w:rPr>
        <w:fldChar w:fldCharType="separate"/>
      </w:r>
      <w:r w:rsidR="009B510B" w:rsidRPr="001A6752">
        <w:rPr>
          <w:webHidden/>
          <w:rPrChange w:id="1241" w:author="José Fonseca" w:date="2015-11-10T15:49:00Z">
            <w:rPr>
              <w:noProof/>
              <w:webHidden/>
            </w:rPr>
          </w:rPrChange>
        </w:rPr>
        <w:t>40</w:t>
      </w:r>
      <w:r w:rsidR="00EA5AEE" w:rsidRPr="001A6752">
        <w:rPr>
          <w:webHidden/>
          <w:rPrChange w:id="1242" w:author="José Fonseca" w:date="2015-11-10T15:49:00Z">
            <w:rPr>
              <w:noProof/>
              <w:webHidden/>
            </w:rPr>
          </w:rPrChange>
        </w:rPr>
        <w:fldChar w:fldCharType="end"/>
      </w:r>
      <w:r w:rsidRPr="001A6752">
        <w:rPr>
          <w:rPrChange w:id="1243" w:author="José Fonseca" w:date="2015-11-10T15:49:00Z">
            <w:rPr>
              <w:noProof/>
            </w:rPr>
          </w:rPrChange>
        </w:rPr>
        <w:fldChar w:fldCharType="end"/>
      </w:r>
    </w:p>
    <w:p w14:paraId="134C8909" w14:textId="77777777" w:rsidR="00EA5AEE" w:rsidRPr="001A6752" w:rsidRDefault="00E64FF6">
      <w:pPr>
        <w:pStyle w:val="TableofFigures"/>
        <w:tabs>
          <w:tab w:val="right" w:leader="dot" w:pos="8494"/>
        </w:tabs>
        <w:rPr>
          <w:rFonts w:asciiTheme="minorHAnsi" w:eastAsiaTheme="minorEastAsia" w:hAnsiTheme="minorHAnsi" w:cstheme="minorBidi"/>
          <w:lang w:eastAsia="ja-JP"/>
          <w:rPrChange w:id="1244" w:author="José Fonseca" w:date="2015-11-10T15:49:00Z">
            <w:rPr>
              <w:rFonts w:asciiTheme="minorHAnsi" w:eastAsiaTheme="minorEastAsia" w:hAnsiTheme="minorHAnsi" w:cstheme="minorBidi"/>
              <w:noProof/>
              <w:lang w:eastAsia="ja-JP"/>
            </w:rPr>
          </w:rPrChange>
        </w:rPr>
      </w:pPr>
      <w:r w:rsidRPr="001A6752">
        <w:rPr>
          <w:rPrChange w:id="1245" w:author="José Fonseca" w:date="2015-11-10T15:49:00Z">
            <w:rPr/>
          </w:rPrChange>
        </w:rPr>
        <w:fldChar w:fldCharType="begin"/>
      </w:r>
      <w:r w:rsidRPr="001A6752">
        <w:rPr>
          <w:rPrChange w:id="1246" w:author="José Fonseca" w:date="2015-11-10T15:49:00Z">
            <w:rPr/>
          </w:rPrChange>
        </w:rPr>
        <w:instrText xml:space="preserve"> HYPERLINK \l "_Toc434874452" </w:instrText>
      </w:r>
      <w:r w:rsidRPr="001A6752">
        <w:rPr>
          <w:rPrChange w:id="1247" w:author="José Fonseca" w:date="2015-11-10T15:49:00Z">
            <w:rPr/>
          </w:rPrChange>
        </w:rPr>
        <w:fldChar w:fldCharType="separate"/>
      </w:r>
      <w:r w:rsidR="00EA5AEE" w:rsidRPr="001A6752">
        <w:rPr>
          <w:rStyle w:val="Hyperlink"/>
          <w:rPrChange w:id="1248" w:author="José Fonseca" w:date="2015-11-10T15:49:00Z">
            <w:rPr>
              <w:rStyle w:val="Hyperlink"/>
              <w:noProof/>
            </w:rPr>
          </w:rPrChange>
        </w:rPr>
        <w:t>Tabela 18 - Operações da tabela Alterações</w:t>
      </w:r>
      <w:r w:rsidR="00EA5AEE" w:rsidRPr="001A6752">
        <w:rPr>
          <w:webHidden/>
          <w:rPrChange w:id="1249" w:author="José Fonseca" w:date="2015-11-10T15:49:00Z">
            <w:rPr>
              <w:noProof/>
              <w:webHidden/>
            </w:rPr>
          </w:rPrChange>
        </w:rPr>
        <w:tab/>
      </w:r>
      <w:r w:rsidR="00EA5AEE" w:rsidRPr="001A6752">
        <w:rPr>
          <w:webHidden/>
          <w:rPrChange w:id="1250" w:author="José Fonseca" w:date="2015-11-10T15:49:00Z">
            <w:rPr>
              <w:noProof/>
              <w:webHidden/>
            </w:rPr>
          </w:rPrChange>
        </w:rPr>
        <w:fldChar w:fldCharType="begin"/>
      </w:r>
      <w:r w:rsidR="00EA5AEE" w:rsidRPr="001A6752">
        <w:rPr>
          <w:webHidden/>
          <w:rPrChange w:id="1251" w:author="José Fonseca" w:date="2015-11-10T15:49:00Z">
            <w:rPr>
              <w:noProof/>
              <w:webHidden/>
            </w:rPr>
          </w:rPrChange>
        </w:rPr>
        <w:instrText xml:space="preserve"> PAGEREF _Toc434874452 \h </w:instrText>
      </w:r>
      <w:r w:rsidR="00EA5AEE" w:rsidRPr="001A6752">
        <w:rPr>
          <w:webHidden/>
          <w:rPrChange w:id="1252" w:author="José Fonseca" w:date="2015-11-10T15:49:00Z">
            <w:rPr>
              <w:noProof/>
              <w:webHidden/>
            </w:rPr>
          </w:rPrChange>
        </w:rPr>
      </w:r>
      <w:r w:rsidR="00EA5AEE" w:rsidRPr="001A6752">
        <w:rPr>
          <w:webHidden/>
          <w:rPrChange w:id="1253" w:author="José Fonseca" w:date="2015-11-10T15:49:00Z">
            <w:rPr>
              <w:noProof/>
              <w:webHidden/>
            </w:rPr>
          </w:rPrChange>
        </w:rPr>
        <w:fldChar w:fldCharType="separate"/>
      </w:r>
      <w:r w:rsidR="009B510B" w:rsidRPr="001A6752">
        <w:rPr>
          <w:webHidden/>
          <w:rPrChange w:id="1254" w:author="José Fonseca" w:date="2015-11-10T15:49:00Z">
            <w:rPr>
              <w:noProof/>
              <w:webHidden/>
            </w:rPr>
          </w:rPrChange>
        </w:rPr>
        <w:t>40</w:t>
      </w:r>
      <w:r w:rsidR="00EA5AEE" w:rsidRPr="001A6752">
        <w:rPr>
          <w:webHidden/>
          <w:rPrChange w:id="1255" w:author="José Fonseca" w:date="2015-11-10T15:49:00Z">
            <w:rPr>
              <w:noProof/>
              <w:webHidden/>
            </w:rPr>
          </w:rPrChange>
        </w:rPr>
        <w:fldChar w:fldCharType="end"/>
      </w:r>
      <w:r w:rsidRPr="001A6752">
        <w:rPr>
          <w:rPrChange w:id="1256" w:author="José Fonseca" w:date="2015-11-10T15:49:00Z">
            <w:rPr>
              <w:noProof/>
            </w:rPr>
          </w:rPrChange>
        </w:rPr>
        <w:fldChar w:fldCharType="end"/>
      </w:r>
    </w:p>
    <w:p w14:paraId="7A31D5F0" w14:textId="77777777" w:rsidR="00EA5AEE" w:rsidRPr="001A6752" w:rsidRDefault="00E64FF6">
      <w:pPr>
        <w:pStyle w:val="TableofFigures"/>
        <w:tabs>
          <w:tab w:val="right" w:leader="dot" w:pos="8494"/>
        </w:tabs>
        <w:rPr>
          <w:rFonts w:asciiTheme="minorHAnsi" w:eastAsiaTheme="minorEastAsia" w:hAnsiTheme="minorHAnsi" w:cstheme="minorBidi"/>
          <w:lang w:eastAsia="ja-JP"/>
          <w:rPrChange w:id="1257" w:author="José Fonseca" w:date="2015-11-10T15:49:00Z">
            <w:rPr>
              <w:rFonts w:asciiTheme="minorHAnsi" w:eastAsiaTheme="minorEastAsia" w:hAnsiTheme="minorHAnsi" w:cstheme="minorBidi"/>
              <w:noProof/>
              <w:lang w:eastAsia="ja-JP"/>
            </w:rPr>
          </w:rPrChange>
        </w:rPr>
      </w:pPr>
      <w:r w:rsidRPr="001A6752">
        <w:rPr>
          <w:rPrChange w:id="1258" w:author="José Fonseca" w:date="2015-11-10T15:49:00Z">
            <w:rPr/>
          </w:rPrChange>
        </w:rPr>
        <w:fldChar w:fldCharType="begin"/>
      </w:r>
      <w:r w:rsidRPr="001A6752">
        <w:rPr>
          <w:rPrChange w:id="1259" w:author="José Fonseca" w:date="2015-11-10T15:49:00Z">
            <w:rPr/>
          </w:rPrChange>
        </w:rPr>
        <w:instrText xml:space="preserve"> HYPERLINK \l "_Toc434874453" </w:instrText>
      </w:r>
      <w:r w:rsidRPr="001A6752">
        <w:rPr>
          <w:rPrChange w:id="1260" w:author="José Fonseca" w:date="2015-11-10T15:49:00Z">
            <w:rPr/>
          </w:rPrChange>
        </w:rPr>
        <w:fldChar w:fldCharType="separate"/>
      </w:r>
      <w:r w:rsidR="00EA5AEE" w:rsidRPr="001A6752">
        <w:rPr>
          <w:rStyle w:val="Hyperlink"/>
          <w:rPrChange w:id="1261" w:author="José Fonseca" w:date="2015-11-10T15:49:00Z">
            <w:rPr>
              <w:rStyle w:val="Hyperlink"/>
              <w:noProof/>
            </w:rPr>
          </w:rPrChange>
        </w:rPr>
        <w:t>Tabela 19 - Descrição do caso de uso "Alterar boleia"</w:t>
      </w:r>
      <w:r w:rsidR="00EA5AEE" w:rsidRPr="001A6752">
        <w:rPr>
          <w:webHidden/>
          <w:rPrChange w:id="1262" w:author="José Fonseca" w:date="2015-11-10T15:49:00Z">
            <w:rPr>
              <w:noProof/>
              <w:webHidden/>
            </w:rPr>
          </w:rPrChange>
        </w:rPr>
        <w:tab/>
      </w:r>
      <w:r w:rsidR="00EA5AEE" w:rsidRPr="001A6752">
        <w:rPr>
          <w:webHidden/>
          <w:rPrChange w:id="1263" w:author="José Fonseca" w:date="2015-11-10T15:49:00Z">
            <w:rPr>
              <w:noProof/>
              <w:webHidden/>
            </w:rPr>
          </w:rPrChange>
        </w:rPr>
        <w:fldChar w:fldCharType="begin"/>
      </w:r>
      <w:r w:rsidR="00EA5AEE" w:rsidRPr="001A6752">
        <w:rPr>
          <w:webHidden/>
          <w:rPrChange w:id="1264" w:author="José Fonseca" w:date="2015-11-10T15:49:00Z">
            <w:rPr>
              <w:noProof/>
              <w:webHidden/>
            </w:rPr>
          </w:rPrChange>
        </w:rPr>
        <w:instrText xml:space="preserve"> PAGEREF _Toc434874453 \h </w:instrText>
      </w:r>
      <w:r w:rsidR="00EA5AEE" w:rsidRPr="001A6752">
        <w:rPr>
          <w:webHidden/>
          <w:rPrChange w:id="1265" w:author="José Fonseca" w:date="2015-11-10T15:49:00Z">
            <w:rPr>
              <w:noProof/>
              <w:webHidden/>
            </w:rPr>
          </w:rPrChange>
        </w:rPr>
      </w:r>
      <w:r w:rsidR="00EA5AEE" w:rsidRPr="001A6752">
        <w:rPr>
          <w:webHidden/>
          <w:rPrChange w:id="1266" w:author="José Fonseca" w:date="2015-11-10T15:49:00Z">
            <w:rPr>
              <w:noProof/>
              <w:webHidden/>
            </w:rPr>
          </w:rPrChange>
        </w:rPr>
        <w:fldChar w:fldCharType="separate"/>
      </w:r>
      <w:r w:rsidR="009B510B" w:rsidRPr="001A6752">
        <w:rPr>
          <w:webHidden/>
          <w:rPrChange w:id="1267" w:author="José Fonseca" w:date="2015-11-10T15:49:00Z">
            <w:rPr>
              <w:noProof/>
              <w:webHidden/>
            </w:rPr>
          </w:rPrChange>
        </w:rPr>
        <w:t>55</w:t>
      </w:r>
      <w:r w:rsidR="00EA5AEE" w:rsidRPr="001A6752">
        <w:rPr>
          <w:webHidden/>
          <w:rPrChange w:id="1268" w:author="José Fonseca" w:date="2015-11-10T15:49:00Z">
            <w:rPr>
              <w:noProof/>
              <w:webHidden/>
            </w:rPr>
          </w:rPrChange>
        </w:rPr>
        <w:fldChar w:fldCharType="end"/>
      </w:r>
      <w:r w:rsidRPr="001A6752">
        <w:rPr>
          <w:rPrChange w:id="1269" w:author="José Fonseca" w:date="2015-11-10T15:49:00Z">
            <w:rPr>
              <w:noProof/>
            </w:rPr>
          </w:rPrChange>
        </w:rPr>
        <w:fldChar w:fldCharType="end"/>
      </w:r>
    </w:p>
    <w:p w14:paraId="64E956D0" w14:textId="77777777" w:rsidR="00EA5AEE" w:rsidRPr="001A6752" w:rsidRDefault="00E64FF6">
      <w:pPr>
        <w:pStyle w:val="TableofFigures"/>
        <w:tabs>
          <w:tab w:val="right" w:leader="dot" w:pos="8494"/>
        </w:tabs>
        <w:rPr>
          <w:rFonts w:asciiTheme="minorHAnsi" w:eastAsiaTheme="minorEastAsia" w:hAnsiTheme="minorHAnsi" w:cstheme="minorBidi"/>
          <w:lang w:eastAsia="ja-JP"/>
          <w:rPrChange w:id="1270" w:author="José Fonseca" w:date="2015-11-10T15:49:00Z">
            <w:rPr>
              <w:rFonts w:asciiTheme="minorHAnsi" w:eastAsiaTheme="minorEastAsia" w:hAnsiTheme="minorHAnsi" w:cstheme="minorBidi"/>
              <w:noProof/>
              <w:lang w:eastAsia="ja-JP"/>
            </w:rPr>
          </w:rPrChange>
        </w:rPr>
      </w:pPr>
      <w:r w:rsidRPr="001A6752">
        <w:rPr>
          <w:rPrChange w:id="1271" w:author="José Fonseca" w:date="2015-11-10T15:49:00Z">
            <w:rPr/>
          </w:rPrChange>
        </w:rPr>
        <w:fldChar w:fldCharType="begin"/>
      </w:r>
      <w:r w:rsidRPr="001A6752">
        <w:rPr>
          <w:rPrChange w:id="1272" w:author="José Fonseca" w:date="2015-11-10T15:49:00Z">
            <w:rPr/>
          </w:rPrChange>
        </w:rPr>
        <w:instrText xml:space="preserve"> HYPERLINK \l "_Toc434874454" </w:instrText>
      </w:r>
      <w:r w:rsidRPr="001A6752">
        <w:rPr>
          <w:rPrChange w:id="1273" w:author="José Fonseca" w:date="2015-11-10T15:49:00Z">
            <w:rPr/>
          </w:rPrChange>
        </w:rPr>
        <w:fldChar w:fldCharType="separate"/>
      </w:r>
      <w:r w:rsidR="00EA5AEE" w:rsidRPr="001A6752">
        <w:rPr>
          <w:rStyle w:val="Hyperlink"/>
          <w:rPrChange w:id="1274" w:author="José Fonseca" w:date="2015-11-10T15:49:00Z">
            <w:rPr>
              <w:rStyle w:val="Hyperlink"/>
              <w:noProof/>
            </w:rPr>
          </w:rPrChange>
        </w:rPr>
        <w:t>Tabela 20 - Descrição do caso de uso "Entrar numa boleia"</w:t>
      </w:r>
      <w:r w:rsidR="00EA5AEE" w:rsidRPr="001A6752">
        <w:rPr>
          <w:webHidden/>
          <w:rPrChange w:id="1275" w:author="José Fonseca" w:date="2015-11-10T15:49:00Z">
            <w:rPr>
              <w:noProof/>
              <w:webHidden/>
            </w:rPr>
          </w:rPrChange>
        </w:rPr>
        <w:tab/>
      </w:r>
      <w:r w:rsidR="00EA5AEE" w:rsidRPr="001A6752">
        <w:rPr>
          <w:webHidden/>
          <w:rPrChange w:id="1276" w:author="José Fonseca" w:date="2015-11-10T15:49:00Z">
            <w:rPr>
              <w:noProof/>
              <w:webHidden/>
            </w:rPr>
          </w:rPrChange>
        </w:rPr>
        <w:fldChar w:fldCharType="begin"/>
      </w:r>
      <w:r w:rsidR="00EA5AEE" w:rsidRPr="001A6752">
        <w:rPr>
          <w:webHidden/>
          <w:rPrChange w:id="1277" w:author="José Fonseca" w:date="2015-11-10T15:49:00Z">
            <w:rPr>
              <w:noProof/>
              <w:webHidden/>
            </w:rPr>
          </w:rPrChange>
        </w:rPr>
        <w:instrText xml:space="preserve"> PAGEREF _Toc434874454 \h </w:instrText>
      </w:r>
      <w:r w:rsidR="00EA5AEE" w:rsidRPr="001A6752">
        <w:rPr>
          <w:webHidden/>
          <w:rPrChange w:id="1278" w:author="José Fonseca" w:date="2015-11-10T15:49:00Z">
            <w:rPr>
              <w:noProof/>
              <w:webHidden/>
            </w:rPr>
          </w:rPrChange>
        </w:rPr>
      </w:r>
      <w:r w:rsidR="00EA5AEE" w:rsidRPr="001A6752">
        <w:rPr>
          <w:webHidden/>
          <w:rPrChange w:id="1279" w:author="José Fonseca" w:date="2015-11-10T15:49:00Z">
            <w:rPr>
              <w:noProof/>
              <w:webHidden/>
            </w:rPr>
          </w:rPrChange>
        </w:rPr>
        <w:fldChar w:fldCharType="separate"/>
      </w:r>
      <w:r w:rsidR="009B510B" w:rsidRPr="001A6752">
        <w:rPr>
          <w:webHidden/>
          <w:rPrChange w:id="1280" w:author="José Fonseca" w:date="2015-11-10T15:49:00Z">
            <w:rPr>
              <w:noProof/>
              <w:webHidden/>
            </w:rPr>
          </w:rPrChange>
        </w:rPr>
        <w:t>56</w:t>
      </w:r>
      <w:r w:rsidR="00EA5AEE" w:rsidRPr="001A6752">
        <w:rPr>
          <w:webHidden/>
          <w:rPrChange w:id="1281" w:author="José Fonseca" w:date="2015-11-10T15:49:00Z">
            <w:rPr>
              <w:noProof/>
              <w:webHidden/>
            </w:rPr>
          </w:rPrChange>
        </w:rPr>
        <w:fldChar w:fldCharType="end"/>
      </w:r>
      <w:r w:rsidRPr="001A6752">
        <w:rPr>
          <w:rPrChange w:id="1282" w:author="José Fonseca" w:date="2015-11-10T15:49:00Z">
            <w:rPr>
              <w:noProof/>
            </w:rPr>
          </w:rPrChange>
        </w:rPr>
        <w:fldChar w:fldCharType="end"/>
      </w:r>
    </w:p>
    <w:p w14:paraId="66B468DD" w14:textId="77777777" w:rsidR="00EA5AEE" w:rsidRPr="001A6752" w:rsidRDefault="00E64FF6">
      <w:pPr>
        <w:pStyle w:val="TableofFigures"/>
        <w:tabs>
          <w:tab w:val="right" w:leader="dot" w:pos="8494"/>
        </w:tabs>
        <w:rPr>
          <w:rFonts w:asciiTheme="minorHAnsi" w:eastAsiaTheme="minorEastAsia" w:hAnsiTheme="minorHAnsi" w:cstheme="minorBidi"/>
          <w:lang w:eastAsia="ja-JP"/>
          <w:rPrChange w:id="1283" w:author="José Fonseca" w:date="2015-11-10T15:49:00Z">
            <w:rPr>
              <w:rFonts w:asciiTheme="minorHAnsi" w:eastAsiaTheme="minorEastAsia" w:hAnsiTheme="minorHAnsi" w:cstheme="minorBidi"/>
              <w:noProof/>
              <w:lang w:eastAsia="ja-JP"/>
            </w:rPr>
          </w:rPrChange>
        </w:rPr>
      </w:pPr>
      <w:r w:rsidRPr="001A6752">
        <w:rPr>
          <w:rPrChange w:id="1284" w:author="José Fonseca" w:date="2015-11-10T15:49:00Z">
            <w:rPr/>
          </w:rPrChange>
        </w:rPr>
        <w:fldChar w:fldCharType="begin"/>
      </w:r>
      <w:r w:rsidRPr="001A6752">
        <w:rPr>
          <w:rPrChange w:id="1285" w:author="José Fonseca" w:date="2015-11-10T15:49:00Z">
            <w:rPr/>
          </w:rPrChange>
        </w:rPr>
        <w:instrText xml:space="preserve"> HYPERLINK \l "_Toc434874455" </w:instrText>
      </w:r>
      <w:r w:rsidRPr="001A6752">
        <w:rPr>
          <w:rPrChange w:id="1286" w:author="José Fonseca" w:date="2015-11-10T15:49:00Z">
            <w:rPr/>
          </w:rPrChange>
        </w:rPr>
        <w:fldChar w:fldCharType="separate"/>
      </w:r>
      <w:r w:rsidR="00EA5AEE" w:rsidRPr="001A6752">
        <w:rPr>
          <w:rStyle w:val="Hyperlink"/>
          <w:rPrChange w:id="1287" w:author="José Fonseca" w:date="2015-11-10T15:49:00Z">
            <w:rPr>
              <w:rStyle w:val="Hyperlink"/>
              <w:noProof/>
            </w:rPr>
          </w:rPrChange>
        </w:rPr>
        <w:t>Tabela 21 - Descrição do caso de uso "Repetir boleia"</w:t>
      </w:r>
      <w:r w:rsidR="00EA5AEE" w:rsidRPr="001A6752">
        <w:rPr>
          <w:webHidden/>
          <w:rPrChange w:id="1288" w:author="José Fonseca" w:date="2015-11-10T15:49:00Z">
            <w:rPr>
              <w:noProof/>
              <w:webHidden/>
            </w:rPr>
          </w:rPrChange>
        </w:rPr>
        <w:tab/>
      </w:r>
      <w:r w:rsidR="00EA5AEE" w:rsidRPr="001A6752">
        <w:rPr>
          <w:webHidden/>
          <w:rPrChange w:id="1289" w:author="José Fonseca" w:date="2015-11-10T15:49:00Z">
            <w:rPr>
              <w:noProof/>
              <w:webHidden/>
            </w:rPr>
          </w:rPrChange>
        </w:rPr>
        <w:fldChar w:fldCharType="begin"/>
      </w:r>
      <w:r w:rsidR="00EA5AEE" w:rsidRPr="001A6752">
        <w:rPr>
          <w:webHidden/>
          <w:rPrChange w:id="1290" w:author="José Fonseca" w:date="2015-11-10T15:49:00Z">
            <w:rPr>
              <w:noProof/>
              <w:webHidden/>
            </w:rPr>
          </w:rPrChange>
        </w:rPr>
        <w:instrText xml:space="preserve"> PAGEREF _Toc434874455 \h </w:instrText>
      </w:r>
      <w:r w:rsidR="00EA5AEE" w:rsidRPr="001A6752">
        <w:rPr>
          <w:webHidden/>
          <w:rPrChange w:id="1291" w:author="José Fonseca" w:date="2015-11-10T15:49:00Z">
            <w:rPr>
              <w:noProof/>
              <w:webHidden/>
            </w:rPr>
          </w:rPrChange>
        </w:rPr>
      </w:r>
      <w:r w:rsidR="00EA5AEE" w:rsidRPr="001A6752">
        <w:rPr>
          <w:webHidden/>
          <w:rPrChange w:id="1292" w:author="José Fonseca" w:date="2015-11-10T15:49:00Z">
            <w:rPr>
              <w:noProof/>
              <w:webHidden/>
            </w:rPr>
          </w:rPrChange>
        </w:rPr>
        <w:fldChar w:fldCharType="separate"/>
      </w:r>
      <w:r w:rsidR="009B510B" w:rsidRPr="001A6752">
        <w:rPr>
          <w:webHidden/>
          <w:rPrChange w:id="1293" w:author="José Fonseca" w:date="2015-11-10T15:49:00Z">
            <w:rPr>
              <w:noProof/>
              <w:webHidden/>
            </w:rPr>
          </w:rPrChange>
        </w:rPr>
        <w:t>57</w:t>
      </w:r>
      <w:r w:rsidR="00EA5AEE" w:rsidRPr="001A6752">
        <w:rPr>
          <w:webHidden/>
          <w:rPrChange w:id="1294" w:author="José Fonseca" w:date="2015-11-10T15:49:00Z">
            <w:rPr>
              <w:noProof/>
              <w:webHidden/>
            </w:rPr>
          </w:rPrChange>
        </w:rPr>
        <w:fldChar w:fldCharType="end"/>
      </w:r>
      <w:r w:rsidRPr="001A6752">
        <w:rPr>
          <w:rPrChange w:id="1295" w:author="José Fonseca" w:date="2015-11-10T15:49:00Z">
            <w:rPr>
              <w:noProof/>
            </w:rPr>
          </w:rPrChange>
        </w:rPr>
        <w:fldChar w:fldCharType="end"/>
      </w:r>
    </w:p>
    <w:p w14:paraId="3227D76E" w14:textId="77777777" w:rsidR="00EA5AEE" w:rsidRPr="001A6752" w:rsidRDefault="00E64FF6">
      <w:pPr>
        <w:pStyle w:val="TableofFigures"/>
        <w:tabs>
          <w:tab w:val="right" w:leader="dot" w:pos="8494"/>
        </w:tabs>
        <w:rPr>
          <w:rFonts w:asciiTheme="minorHAnsi" w:eastAsiaTheme="minorEastAsia" w:hAnsiTheme="minorHAnsi" w:cstheme="minorBidi"/>
          <w:lang w:eastAsia="ja-JP"/>
          <w:rPrChange w:id="1296" w:author="José Fonseca" w:date="2015-11-10T15:49:00Z">
            <w:rPr>
              <w:rFonts w:asciiTheme="minorHAnsi" w:eastAsiaTheme="minorEastAsia" w:hAnsiTheme="minorHAnsi" w:cstheme="minorBidi"/>
              <w:noProof/>
              <w:lang w:eastAsia="ja-JP"/>
            </w:rPr>
          </w:rPrChange>
        </w:rPr>
      </w:pPr>
      <w:r w:rsidRPr="001A6752">
        <w:rPr>
          <w:rPrChange w:id="1297" w:author="José Fonseca" w:date="2015-11-10T15:49:00Z">
            <w:rPr/>
          </w:rPrChange>
        </w:rPr>
        <w:fldChar w:fldCharType="begin"/>
      </w:r>
      <w:r w:rsidRPr="001A6752">
        <w:rPr>
          <w:rPrChange w:id="1298" w:author="José Fonseca" w:date="2015-11-10T15:49:00Z">
            <w:rPr/>
          </w:rPrChange>
        </w:rPr>
        <w:instrText xml:space="preserve"> HYPERLINK \l "_Toc434874456" </w:instrText>
      </w:r>
      <w:r w:rsidRPr="001A6752">
        <w:rPr>
          <w:rPrChange w:id="1299" w:author="José Fonseca" w:date="2015-11-10T15:49:00Z">
            <w:rPr/>
          </w:rPrChange>
        </w:rPr>
        <w:fldChar w:fldCharType="separate"/>
      </w:r>
      <w:r w:rsidR="00EA5AEE" w:rsidRPr="001A6752">
        <w:rPr>
          <w:rStyle w:val="Hyperlink"/>
          <w:rPrChange w:id="1300" w:author="José Fonseca" w:date="2015-11-10T15:49:00Z">
            <w:rPr>
              <w:rStyle w:val="Hyperlink"/>
              <w:noProof/>
            </w:rPr>
          </w:rPrChange>
        </w:rPr>
        <w:t>Tabela 22 - Descrição do caso de uso "Sair de uma boleia"</w:t>
      </w:r>
      <w:r w:rsidR="00EA5AEE" w:rsidRPr="001A6752">
        <w:rPr>
          <w:webHidden/>
          <w:rPrChange w:id="1301" w:author="José Fonseca" w:date="2015-11-10T15:49:00Z">
            <w:rPr>
              <w:noProof/>
              <w:webHidden/>
            </w:rPr>
          </w:rPrChange>
        </w:rPr>
        <w:tab/>
      </w:r>
      <w:r w:rsidR="00EA5AEE" w:rsidRPr="001A6752">
        <w:rPr>
          <w:webHidden/>
          <w:rPrChange w:id="1302" w:author="José Fonseca" w:date="2015-11-10T15:49:00Z">
            <w:rPr>
              <w:noProof/>
              <w:webHidden/>
            </w:rPr>
          </w:rPrChange>
        </w:rPr>
        <w:fldChar w:fldCharType="begin"/>
      </w:r>
      <w:r w:rsidR="00EA5AEE" w:rsidRPr="001A6752">
        <w:rPr>
          <w:webHidden/>
          <w:rPrChange w:id="1303" w:author="José Fonseca" w:date="2015-11-10T15:49:00Z">
            <w:rPr>
              <w:noProof/>
              <w:webHidden/>
            </w:rPr>
          </w:rPrChange>
        </w:rPr>
        <w:instrText xml:space="preserve"> PAGEREF _Toc434874456 \h </w:instrText>
      </w:r>
      <w:r w:rsidR="00EA5AEE" w:rsidRPr="001A6752">
        <w:rPr>
          <w:webHidden/>
          <w:rPrChange w:id="1304" w:author="José Fonseca" w:date="2015-11-10T15:49:00Z">
            <w:rPr>
              <w:noProof/>
              <w:webHidden/>
            </w:rPr>
          </w:rPrChange>
        </w:rPr>
      </w:r>
      <w:r w:rsidR="00EA5AEE" w:rsidRPr="001A6752">
        <w:rPr>
          <w:webHidden/>
          <w:rPrChange w:id="1305" w:author="José Fonseca" w:date="2015-11-10T15:49:00Z">
            <w:rPr>
              <w:noProof/>
              <w:webHidden/>
            </w:rPr>
          </w:rPrChange>
        </w:rPr>
        <w:fldChar w:fldCharType="separate"/>
      </w:r>
      <w:r w:rsidR="009B510B" w:rsidRPr="001A6752">
        <w:rPr>
          <w:webHidden/>
          <w:rPrChange w:id="1306" w:author="José Fonseca" w:date="2015-11-10T15:49:00Z">
            <w:rPr>
              <w:noProof/>
              <w:webHidden/>
            </w:rPr>
          </w:rPrChange>
        </w:rPr>
        <w:t>58</w:t>
      </w:r>
      <w:r w:rsidR="00EA5AEE" w:rsidRPr="001A6752">
        <w:rPr>
          <w:webHidden/>
          <w:rPrChange w:id="1307" w:author="José Fonseca" w:date="2015-11-10T15:49:00Z">
            <w:rPr>
              <w:noProof/>
              <w:webHidden/>
            </w:rPr>
          </w:rPrChange>
        </w:rPr>
        <w:fldChar w:fldCharType="end"/>
      </w:r>
      <w:r w:rsidRPr="001A6752">
        <w:rPr>
          <w:rPrChange w:id="1308" w:author="José Fonseca" w:date="2015-11-10T15:49:00Z">
            <w:rPr>
              <w:noProof/>
            </w:rPr>
          </w:rPrChange>
        </w:rPr>
        <w:fldChar w:fldCharType="end"/>
      </w:r>
    </w:p>
    <w:p w14:paraId="3D805514" w14:textId="77777777" w:rsidR="000E6BDE" w:rsidRPr="001A6752" w:rsidRDefault="000E6BDE" w:rsidP="00056B7D">
      <w:pPr>
        <w:pStyle w:val="NoSpacing"/>
        <w:rPr>
          <w:rPrChange w:id="1309" w:author="José Fonseca" w:date="2015-11-10T15:49:00Z">
            <w:rPr/>
          </w:rPrChange>
        </w:rPr>
      </w:pPr>
      <w:r w:rsidRPr="001A6752">
        <w:rPr>
          <w:rPrChange w:id="1310" w:author="José Fonseca" w:date="2015-11-10T15:49:00Z">
            <w:rPr/>
          </w:rPrChange>
        </w:rPr>
        <w:fldChar w:fldCharType="end"/>
      </w:r>
    </w:p>
    <w:p w14:paraId="7F4CA9FE" w14:textId="77777777" w:rsidR="00056B7D" w:rsidRPr="001A6752" w:rsidRDefault="00056B7D">
      <w:pPr>
        <w:spacing w:line="276" w:lineRule="auto"/>
        <w:jc w:val="left"/>
        <w:rPr>
          <w:rPrChange w:id="1311" w:author="José Fonseca" w:date="2015-11-10T15:49:00Z">
            <w:rPr/>
          </w:rPrChange>
        </w:rPr>
      </w:pPr>
      <w:r w:rsidRPr="001A6752">
        <w:rPr>
          <w:rPrChange w:id="1312" w:author="José Fonseca" w:date="2015-11-10T15:49:00Z">
            <w:rPr/>
          </w:rPrChange>
        </w:rPr>
        <w:br w:type="page"/>
      </w:r>
    </w:p>
    <w:p w14:paraId="3B226B49" w14:textId="77777777" w:rsidR="009A4448" w:rsidRPr="001A6752" w:rsidRDefault="009706C3" w:rsidP="009706C3">
      <w:pPr>
        <w:pStyle w:val="NoSpacing"/>
        <w:rPr>
          <w:rPrChange w:id="1313" w:author="José Fonseca" w:date="2015-11-10T15:49:00Z">
            <w:rPr/>
          </w:rPrChange>
        </w:rPr>
      </w:pPr>
      <w:r w:rsidRPr="001A6752">
        <w:rPr>
          <w:rPrChange w:id="1314" w:author="José Fonseca" w:date="2015-11-10T15:49:00Z">
            <w:rPr/>
          </w:rPrChange>
        </w:rPr>
        <w:lastRenderedPageBreak/>
        <w:t>Glossário</w:t>
      </w:r>
    </w:p>
    <w:p w14:paraId="327AACA8" w14:textId="77777777" w:rsidR="009706C3" w:rsidRPr="001A6752" w:rsidRDefault="009706C3" w:rsidP="00257429">
      <w:pPr>
        <w:rPr>
          <w:rPrChange w:id="1315" w:author="José Fonseca" w:date="2015-11-10T15:49:00Z">
            <w:rPr/>
          </w:rPrChange>
        </w:rPr>
      </w:pPr>
      <w:r w:rsidRPr="001A6752">
        <w:rPr>
          <w:rPrChange w:id="1316" w:author="José Fonseca" w:date="2015-11-10T15:49:00Z">
            <w:rPr/>
          </w:rPrChange>
        </w:rPr>
        <w:t>IPG- Instituto Politécnico da Guarda</w:t>
      </w:r>
    </w:p>
    <w:p w14:paraId="273E7A68" w14:textId="77777777" w:rsidR="0067121B" w:rsidRPr="001A6752" w:rsidRDefault="0067121B" w:rsidP="00257429">
      <w:pPr>
        <w:rPr>
          <w:rPrChange w:id="1317" w:author="José Fonseca" w:date="2015-11-10T15:49:00Z">
            <w:rPr>
              <w:lang w:val="en-US"/>
            </w:rPr>
          </w:rPrChange>
        </w:rPr>
      </w:pPr>
      <w:r w:rsidRPr="001A6752">
        <w:rPr>
          <w:rPrChange w:id="1318" w:author="José Fonseca" w:date="2015-11-10T15:49:00Z">
            <w:rPr>
              <w:lang w:val="en-US"/>
            </w:rPr>
          </w:rPrChange>
        </w:rPr>
        <w:t>PHP-</w:t>
      </w:r>
      <w:r w:rsidR="00FF16EC" w:rsidRPr="001A6752">
        <w:rPr>
          <w:rPrChange w:id="1319" w:author="José Fonseca" w:date="2015-11-10T15:49:00Z">
            <w:rPr>
              <w:lang w:val="en-US"/>
            </w:rPr>
          </w:rPrChange>
        </w:rPr>
        <w:t xml:space="preserve"> </w:t>
      </w:r>
      <w:r w:rsidRPr="001A6752">
        <w:rPr>
          <w:rPrChange w:id="1320" w:author="José Fonseca" w:date="2015-11-10T15:49:00Z">
            <w:rPr>
              <w:lang w:val="en-US"/>
            </w:rPr>
          </w:rPrChange>
        </w:rPr>
        <w:t>PHP Hypertext Preproce</w:t>
      </w:r>
      <w:r w:rsidR="00FE6D6E" w:rsidRPr="001A6752">
        <w:rPr>
          <w:rPrChange w:id="1321" w:author="José Fonseca" w:date="2015-11-10T15:49:00Z">
            <w:rPr>
              <w:lang w:val="en-US"/>
            </w:rPr>
          </w:rPrChange>
        </w:rPr>
        <w:t>s</w:t>
      </w:r>
      <w:r w:rsidRPr="001A6752">
        <w:rPr>
          <w:rPrChange w:id="1322" w:author="José Fonseca" w:date="2015-11-10T15:49:00Z">
            <w:rPr>
              <w:lang w:val="en-US"/>
            </w:rPr>
          </w:rPrChange>
        </w:rPr>
        <w:t>sor</w:t>
      </w:r>
    </w:p>
    <w:p w14:paraId="22EAA54D" w14:textId="77777777" w:rsidR="0067121B" w:rsidRPr="001A6752" w:rsidRDefault="0067121B" w:rsidP="00257429">
      <w:pPr>
        <w:rPr>
          <w:rPrChange w:id="1323" w:author="José Fonseca" w:date="2015-11-10T15:49:00Z">
            <w:rPr>
              <w:lang w:val="en-US"/>
            </w:rPr>
          </w:rPrChange>
        </w:rPr>
      </w:pPr>
      <w:r w:rsidRPr="001A6752">
        <w:rPr>
          <w:rPrChange w:id="1324" w:author="José Fonseca" w:date="2015-11-10T15:49:00Z">
            <w:rPr>
              <w:lang w:val="en-US"/>
            </w:rPr>
          </w:rPrChange>
        </w:rPr>
        <w:t>AJAX- Asynchronous Javascript and XML</w:t>
      </w:r>
    </w:p>
    <w:p w14:paraId="1ED43352" w14:textId="77777777" w:rsidR="00FE6D6E" w:rsidRPr="001A6752" w:rsidRDefault="00FE6D6E" w:rsidP="00257429">
      <w:pPr>
        <w:rPr>
          <w:rPrChange w:id="1325" w:author="José Fonseca" w:date="2015-11-10T15:49:00Z">
            <w:rPr>
              <w:lang w:val="en-US"/>
            </w:rPr>
          </w:rPrChange>
        </w:rPr>
      </w:pPr>
      <w:r w:rsidRPr="001A6752">
        <w:rPr>
          <w:rPrChange w:id="1326" w:author="José Fonseca" w:date="2015-11-10T15:49:00Z">
            <w:rPr>
              <w:lang w:val="en-US"/>
            </w:rPr>
          </w:rPrChange>
        </w:rPr>
        <w:t>HTML- HyperText Markup Language</w:t>
      </w:r>
    </w:p>
    <w:p w14:paraId="4DC19B0B" w14:textId="77777777" w:rsidR="00FE6D6E" w:rsidRPr="001A6752" w:rsidRDefault="00FE6D6E" w:rsidP="00257429">
      <w:pPr>
        <w:rPr>
          <w:rPrChange w:id="1327" w:author="José Fonseca" w:date="2015-11-10T15:49:00Z">
            <w:rPr>
              <w:lang w:val="en-US"/>
            </w:rPr>
          </w:rPrChange>
        </w:rPr>
      </w:pPr>
      <w:r w:rsidRPr="001A6752">
        <w:rPr>
          <w:iCs/>
          <w:rPrChange w:id="1328" w:author="José Fonseca" w:date="2015-11-10T15:49:00Z">
            <w:rPr>
              <w:iCs/>
              <w:lang w:val="en-US"/>
            </w:rPr>
          </w:rPrChange>
        </w:rPr>
        <w:t xml:space="preserve">XML - </w:t>
      </w:r>
      <w:r w:rsidRPr="001A6752">
        <w:rPr>
          <w:rPrChange w:id="1329" w:author="José Fonseca" w:date="2015-11-10T15:49:00Z">
            <w:rPr>
              <w:lang w:val="en-US"/>
            </w:rPr>
          </w:rPrChange>
        </w:rPr>
        <w:t>Extensible Markup Language</w:t>
      </w:r>
    </w:p>
    <w:p w14:paraId="1765CF10" w14:textId="77777777" w:rsidR="00FE6D6E" w:rsidRPr="001A6752" w:rsidRDefault="00FE6D6E" w:rsidP="00257429">
      <w:r w:rsidRPr="001A6752">
        <w:t>CSS- Cascading Style Sheets</w:t>
      </w:r>
    </w:p>
    <w:p w14:paraId="37C55907" w14:textId="77777777" w:rsidR="004002F0" w:rsidRPr="00074512" w:rsidRDefault="004002F0" w:rsidP="00257429">
      <w:r w:rsidRPr="00A955B3">
        <w:t>SGBD - Sistema de Ge</w:t>
      </w:r>
      <w:r w:rsidR="0082095A" w:rsidRPr="004E7DE9">
        <w:t>stão</w:t>
      </w:r>
      <w:r w:rsidRPr="00074512">
        <w:t xml:space="preserve"> de Base de Dados</w:t>
      </w:r>
    </w:p>
    <w:p w14:paraId="28F52E92" w14:textId="77777777" w:rsidR="004002F0" w:rsidRPr="001A6752" w:rsidRDefault="004002F0" w:rsidP="00257429">
      <w:pPr>
        <w:rPr>
          <w:rPrChange w:id="1330" w:author="José Fonseca" w:date="2015-11-10T15:49:00Z">
            <w:rPr>
              <w:lang w:val="en-US"/>
            </w:rPr>
          </w:rPrChange>
        </w:rPr>
      </w:pPr>
      <w:r w:rsidRPr="001A6752">
        <w:rPr>
          <w:rPrChange w:id="1331" w:author="José Fonseca" w:date="2015-11-10T15:49:00Z">
            <w:rPr>
              <w:lang w:val="en-US"/>
            </w:rPr>
          </w:rPrChange>
        </w:rPr>
        <w:t>SQL - Structured Query Language</w:t>
      </w:r>
    </w:p>
    <w:p w14:paraId="61086663" w14:textId="77777777" w:rsidR="00E860D4" w:rsidRPr="001A6752" w:rsidRDefault="00E860D4" w:rsidP="00257429">
      <w:pPr>
        <w:rPr>
          <w:rPrChange w:id="1332" w:author="José Fonseca" w:date="2015-11-10T15:49:00Z">
            <w:rPr>
              <w:lang w:val="en-US"/>
            </w:rPr>
          </w:rPrChange>
        </w:rPr>
      </w:pPr>
      <w:r w:rsidRPr="001A6752">
        <w:rPr>
          <w:rPrChange w:id="1333" w:author="José Fonseca" w:date="2015-11-10T15:49:00Z">
            <w:rPr>
              <w:lang w:val="en-US"/>
            </w:rPr>
          </w:rPrChange>
        </w:rPr>
        <w:t>BD – Base de Dados</w:t>
      </w:r>
    </w:p>
    <w:p w14:paraId="1A4CCB85" w14:textId="77777777" w:rsidR="004002F0" w:rsidRPr="001A6752" w:rsidRDefault="00790B40" w:rsidP="00257429">
      <w:pPr>
        <w:rPr>
          <w:rPrChange w:id="1334" w:author="José Fonseca" w:date="2015-11-10T15:49:00Z">
            <w:rPr>
              <w:lang w:val="en-US"/>
            </w:rPr>
          </w:rPrChange>
        </w:rPr>
      </w:pPr>
      <w:r w:rsidRPr="001A6752">
        <w:rPr>
          <w:rPrChange w:id="1335" w:author="José Fonseca" w:date="2015-11-10T15:49:00Z">
            <w:rPr>
              <w:lang w:val="en-US"/>
            </w:rPr>
          </w:rPrChange>
        </w:rPr>
        <w:t>EER – Enhanced Entity-Relationship</w:t>
      </w:r>
    </w:p>
    <w:p w14:paraId="0F2861D8" w14:textId="77777777" w:rsidR="00FE6D6E" w:rsidRPr="001A6752" w:rsidRDefault="00FE6D6E" w:rsidP="00257429">
      <w:pPr>
        <w:rPr>
          <w:rPrChange w:id="1336" w:author="José Fonseca" w:date="2015-11-10T15:49:00Z">
            <w:rPr>
              <w:lang w:val="en-US"/>
            </w:rPr>
          </w:rPrChange>
        </w:rPr>
      </w:pPr>
    </w:p>
    <w:p w14:paraId="1B3E5B9C" w14:textId="77777777" w:rsidR="0067121B" w:rsidRPr="001A6752" w:rsidRDefault="0067121B" w:rsidP="00257429">
      <w:pPr>
        <w:rPr>
          <w:rPrChange w:id="1337" w:author="José Fonseca" w:date="2015-11-10T15:49:00Z">
            <w:rPr>
              <w:lang w:val="en-US"/>
            </w:rPr>
          </w:rPrChange>
        </w:rPr>
      </w:pPr>
    </w:p>
    <w:p w14:paraId="424D35BB" w14:textId="77777777" w:rsidR="009A4448" w:rsidRPr="001A6752" w:rsidRDefault="009A4448" w:rsidP="00257429">
      <w:pPr>
        <w:rPr>
          <w:rPrChange w:id="1338" w:author="José Fonseca" w:date="2015-11-10T15:49:00Z">
            <w:rPr>
              <w:lang w:val="en-US"/>
            </w:rPr>
          </w:rPrChange>
        </w:rPr>
      </w:pPr>
      <w:r w:rsidRPr="001A6752">
        <w:rPr>
          <w:rPrChange w:id="1339" w:author="José Fonseca" w:date="2015-11-10T15:49:00Z">
            <w:rPr>
              <w:lang w:val="en-US"/>
            </w:rPr>
          </w:rPrChange>
        </w:rPr>
        <w:br w:type="page"/>
      </w:r>
    </w:p>
    <w:p w14:paraId="27131A68" w14:textId="77777777" w:rsidR="001741CE" w:rsidRPr="001A6752" w:rsidRDefault="001741CE" w:rsidP="00257429">
      <w:pPr>
        <w:rPr>
          <w:rPrChange w:id="1340" w:author="José Fonseca" w:date="2015-11-10T15:49:00Z">
            <w:rPr>
              <w:lang w:val="en-US"/>
            </w:rPr>
          </w:rPrChange>
        </w:rPr>
        <w:sectPr w:rsidR="001741CE" w:rsidRPr="001A6752" w:rsidSect="0009190C">
          <w:footerReference w:type="default" r:id="rId11"/>
          <w:pgSz w:w="11906" w:h="16838"/>
          <w:pgMar w:top="1417" w:right="1701" w:bottom="1417" w:left="1701" w:header="708" w:footer="708" w:gutter="0"/>
          <w:pgNumType w:fmt="upperRoman"/>
          <w:cols w:space="708"/>
          <w:docGrid w:linePitch="360"/>
        </w:sectPr>
      </w:pPr>
    </w:p>
    <w:p w14:paraId="22E8C899" w14:textId="77777777" w:rsidR="007316C4" w:rsidRPr="001A6752" w:rsidRDefault="00F16201" w:rsidP="00A71114">
      <w:pPr>
        <w:pStyle w:val="Heading1"/>
        <w:numPr>
          <w:ilvl w:val="0"/>
          <w:numId w:val="7"/>
        </w:numPr>
      </w:pPr>
      <w:bookmarkStart w:id="1341" w:name="_Toc424134501"/>
      <w:bookmarkStart w:id="1342" w:name="_Toc424134581"/>
      <w:bookmarkStart w:id="1343" w:name="_Toc424134747"/>
      <w:bookmarkStart w:id="1344" w:name="_Toc434846624"/>
      <w:bookmarkStart w:id="1345" w:name="_Toc434848079"/>
      <w:r w:rsidRPr="001A6752">
        <w:lastRenderedPageBreak/>
        <w:t>Introdução</w:t>
      </w:r>
      <w:bookmarkEnd w:id="1341"/>
      <w:bookmarkEnd w:id="1342"/>
      <w:bookmarkEnd w:id="1343"/>
      <w:bookmarkEnd w:id="1344"/>
      <w:bookmarkEnd w:id="1345"/>
    </w:p>
    <w:p w14:paraId="57644DA1" w14:textId="667A7484" w:rsidR="007316C4" w:rsidRPr="00074512" w:rsidRDefault="007316C4" w:rsidP="00257429">
      <w:r w:rsidRPr="001A6752">
        <w:t>O presente relatório carateriza o desenvolvimento do projeto</w:t>
      </w:r>
      <w:r w:rsidR="009E4119" w:rsidRPr="001A6752">
        <w:t xml:space="preserve">, chamado </w:t>
      </w:r>
      <w:del w:id="1346" w:author="José Fonseca" w:date="2015-11-10T15:17:00Z">
        <w:r w:rsidR="009E4119" w:rsidRPr="001A6752" w:rsidDel="001B660A">
          <w:delText>de c</w:delText>
        </w:r>
      </w:del>
      <w:ins w:id="1347" w:author="José Fonseca" w:date="2015-11-10T15:17:00Z">
        <w:r w:rsidR="001B660A" w:rsidRPr="001A6752">
          <w:t>C</w:t>
        </w:r>
      </w:ins>
      <w:r w:rsidR="009E4119" w:rsidRPr="001A6752">
        <w:t>ar</w:t>
      </w:r>
      <w:del w:id="1348" w:author="José Fonseca" w:date="2015-11-10T15:17:00Z">
        <w:r w:rsidR="009E4119" w:rsidRPr="001A6752" w:rsidDel="001B660A">
          <w:delText>p</w:delText>
        </w:r>
      </w:del>
      <w:ins w:id="1349" w:author="José Fonseca" w:date="2015-11-10T15:17:00Z">
        <w:r w:rsidR="001B660A" w:rsidRPr="001A6752">
          <w:t>P</w:t>
        </w:r>
      </w:ins>
      <w:r w:rsidR="009E4119" w:rsidRPr="001A6752">
        <w:t>ooling,</w:t>
      </w:r>
      <w:r w:rsidRPr="001A6752">
        <w:t xml:space="preserve"> </w:t>
      </w:r>
      <w:del w:id="1350" w:author="José Fonseca" w:date="2015-11-10T15:17:00Z">
        <w:r w:rsidRPr="001A6752" w:rsidDel="001B660A">
          <w:delText xml:space="preserve">feito </w:delText>
        </w:r>
      </w:del>
      <w:ins w:id="1351" w:author="José Fonseca" w:date="2015-11-10T15:17:00Z">
        <w:r w:rsidR="001B660A" w:rsidRPr="001A6752">
          <w:t xml:space="preserve">realizado </w:t>
        </w:r>
      </w:ins>
      <w:r w:rsidRPr="00A955B3">
        <w:t xml:space="preserve">pelo aluno Vasco Manuel de Deus Lello Fortuna, no âmbito da unidade curricular Projeto de Informática, </w:t>
      </w:r>
      <w:del w:id="1352" w:author="José Fonseca" w:date="2015-11-10T15:17:00Z">
        <w:r w:rsidRPr="00A955B3" w:rsidDel="001B660A">
          <w:delText xml:space="preserve">na </w:delText>
        </w:r>
      </w:del>
      <w:ins w:id="1353" w:author="José Fonseca" w:date="2015-11-10T15:17:00Z">
        <w:r w:rsidR="001B660A" w:rsidRPr="00A955B3">
          <w:t xml:space="preserve">do 3º ano da </w:t>
        </w:r>
      </w:ins>
      <w:r w:rsidRPr="004E7DE9">
        <w:t>Licenciatura em Engenharia Informática da Escola Superior de Tecnologia e Gestão do I</w:t>
      </w:r>
      <w:r w:rsidR="004733CA" w:rsidRPr="00074512">
        <w:t>nstituto Politécnico da Guarda.</w:t>
      </w:r>
    </w:p>
    <w:p w14:paraId="3E02EE3C" w14:textId="77777777" w:rsidR="00145F11" w:rsidRPr="001A6752" w:rsidRDefault="00145F11" w:rsidP="00257429">
      <w:pPr>
        <w:pStyle w:val="Heading4"/>
        <w:rPr>
          <w:rPrChange w:id="1354" w:author="José Fonseca" w:date="2015-11-10T15:49:00Z">
            <w:rPr/>
          </w:rPrChange>
        </w:rPr>
      </w:pPr>
      <w:bookmarkStart w:id="1355" w:name="_Toc424134748"/>
      <w:r w:rsidRPr="001A6752">
        <w:rPr>
          <w:rPrChange w:id="1356" w:author="José Fonseca" w:date="2015-11-10T15:49:00Z">
            <w:rPr/>
          </w:rPrChange>
        </w:rPr>
        <w:t>Contexto do projeto</w:t>
      </w:r>
      <w:bookmarkEnd w:id="1355"/>
    </w:p>
    <w:p w14:paraId="10FA76C3" w14:textId="77777777" w:rsidR="00A82A35" w:rsidRPr="001A6752" w:rsidRDefault="00145F11" w:rsidP="00257429">
      <w:pPr>
        <w:rPr>
          <w:ins w:id="1357" w:author="José Fonseca" w:date="2015-11-10T15:38:00Z"/>
          <w:rPrChange w:id="1358" w:author="José Fonseca" w:date="2015-11-10T15:49:00Z">
            <w:rPr>
              <w:ins w:id="1359" w:author="José Fonseca" w:date="2015-11-10T15:38:00Z"/>
            </w:rPr>
          </w:rPrChange>
        </w:rPr>
      </w:pPr>
      <w:r w:rsidRPr="001A6752">
        <w:rPr>
          <w:rPrChange w:id="1360" w:author="José Fonseca" w:date="2015-11-10T15:49:00Z">
            <w:rPr/>
          </w:rPrChange>
        </w:rPr>
        <w:t>O crescente aumento dos custos de combustíveis</w:t>
      </w:r>
      <w:r w:rsidR="005363FC" w:rsidRPr="001A6752">
        <w:rPr>
          <w:rPrChange w:id="1361" w:author="José Fonseca" w:date="2015-11-10T15:49:00Z">
            <w:rPr/>
          </w:rPrChange>
        </w:rPr>
        <w:t xml:space="preserve"> </w:t>
      </w:r>
      <w:commentRangeStart w:id="1362"/>
      <w:r w:rsidR="001741CE" w:rsidRPr="001A6752">
        <w:rPr>
          <w:rPrChange w:id="1363" w:author="José Fonseca" w:date="2015-11-10T15:49:00Z">
            <w:rPr/>
          </w:rPrChange>
        </w:rPr>
        <w:t>(</w:t>
      </w:r>
      <w:r w:rsidR="005363FC" w:rsidRPr="001A6752">
        <w:rPr>
          <w:rPrChange w:id="1364" w:author="José Fonseca" w:date="2015-11-10T15:49:00Z">
            <w:rPr/>
          </w:rPrChange>
        </w:rPr>
        <w:t>uma subida de preço que ocorre</w:t>
      </w:r>
      <w:r w:rsidR="009A4448" w:rsidRPr="001A6752">
        <w:rPr>
          <w:rPrChange w:id="1365" w:author="José Fonseca" w:date="2015-11-10T15:49:00Z">
            <w:rPr/>
          </w:rPrChange>
        </w:rPr>
        <w:t>u</w:t>
      </w:r>
      <w:r w:rsidR="005363FC" w:rsidRPr="001A6752">
        <w:rPr>
          <w:rPrChange w:id="1366" w:author="José Fonseca" w:date="2015-11-10T15:49:00Z">
            <w:rPr/>
          </w:rPrChange>
        </w:rPr>
        <w:t xml:space="preserve"> desde 0,02€/litro até 1,68€/litro</w:t>
      </w:r>
      <w:ins w:id="1367" w:author="José Fonseca" w:date="2015-11-10T15:20:00Z">
        <w:r w:rsidR="008436C3" w:rsidRPr="001A6752">
          <w:rPr>
            <w:rPrChange w:id="1368" w:author="José Fonseca" w:date="2015-11-10T15:49:00Z">
              <w:rPr/>
            </w:rPrChange>
          </w:rPr>
          <w:t xml:space="preserve"> entre 1960 e 2014 </w:t>
        </w:r>
      </w:ins>
      <w:r w:rsidR="005363FC" w:rsidRPr="001A6752">
        <w:rPr>
          <w:rStyle w:val="FootnoteReference"/>
        </w:rPr>
        <w:footnoteReference w:id="1"/>
      </w:r>
      <w:r w:rsidR="005363FC" w:rsidRPr="001A6752">
        <w:t xml:space="preserve">) </w:t>
      </w:r>
      <w:commentRangeEnd w:id="1362"/>
      <w:r w:rsidR="00E64FF6" w:rsidRPr="001A6752">
        <w:rPr>
          <w:rStyle w:val="CommentReference"/>
        </w:rPr>
        <w:commentReference w:id="1362"/>
      </w:r>
      <w:r w:rsidRPr="001A6752">
        <w:t xml:space="preserve">e </w:t>
      </w:r>
      <w:ins w:id="1369" w:author="José Fonseca" w:date="2015-11-10T15:27:00Z">
        <w:r w:rsidR="008436C3" w:rsidRPr="001A6752">
          <w:t xml:space="preserve">mais recentemente </w:t>
        </w:r>
      </w:ins>
      <w:r w:rsidRPr="001A6752">
        <w:t xml:space="preserve">portagens </w:t>
      </w:r>
      <w:ins w:id="1370" w:author="José Fonseca" w:date="2015-11-10T15:22:00Z">
        <w:r w:rsidR="008436C3" w:rsidRPr="001A6752">
          <w:t xml:space="preserve">(portagens nas SCUT desde </w:t>
        </w:r>
      </w:ins>
      <w:ins w:id="1371" w:author="José Fonseca" w:date="2015-11-10T15:26:00Z">
        <w:r w:rsidR="008436C3" w:rsidRPr="00A955B3">
          <w:t>finais e 2011, para o caso da A25, por exemplo</w:t>
        </w:r>
      </w:ins>
      <w:ins w:id="1372" w:author="José Fonseca" w:date="2015-11-10T15:22:00Z">
        <w:r w:rsidR="008436C3" w:rsidRPr="00A955B3">
          <w:t xml:space="preserve">) </w:t>
        </w:r>
      </w:ins>
      <w:r w:rsidRPr="00A955B3">
        <w:t xml:space="preserve">tem fomentado a partilha de boleias </w:t>
      </w:r>
      <w:ins w:id="1373" w:author="José Fonseca" w:date="2015-11-10T15:30:00Z">
        <w:r w:rsidR="003E4299" w:rsidRPr="004E7DE9">
          <w:t xml:space="preserve">regulares </w:t>
        </w:r>
      </w:ins>
      <w:r w:rsidRPr="004E7DE9">
        <w:t xml:space="preserve">em viaturas </w:t>
      </w:r>
      <w:del w:id="1374" w:author="José Fonseca" w:date="2015-11-10T15:22:00Z">
        <w:r w:rsidRPr="004E7DE9" w:rsidDel="008436C3">
          <w:delText xml:space="preserve">(car pooling) </w:delText>
        </w:r>
      </w:del>
      <w:r w:rsidRPr="004E7DE9">
        <w:t>nas deslocações entre cidades</w:t>
      </w:r>
      <w:ins w:id="1375" w:author="José Fonseca" w:date="2015-11-10T15:28:00Z">
        <w:r w:rsidR="00E64FF6" w:rsidRPr="004E7DE9">
          <w:t>, nomeadamente entre professores</w:t>
        </w:r>
      </w:ins>
      <w:ins w:id="1376" w:author="José Fonseca" w:date="2015-11-10T15:29:00Z">
        <w:r w:rsidR="00E64FF6" w:rsidRPr="004E7DE9">
          <w:t>, funcionários de fábricas</w:t>
        </w:r>
      </w:ins>
      <w:ins w:id="1377" w:author="José Fonseca" w:date="2015-11-10T15:30:00Z">
        <w:r w:rsidR="003E4299" w:rsidRPr="00074512">
          <w:t xml:space="preserve"> e empresas</w:t>
        </w:r>
      </w:ins>
      <w:ins w:id="1378" w:author="José Fonseca" w:date="2015-11-10T15:29:00Z">
        <w:r w:rsidR="00E64FF6" w:rsidRPr="00074512">
          <w:t>, etc</w:t>
        </w:r>
      </w:ins>
      <w:r w:rsidRPr="00074512">
        <w:t>. Dado o potencial número de interessados nessas partilhas</w:t>
      </w:r>
      <w:ins w:id="1379" w:author="José Fonseca" w:date="2015-11-10T15:32:00Z">
        <w:r w:rsidR="003E4299" w:rsidRPr="00074512">
          <w:t xml:space="preserve"> e as muitas tarefas de </w:t>
        </w:r>
      </w:ins>
      <w:ins w:id="1380" w:author="José Fonseca" w:date="2015-11-10T15:33:00Z">
        <w:r w:rsidR="003E4299" w:rsidRPr="001A6752">
          <w:rPr>
            <w:rPrChange w:id="1381" w:author="José Fonseca" w:date="2015-11-10T15:49:00Z">
              <w:rPr/>
            </w:rPrChange>
          </w:rPr>
          <w:t xml:space="preserve">contacto, </w:t>
        </w:r>
      </w:ins>
      <w:ins w:id="1382" w:author="José Fonseca" w:date="2015-11-10T15:32:00Z">
        <w:r w:rsidR="003E4299" w:rsidRPr="001A6752">
          <w:rPr>
            <w:rPrChange w:id="1383" w:author="José Fonseca" w:date="2015-11-10T15:49:00Z">
              <w:rPr/>
            </w:rPrChange>
          </w:rPr>
          <w:t>organização e gestão necessárias</w:t>
        </w:r>
      </w:ins>
      <w:r w:rsidRPr="001A6752">
        <w:rPr>
          <w:rPrChange w:id="1384" w:author="José Fonseca" w:date="2015-11-10T15:49:00Z">
            <w:rPr/>
          </w:rPrChange>
        </w:rPr>
        <w:t xml:space="preserve">, </w:t>
      </w:r>
      <w:ins w:id="1385" w:author="José Fonseca" w:date="2015-11-10T15:36:00Z">
        <w:r w:rsidR="00997BCC" w:rsidRPr="001A6752">
          <w:rPr>
            <w:rPrChange w:id="1386" w:author="José Fonseca" w:date="2015-11-10T15:49:00Z">
              <w:rPr/>
            </w:rPrChange>
          </w:rPr>
          <w:t xml:space="preserve">existe uma cada vez maior procura </w:t>
        </w:r>
      </w:ins>
      <w:ins w:id="1387" w:author="José Fonseca" w:date="2015-11-10T15:32:00Z">
        <w:r w:rsidR="003E4299" w:rsidRPr="001A6752">
          <w:rPr>
            <w:rPrChange w:id="1388" w:author="José Fonseca" w:date="2015-11-10T15:49:00Z">
              <w:rPr/>
            </w:rPrChange>
          </w:rPr>
          <w:t xml:space="preserve">de </w:t>
        </w:r>
      </w:ins>
      <w:del w:id="1389" w:author="José Fonseca" w:date="2015-11-10T15:32:00Z">
        <w:r w:rsidRPr="001A6752" w:rsidDel="003E4299">
          <w:rPr>
            <w:rPrChange w:id="1390" w:author="José Fonseca" w:date="2015-11-10T15:49:00Z">
              <w:rPr/>
            </w:rPrChange>
          </w:rPr>
          <w:delText xml:space="preserve">é necessário recorrer a </w:delText>
        </w:r>
      </w:del>
      <w:r w:rsidRPr="001A6752">
        <w:rPr>
          <w:rPrChange w:id="1391" w:author="José Fonseca" w:date="2015-11-10T15:49:00Z">
            <w:rPr/>
          </w:rPrChange>
        </w:rPr>
        <w:t>ferramentas informáticas</w:t>
      </w:r>
      <w:del w:id="1392" w:author="José Fonseca" w:date="2015-11-10T15:33:00Z">
        <w:r w:rsidRPr="001A6752" w:rsidDel="003E4299">
          <w:rPr>
            <w:rPrChange w:id="1393" w:author="José Fonseca" w:date="2015-11-10T15:49:00Z">
              <w:rPr/>
            </w:rPrChange>
          </w:rPr>
          <w:delText xml:space="preserve"> </w:delText>
        </w:r>
      </w:del>
      <w:ins w:id="1394" w:author="José Fonseca" w:date="2015-11-10T15:33:00Z">
        <w:r w:rsidR="003E4299" w:rsidRPr="001A6752">
          <w:rPr>
            <w:rPrChange w:id="1395" w:author="José Fonseca" w:date="2015-11-10T15:49:00Z">
              <w:rPr/>
            </w:rPrChange>
          </w:rPr>
          <w:t xml:space="preserve"> direcionadas para este mercado</w:t>
        </w:r>
      </w:ins>
      <w:del w:id="1396" w:author="José Fonseca" w:date="2015-11-10T15:33:00Z">
        <w:r w:rsidRPr="001A6752" w:rsidDel="003E4299">
          <w:rPr>
            <w:rPrChange w:id="1397" w:author="José Fonseca" w:date="2015-11-10T15:49:00Z">
              <w:rPr/>
            </w:rPrChange>
          </w:rPr>
          <w:delText>que facilitem a sua organização e gestão</w:delText>
        </w:r>
      </w:del>
      <w:r w:rsidRPr="001A6752">
        <w:rPr>
          <w:rPrChange w:id="1398" w:author="José Fonseca" w:date="2015-11-10T15:49:00Z">
            <w:rPr/>
          </w:rPrChange>
        </w:rPr>
        <w:t>.</w:t>
      </w:r>
    </w:p>
    <w:p w14:paraId="117A37FC" w14:textId="23778563" w:rsidR="009706C3" w:rsidRPr="001A6752" w:rsidDel="00A82A35" w:rsidRDefault="00A82A35" w:rsidP="00257429">
      <w:pPr>
        <w:rPr>
          <w:del w:id="1399" w:author="José Fonseca" w:date="2015-11-10T15:42:00Z"/>
        </w:rPr>
      </w:pPr>
      <w:ins w:id="1400" w:author="José Fonseca" w:date="2015-11-10T15:41:00Z">
        <w:r w:rsidRPr="001A6752">
          <w:rPr>
            <w:rPrChange w:id="1401" w:author="José Fonseca" w:date="2015-11-10T15:49:00Z">
              <w:rPr/>
            </w:rPrChange>
          </w:rPr>
          <w:t>Há também uma grande diversidade de formas de partilha de boleias</w:t>
        </w:r>
      </w:ins>
      <w:ins w:id="1402" w:author="José Fonseca" w:date="2015-11-10T15:38:00Z">
        <w:r w:rsidR="005336A4" w:rsidRPr="001A6752">
          <w:rPr>
            <w:rPrChange w:id="1403" w:author="José Fonseca" w:date="2015-11-10T15:49:00Z">
              <w:rPr/>
            </w:rPrChange>
          </w:rPr>
          <w:t>.</w:t>
        </w:r>
      </w:ins>
      <w:ins w:id="1404" w:author="José Fonseca" w:date="2015-11-10T15:41:00Z">
        <w:r w:rsidRPr="001A6752">
          <w:rPr>
            <w:rPrChange w:id="1405" w:author="José Fonseca" w:date="2015-11-10T15:49:00Z">
              <w:rPr/>
            </w:rPrChange>
          </w:rPr>
          <w:t xml:space="preserve"> De entre as mais comuns destacam-se: </w:t>
        </w:r>
      </w:ins>
      <w:commentRangeStart w:id="1406"/>
      <w:ins w:id="1407" w:author="José Fonseca" w:date="2015-11-10T15:43:00Z">
        <w:r w:rsidRPr="001A6752">
          <w:rPr>
            <w:rPrChange w:id="1408" w:author="José Fonseca" w:date="2015-11-10T15:49:00Z">
              <w:rPr/>
            </w:rPrChange>
          </w:rPr>
          <w:t>regulares entre amigos/conhecidos com ou sem pagamento,</w:t>
        </w:r>
      </w:ins>
      <w:ins w:id="1409" w:author="José Fonseca" w:date="2015-11-10T15:44:00Z">
        <w:r w:rsidRPr="001A6752">
          <w:rPr>
            <w:rPrChange w:id="1410" w:author="José Fonseca" w:date="2015-11-10T15:49:00Z">
              <w:rPr/>
            </w:rPrChange>
          </w:rPr>
          <w:t xml:space="preserve"> esporádicas com pagamento em dinheiro</w:t>
        </w:r>
      </w:ins>
      <w:ins w:id="1411" w:author="José Fonseca" w:date="2015-11-10T15:41:00Z">
        <w:r w:rsidRPr="001A6752">
          <w:rPr>
            <w:rPrChange w:id="1412" w:author="José Fonseca" w:date="2015-11-10T15:49:00Z">
              <w:rPr/>
            </w:rPrChange>
          </w:rPr>
          <w:t>.</w:t>
        </w:r>
      </w:ins>
      <w:commentRangeEnd w:id="1406"/>
      <w:ins w:id="1413" w:author="José Fonseca" w:date="2015-11-10T15:44:00Z">
        <w:r w:rsidRPr="001A6752">
          <w:rPr>
            <w:rStyle w:val="CommentReference"/>
          </w:rPr>
          <w:commentReference w:id="1406"/>
        </w:r>
      </w:ins>
      <w:ins w:id="1415" w:author="José Fonseca" w:date="2015-11-10T15:41:00Z">
        <w:r w:rsidRPr="001A6752">
          <w:t xml:space="preserve"> </w:t>
        </w:r>
      </w:ins>
    </w:p>
    <w:p w14:paraId="18C27D44" w14:textId="419374C4" w:rsidR="009706C3" w:rsidRPr="001A6752" w:rsidRDefault="009706C3" w:rsidP="00257429">
      <w:del w:id="1416" w:author="José Fonseca" w:date="2015-11-10T15:45:00Z">
        <w:r w:rsidRPr="001A6752" w:rsidDel="00A82A35">
          <w:delText>Especificamente</w:delText>
        </w:r>
      </w:del>
      <w:ins w:id="1417" w:author="José Fonseca" w:date="2015-11-10T15:45:00Z">
        <w:r w:rsidR="00A82A35" w:rsidRPr="001A6752">
          <w:t xml:space="preserve">Este trabalho </w:t>
        </w:r>
      </w:ins>
      <w:ins w:id="1418" w:author="José Fonseca" w:date="2015-11-10T15:46:00Z">
        <w:r w:rsidR="00A82A35" w:rsidRPr="001A6752">
          <w:t>enquadra-se no primeiro tipo</w:t>
        </w:r>
      </w:ins>
      <w:r w:rsidRPr="001A6752">
        <w:t xml:space="preserve">, </w:t>
      </w:r>
      <w:ins w:id="1419" w:author="José Fonseca" w:date="2015-11-10T15:46:00Z">
        <w:r w:rsidR="00A82A35" w:rsidRPr="001A6752">
          <w:t xml:space="preserve">formado por </w:t>
        </w:r>
      </w:ins>
      <w:r w:rsidRPr="001A6752">
        <w:t xml:space="preserve">um grupo de docentes do IPG </w:t>
      </w:r>
      <w:ins w:id="1420" w:author="José Fonseca" w:date="2015-11-10T15:46:00Z">
        <w:r w:rsidR="00A82A35" w:rsidRPr="00A955B3">
          <w:t xml:space="preserve">que </w:t>
        </w:r>
      </w:ins>
      <w:r w:rsidRPr="00A955B3">
        <w:t xml:space="preserve">faz </w:t>
      </w:r>
      <w:r w:rsidR="004A36AB" w:rsidRPr="00A955B3">
        <w:t xml:space="preserve">partilhas de boleias entre os seus membros. </w:t>
      </w:r>
      <w:ins w:id="1421" w:author="José Fonseca" w:date="2015-11-10T15:47:00Z">
        <w:r w:rsidR="00F178C0" w:rsidRPr="004E7DE9">
          <w:t xml:space="preserve">Atualmente, </w:t>
        </w:r>
      </w:ins>
      <w:ins w:id="1422" w:author="José Fonseca" w:date="2015-11-10T15:48:00Z">
        <w:r w:rsidR="00F178C0" w:rsidRPr="004E7DE9">
          <w:t>para organizarem e planearem as boleias entre si</w:t>
        </w:r>
      </w:ins>
      <w:ins w:id="1423" w:author="José Fonseca" w:date="2015-11-10T15:47:00Z">
        <w:r w:rsidR="00F178C0" w:rsidRPr="004E7DE9">
          <w:t xml:space="preserve">, </w:t>
        </w:r>
      </w:ins>
      <w:del w:id="1424" w:author="José Fonseca" w:date="2015-11-10T15:47:00Z">
        <w:r w:rsidR="004A36AB" w:rsidRPr="004E7DE9" w:rsidDel="00F178C0">
          <w:delText xml:space="preserve">Eles </w:delText>
        </w:r>
      </w:del>
      <w:r w:rsidR="004A36AB" w:rsidRPr="004E7DE9">
        <w:t xml:space="preserve">utilizam uma folha de </w:t>
      </w:r>
      <w:del w:id="1425" w:author="José Fonseca" w:date="2015-11-10T15:47:00Z">
        <w:r w:rsidR="00083E63" w:rsidRPr="004E7DE9" w:rsidDel="00F178C0">
          <w:delText>Excel</w:delText>
        </w:r>
        <w:r w:rsidR="00A118AD" w:rsidRPr="004E7DE9" w:rsidDel="00F178C0">
          <w:delText xml:space="preserve"> </w:delText>
        </w:r>
      </w:del>
      <w:ins w:id="1426" w:author="José Fonseca" w:date="2015-11-10T15:47:00Z">
        <w:r w:rsidR="00F178C0" w:rsidRPr="004E7DE9">
          <w:t xml:space="preserve">cálculo </w:t>
        </w:r>
      </w:ins>
      <w:r w:rsidR="00A118AD" w:rsidRPr="004E7DE9">
        <w:t>partilhada</w:t>
      </w:r>
      <w:r w:rsidR="004A36AB" w:rsidRPr="004E7DE9">
        <w:t xml:space="preserve"> no Google Spreadsheet</w:t>
      </w:r>
      <w:del w:id="1427" w:author="José Fonseca" w:date="2015-11-10T15:47:00Z">
        <w:r w:rsidR="004A36AB" w:rsidRPr="004E7DE9" w:rsidDel="00F178C0">
          <w:delText xml:space="preserve"> para organizar e planear as boleias entre si</w:delText>
        </w:r>
      </w:del>
      <w:r w:rsidR="004A36AB" w:rsidRPr="004E7DE9">
        <w:t xml:space="preserve">. </w:t>
      </w:r>
      <w:ins w:id="1428" w:author="José Fonseca" w:date="2015-11-10T15:48:00Z">
        <w:r w:rsidR="00D42DC9" w:rsidRPr="004E7DE9">
          <w:t xml:space="preserve">No entanto, a </w:t>
        </w:r>
      </w:ins>
      <w:del w:id="1429" w:author="José Fonseca" w:date="2015-11-10T15:48:00Z">
        <w:r w:rsidR="004A36AB" w:rsidRPr="004E7DE9" w:rsidDel="00D42DC9">
          <w:delText xml:space="preserve">Mas </w:delText>
        </w:r>
      </w:del>
      <w:r w:rsidR="004A36AB" w:rsidRPr="004E7DE9">
        <w:t>utiliza</w:t>
      </w:r>
      <w:ins w:id="1430" w:author="José Fonseca" w:date="2015-11-10T15:48:00Z">
        <w:r w:rsidR="00D42DC9" w:rsidRPr="004E7DE9">
          <w:t>ção de</w:t>
        </w:r>
      </w:ins>
      <w:del w:id="1431" w:author="José Fonseca" w:date="2015-11-10T15:48:00Z">
        <w:r w:rsidR="004A36AB" w:rsidRPr="004E7DE9" w:rsidDel="00D42DC9">
          <w:delText>r</w:delText>
        </w:r>
      </w:del>
      <w:r w:rsidR="004A36AB" w:rsidRPr="004E7DE9">
        <w:t xml:space="preserve"> uma folha de </w:t>
      </w:r>
      <w:ins w:id="1432" w:author="José Fonseca" w:date="2015-11-10T15:48:00Z">
        <w:r w:rsidR="00D42DC9" w:rsidRPr="004E7DE9">
          <w:t xml:space="preserve">cálculo partilhada </w:t>
        </w:r>
      </w:ins>
      <w:del w:id="1433" w:author="José Fonseca" w:date="2015-11-10T15:48:00Z">
        <w:r w:rsidR="00083E63" w:rsidRPr="004E7DE9" w:rsidDel="00D42DC9">
          <w:delText>Excel</w:delText>
        </w:r>
        <w:r w:rsidR="004A36AB" w:rsidRPr="004E7DE9" w:rsidDel="00D42DC9">
          <w:delText xml:space="preserve"> </w:delText>
        </w:r>
      </w:del>
      <w:r w:rsidR="004A36AB" w:rsidRPr="004E7DE9">
        <w:t xml:space="preserve">para esta tarefa torna-se num processo muito </w:t>
      </w:r>
      <w:del w:id="1434" w:author="José Fonseca" w:date="2015-11-10T15:49:00Z">
        <w:r w:rsidR="004A36AB" w:rsidRPr="004E7DE9" w:rsidDel="001A6752">
          <w:delText>de</w:delText>
        </w:r>
      </w:del>
      <w:r w:rsidR="004A36AB" w:rsidRPr="004E7DE9">
        <w:t>mor</w:t>
      </w:r>
      <w:r w:rsidR="004A36AB" w:rsidRPr="001A6752">
        <w:t xml:space="preserve">oso e </w:t>
      </w:r>
      <w:del w:id="1435" w:author="José Fonseca" w:date="2015-11-10T15:49:00Z">
        <w:r w:rsidR="004A36AB" w:rsidRPr="001A6752" w:rsidDel="001A6752">
          <w:delText>exaustivo</w:delText>
        </w:r>
      </w:del>
      <w:ins w:id="1436" w:author="José Fonseca" w:date="2015-11-10T15:50:00Z">
        <w:r w:rsidR="001A6752">
          <w:t>sujeito</w:t>
        </w:r>
      </w:ins>
      <w:ins w:id="1437" w:author="José Fonseca" w:date="2015-11-10T15:49:00Z">
        <w:r w:rsidR="001A6752">
          <w:t xml:space="preserve"> </w:t>
        </w:r>
      </w:ins>
      <w:ins w:id="1438" w:author="José Fonseca" w:date="2015-11-10T15:50:00Z">
        <w:r w:rsidR="001A6752">
          <w:t>a erros</w:t>
        </w:r>
      </w:ins>
      <w:r w:rsidR="004A36AB" w:rsidRPr="001A6752">
        <w:t xml:space="preserve">, especialmente quando </w:t>
      </w:r>
      <w:r w:rsidR="00A118AD" w:rsidRPr="001A6752">
        <w:t>se pretende organizar boleias a longo prazo</w:t>
      </w:r>
      <w:ins w:id="1439" w:author="José Fonseca" w:date="2015-11-10T15:50:00Z">
        <w:r w:rsidR="00A955B3">
          <w:t xml:space="preserve">, </w:t>
        </w:r>
      </w:ins>
      <w:ins w:id="1440" w:author="José Fonseca" w:date="2015-11-10T15:51:00Z">
        <w:r w:rsidR="004E7DE9">
          <w:t xml:space="preserve">tendo em atenção </w:t>
        </w:r>
      </w:ins>
      <w:ins w:id="1441" w:author="José Fonseca" w:date="2015-11-10T15:52:00Z">
        <w:r w:rsidR="00074512">
          <w:t>alterações de última hora, necessidade de avisar os membros das boleias</w:t>
        </w:r>
      </w:ins>
      <w:ins w:id="1442" w:author="José Fonseca" w:date="2015-11-10T15:53:00Z">
        <w:r w:rsidR="00074512">
          <w:t>, visualização optimizada das boleias semanais</w:t>
        </w:r>
      </w:ins>
      <w:bookmarkStart w:id="1443" w:name="_GoBack"/>
      <w:bookmarkEnd w:id="1443"/>
      <w:r w:rsidR="00A118AD" w:rsidRPr="001A6752">
        <w:t>.</w:t>
      </w:r>
    </w:p>
    <w:p w14:paraId="784C4E73" w14:textId="77777777" w:rsidR="00145F11" w:rsidRPr="00074512" w:rsidRDefault="00145F11" w:rsidP="00257429">
      <w:r w:rsidRPr="00A955B3">
        <w:t>Existe uma grande variedade de ferramentas/aplicações online que fornecem o serviço de partilha de  boleias entre os ut</w:t>
      </w:r>
      <w:r w:rsidR="009706C3" w:rsidRPr="004E7DE9">
        <w:t xml:space="preserve">ilizadores. No entanto, </w:t>
      </w:r>
      <w:r w:rsidRPr="004E7DE9">
        <w:t xml:space="preserve">estas ferramentas </w:t>
      </w:r>
      <w:r w:rsidR="00A118AD" w:rsidRPr="004E7DE9">
        <w:t>não</w:t>
      </w:r>
      <w:r w:rsidRPr="004E7DE9">
        <w:t xml:space="preserve"> providenciam a troca de informações entre</w:t>
      </w:r>
      <w:r w:rsidR="00A118AD" w:rsidRPr="00074512">
        <w:t xml:space="preserve"> grupos de utilizadores</w:t>
      </w:r>
      <w:r w:rsidRPr="00074512">
        <w:t xml:space="preserve"> e não permitem o planeamento fácil de múltiplas viagens quer a curto ou a longo prazo.</w:t>
      </w:r>
    </w:p>
    <w:p w14:paraId="226A8D30" w14:textId="77777777" w:rsidR="00F50898" w:rsidRPr="001A6752" w:rsidRDefault="00145F11" w:rsidP="00257429">
      <w:pPr>
        <w:rPr>
          <w:rPrChange w:id="1444" w:author="José Fonseca" w:date="2015-11-10T15:49:00Z">
            <w:rPr/>
          </w:rPrChange>
        </w:rPr>
      </w:pPr>
      <w:r w:rsidRPr="00074512">
        <w:lastRenderedPageBreak/>
        <w:t xml:space="preserve">Este projeto visa responder </w:t>
      </w:r>
      <w:r w:rsidR="00A118AD" w:rsidRPr="001A6752">
        <w:rPr>
          <w:rPrChange w:id="1445" w:author="José Fonseca" w:date="2015-11-10T15:49:00Z">
            <w:rPr/>
          </w:rPrChange>
        </w:rPr>
        <w:t xml:space="preserve">às </w:t>
      </w:r>
      <w:r w:rsidRPr="001A6752">
        <w:rPr>
          <w:rPrChange w:id="1446" w:author="José Fonseca" w:date="2015-11-10T15:49:00Z">
            <w:rPr/>
          </w:rPrChange>
        </w:rPr>
        <w:t xml:space="preserve">necessidades </w:t>
      </w:r>
      <w:r w:rsidR="00A118AD" w:rsidRPr="001A6752">
        <w:rPr>
          <w:rPrChange w:id="1447" w:author="José Fonseca" w:date="2015-11-10T15:49:00Z">
            <w:rPr/>
          </w:rPrChange>
        </w:rPr>
        <w:t xml:space="preserve">do grupo, </w:t>
      </w:r>
      <w:r w:rsidRPr="001A6752">
        <w:rPr>
          <w:rPrChange w:id="1448" w:author="José Fonseca" w:date="2015-11-10T15:49:00Z">
            <w:rPr/>
          </w:rPrChange>
        </w:rPr>
        <w:t>através de uma ap</w:t>
      </w:r>
      <w:r w:rsidR="00A118AD" w:rsidRPr="001A6752">
        <w:rPr>
          <w:rPrChange w:id="1449" w:author="José Fonseca" w:date="2015-11-10T15:49:00Z">
            <w:rPr/>
          </w:rPrChange>
        </w:rPr>
        <w:t>licação online que permita automatizar, ao máximo, o planeamento e a organização de boleia</w:t>
      </w:r>
      <w:r w:rsidR="004763EF" w:rsidRPr="001A6752">
        <w:rPr>
          <w:rPrChange w:id="1450" w:author="José Fonseca" w:date="2015-11-10T15:49:00Z">
            <w:rPr/>
          </w:rPrChange>
        </w:rPr>
        <w:t>s</w:t>
      </w:r>
      <w:r w:rsidR="009E739F" w:rsidRPr="001A6752">
        <w:rPr>
          <w:rPrChange w:id="1451" w:author="José Fonseca" w:date="2015-11-10T15:49:00Z">
            <w:rPr/>
          </w:rPrChange>
        </w:rPr>
        <w:t xml:space="preserve"> e tornar a sua utilização rápida e eficaz por parte do utilizador.</w:t>
      </w:r>
      <w:r w:rsidRPr="001A6752">
        <w:rPr>
          <w:rPrChange w:id="1452" w:author="José Fonseca" w:date="2015-11-10T15:49:00Z">
            <w:rPr/>
          </w:rPrChange>
        </w:rPr>
        <w:t xml:space="preserve"> </w:t>
      </w:r>
      <w:r w:rsidR="009E739F" w:rsidRPr="001A6752">
        <w:rPr>
          <w:rPrChange w:id="1453" w:author="José Fonseca" w:date="2015-11-10T15:49:00Z">
            <w:rPr/>
          </w:rPrChange>
        </w:rPr>
        <w:t>A utilização da aplicação vai se centralizar n</w:t>
      </w:r>
      <w:r w:rsidRPr="001A6752">
        <w:rPr>
          <w:rPrChange w:id="1454" w:author="José Fonseca" w:date="2015-11-10T15:49:00Z">
            <w:rPr/>
          </w:rPrChange>
        </w:rPr>
        <w:t xml:space="preserve">um único mapa de boleias </w:t>
      </w:r>
      <w:r w:rsidR="00460B58" w:rsidRPr="001A6752">
        <w:rPr>
          <w:rPrChange w:id="1455" w:author="José Fonseca" w:date="2015-11-10T15:49:00Z">
            <w:rPr/>
          </w:rPrChange>
        </w:rPr>
        <w:t xml:space="preserve">visível </w:t>
      </w:r>
      <w:r w:rsidR="009E739F" w:rsidRPr="001A6752">
        <w:rPr>
          <w:rPrChange w:id="1456" w:author="José Fonseca" w:date="2015-11-10T15:49:00Z">
            <w:rPr/>
          </w:rPrChange>
        </w:rPr>
        <w:t xml:space="preserve">para </w:t>
      </w:r>
      <w:r w:rsidR="00460B58" w:rsidRPr="001A6752">
        <w:rPr>
          <w:rPrChange w:id="1457" w:author="José Fonseca" w:date="2015-11-10T15:49:00Z">
            <w:rPr/>
          </w:rPrChange>
        </w:rPr>
        <w:t xml:space="preserve">todo </w:t>
      </w:r>
      <w:r w:rsidR="009E739F" w:rsidRPr="001A6752">
        <w:rPr>
          <w:rPrChange w:id="1458" w:author="José Fonseca" w:date="2015-11-10T15:49:00Z">
            <w:rPr/>
          </w:rPrChange>
        </w:rPr>
        <w:t>o grupo</w:t>
      </w:r>
      <w:r w:rsidRPr="001A6752">
        <w:rPr>
          <w:rPrChange w:id="1459" w:author="José Fonseca" w:date="2015-11-10T15:49:00Z">
            <w:rPr/>
          </w:rPrChange>
        </w:rPr>
        <w:t xml:space="preserve">. </w:t>
      </w:r>
      <w:r w:rsidR="009E739F" w:rsidRPr="001A6752">
        <w:rPr>
          <w:rPrChange w:id="1460" w:author="José Fonseca" w:date="2015-11-10T15:49:00Z">
            <w:rPr/>
          </w:rPrChange>
        </w:rPr>
        <w:t>Este mapa consistirá num horário onde estão registadas todas as boleias e os seus atributos (hora, data, partida, etc)</w:t>
      </w:r>
      <w:r w:rsidR="00460B58" w:rsidRPr="001A6752">
        <w:rPr>
          <w:rPrChange w:id="1461" w:author="José Fonseca" w:date="2015-11-10T15:49:00Z">
            <w:rPr/>
          </w:rPrChange>
        </w:rPr>
        <w:t>.</w:t>
      </w:r>
      <w:r w:rsidR="009E739F" w:rsidRPr="001A6752">
        <w:rPr>
          <w:rPrChange w:id="1462" w:author="José Fonseca" w:date="2015-11-10T15:49:00Z">
            <w:rPr/>
          </w:rPrChange>
        </w:rPr>
        <w:t xml:space="preserve"> </w:t>
      </w:r>
      <w:r w:rsidRPr="001A6752">
        <w:rPr>
          <w:rPrChange w:id="1463" w:author="José Fonseca" w:date="2015-11-10T15:49:00Z">
            <w:rPr/>
          </w:rPrChange>
        </w:rPr>
        <w:t>Existirá uma variedade de ferramentas e opções disponíveis aos utilizadores para conseguirem</w:t>
      </w:r>
      <w:r w:rsidR="00B17028" w:rsidRPr="001A6752">
        <w:rPr>
          <w:rPrChange w:id="1464" w:author="José Fonseca" w:date="2015-11-10T15:49:00Z">
            <w:rPr/>
          </w:rPrChange>
        </w:rPr>
        <w:t xml:space="preserve"> criar, aceitar, duplicar e </w:t>
      </w:r>
      <w:r w:rsidR="00B256E2" w:rsidRPr="001A6752">
        <w:rPr>
          <w:rPrChange w:id="1465" w:author="José Fonseca" w:date="2015-11-10T15:49:00Z">
            <w:rPr/>
          </w:rPrChange>
        </w:rPr>
        <w:t>custo</w:t>
      </w:r>
      <w:r w:rsidR="00460B58" w:rsidRPr="001A6752">
        <w:rPr>
          <w:rPrChange w:id="1466" w:author="José Fonseca" w:date="2015-11-10T15:49:00Z">
            <w:rPr/>
          </w:rPrChange>
        </w:rPr>
        <w:t>mizar ofert</w:t>
      </w:r>
      <w:r w:rsidR="00B256E2" w:rsidRPr="001A6752">
        <w:rPr>
          <w:rPrChange w:id="1467" w:author="José Fonseca" w:date="2015-11-10T15:49:00Z">
            <w:rPr/>
          </w:rPrChange>
        </w:rPr>
        <w:t>as de boleias dentro deste mapa</w:t>
      </w:r>
      <w:r w:rsidRPr="001A6752">
        <w:rPr>
          <w:rPrChange w:id="1468" w:author="José Fonseca" w:date="2015-11-10T15:49:00Z">
            <w:rPr/>
          </w:rPrChange>
        </w:rPr>
        <w:t xml:space="preserve">. </w:t>
      </w:r>
    </w:p>
    <w:p w14:paraId="6CB72434" w14:textId="77777777" w:rsidR="006E0A97" w:rsidRPr="001A6752" w:rsidRDefault="00460B58" w:rsidP="00257429">
      <w:pPr>
        <w:rPr>
          <w:rPrChange w:id="1469" w:author="José Fonseca" w:date="2015-11-10T15:49:00Z">
            <w:rPr/>
          </w:rPrChange>
        </w:rPr>
      </w:pPr>
      <w:r w:rsidRPr="001A6752">
        <w:rPr>
          <w:rPrChange w:id="1470" w:author="José Fonseca" w:date="2015-11-10T15:49:00Z">
            <w:rPr/>
          </w:rPrChange>
        </w:rPr>
        <w:t xml:space="preserve">O design da aplicação terá de ser </w:t>
      </w:r>
      <w:r w:rsidR="00F50898" w:rsidRPr="001A6752">
        <w:rPr>
          <w:rPrChange w:id="1471" w:author="José Fonseca" w:date="2015-11-10T15:49:00Z">
            <w:rPr/>
          </w:rPrChange>
        </w:rPr>
        <w:t>simples e eficiente, de modo ao utilizador conseguir ler o mapa de boleias rapidamente e sem esforço</w:t>
      </w:r>
      <w:r w:rsidR="00E04F15" w:rsidRPr="001A6752">
        <w:rPr>
          <w:rPrChange w:id="1472" w:author="José Fonseca" w:date="2015-11-10T15:49:00Z">
            <w:rPr/>
          </w:rPrChange>
        </w:rPr>
        <w:t xml:space="preserve">. </w:t>
      </w:r>
      <w:r w:rsidR="003A343A" w:rsidRPr="001A6752">
        <w:rPr>
          <w:rPrChange w:id="1473" w:author="José Fonseca" w:date="2015-11-10T15:49:00Z">
            <w:rPr/>
          </w:rPrChange>
        </w:rPr>
        <w:t>Assim, o design focar-se-á</w:t>
      </w:r>
      <w:r w:rsidR="005B2E85" w:rsidRPr="001A6752">
        <w:rPr>
          <w:rPrChange w:id="1474" w:author="José Fonseca" w:date="2015-11-10T15:49:00Z">
            <w:rPr/>
          </w:rPrChange>
        </w:rPr>
        <w:t xml:space="preserve"> </w:t>
      </w:r>
      <w:r w:rsidR="003A343A" w:rsidRPr="001A6752">
        <w:rPr>
          <w:rPrChange w:id="1475" w:author="José Fonseca" w:date="2015-11-10T15:49:00Z">
            <w:rPr/>
          </w:rPrChange>
        </w:rPr>
        <w:t xml:space="preserve">numa vista semanal do mapa de boleias. </w:t>
      </w:r>
      <w:r w:rsidR="0038726C" w:rsidRPr="001A6752">
        <w:rPr>
          <w:rPrChange w:id="1476" w:author="José Fonseca" w:date="2015-11-10T15:49:00Z">
            <w:rPr/>
          </w:rPrChange>
        </w:rPr>
        <w:t xml:space="preserve">Esta vista </w:t>
      </w:r>
      <w:r w:rsidR="00B256E2" w:rsidRPr="001A6752">
        <w:rPr>
          <w:rPrChange w:id="1477" w:author="José Fonseca" w:date="2015-11-10T15:49:00Z">
            <w:rPr/>
          </w:rPrChange>
        </w:rPr>
        <w:t>consistirá</w:t>
      </w:r>
      <w:r w:rsidR="0038726C" w:rsidRPr="001A6752">
        <w:rPr>
          <w:rPrChange w:id="1478" w:author="José Fonseca" w:date="2015-11-10T15:49:00Z">
            <w:rPr/>
          </w:rPrChange>
        </w:rPr>
        <w:t xml:space="preserve"> de uma tabela </w:t>
      </w:r>
      <w:r w:rsidR="008348C3" w:rsidRPr="001A6752">
        <w:rPr>
          <w:rPrChange w:id="1479" w:author="José Fonseca" w:date="2015-11-10T15:49:00Z">
            <w:rPr/>
          </w:rPrChange>
        </w:rPr>
        <w:t xml:space="preserve">preenchido </w:t>
      </w:r>
      <w:r w:rsidR="0038726C" w:rsidRPr="001A6752">
        <w:rPr>
          <w:rPrChange w:id="1480" w:author="José Fonseca" w:date="2015-11-10T15:49:00Z">
            <w:rPr/>
          </w:rPrChange>
        </w:rPr>
        <w:t xml:space="preserve">com </w:t>
      </w:r>
      <w:r w:rsidR="00A74089" w:rsidRPr="001A6752">
        <w:rPr>
          <w:rPrChange w:id="1481" w:author="José Fonseca" w:date="2015-11-10T15:49:00Z">
            <w:rPr/>
          </w:rPrChange>
        </w:rPr>
        <w:t>as horas</w:t>
      </w:r>
      <w:r w:rsidR="008348C3" w:rsidRPr="001A6752">
        <w:rPr>
          <w:rPrChange w:id="1482" w:author="José Fonseca" w:date="2015-11-10T15:49:00Z">
            <w:rPr/>
          </w:rPrChange>
        </w:rPr>
        <w:t xml:space="preserve"> do dia  </w:t>
      </w:r>
      <w:r w:rsidR="00A74089" w:rsidRPr="001A6752">
        <w:rPr>
          <w:rPrChange w:id="1483" w:author="José Fonseca" w:date="2015-11-10T15:49:00Z">
            <w:rPr/>
          </w:rPrChange>
        </w:rPr>
        <w:t xml:space="preserve"> verticalmente e os dias da semana horizontalmente e cada espaço será preenchido consoante as boleias existentes. A cada utilizador será atribuído </w:t>
      </w:r>
      <w:r w:rsidR="008348C3" w:rsidRPr="001A6752">
        <w:rPr>
          <w:rPrChange w:id="1484" w:author="José Fonseca" w:date="2015-11-10T15:49:00Z">
            <w:rPr/>
          </w:rPrChange>
        </w:rPr>
        <w:t>uma cor, que serão utilizadas para colorir cada boleia na</w:t>
      </w:r>
      <w:r w:rsidR="009B01A1" w:rsidRPr="001A6752">
        <w:rPr>
          <w:rPrChange w:id="1485" w:author="José Fonseca" w:date="2015-11-10T15:49:00Z">
            <w:rPr/>
          </w:rPrChange>
        </w:rPr>
        <w:t xml:space="preserve"> tabela de modo a identificar rapidamente quem é o condutor.</w:t>
      </w:r>
    </w:p>
    <w:p w14:paraId="48F4E0D1" w14:textId="77777777" w:rsidR="00145F11" w:rsidRPr="001A6752" w:rsidRDefault="006E0A97" w:rsidP="00257429">
      <w:pPr>
        <w:rPr>
          <w:rPrChange w:id="1486" w:author="José Fonseca" w:date="2015-11-10T15:49:00Z">
            <w:rPr/>
          </w:rPrChange>
        </w:rPr>
      </w:pPr>
      <w:r w:rsidRPr="001A6752">
        <w:rPr>
          <w:rPrChange w:id="1487" w:author="José Fonseca" w:date="2015-11-10T15:49:00Z">
            <w:rPr/>
          </w:rPrChange>
        </w:rPr>
        <w:t>Para maior usabilidade e acessibilidade, a aplicação será responsiva, ou seja, a aplicação web adaptará o seu formato consoante o tamanho do ecrã do dispositivo. Assim, pod</w:t>
      </w:r>
      <w:r w:rsidR="00C86E65" w:rsidRPr="001A6752">
        <w:rPr>
          <w:rPrChange w:id="1488" w:author="José Fonseca" w:date="2015-11-10T15:49:00Z">
            <w:rPr/>
          </w:rPrChange>
        </w:rPr>
        <w:t>e ser visualiz</w:t>
      </w:r>
      <w:r w:rsidRPr="001A6752">
        <w:rPr>
          <w:rPrChange w:id="1489" w:author="José Fonseca" w:date="2015-11-10T15:49:00Z">
            <w:rPr/>
          </w:rPrChange>
        </w:rPr>
        <w:t>ada a partir de qualquer dispositivo móvel sem perder eficiência do design.</w:t>
      </w:r>
    </w:p>
    <w:p w14:paraId="75618A90" w14:textId="77777777" w:rsidR="00B12C84" w:rsidRPr="001A6752" w:rsidRDefault="00B12C84" w:rsidP="00257429">
      <w:pPr>
        <w:rPr>
          <w:rPrChange w:id="1490" w:author="José Fonseca" w:date="2015-11-10T15:49:00Z">
            <w:rPr/>
          </w:rPrChange>
        </w:rPr>
      </w:pPr>
    </w:p>
    <w:p w14:paraId="3A0DB1F2" w14:textId="77777777" w:rsidR="00145F11" w:rsidRPr="001A6752" w:rsidRDefault="00B256E2" w:rsidP="00257429">
      <w:pPr>
        <w:pStyle w:val="Heading4"/>
        <w:rPr>
          <w:rPrChange w:id="1491" w:author="José Fonseca" w:date="2015-11-10T15:49:00Z">
            <w:rPr/>
          </w:rPrChange>
        </w:rPr>
      </w:pPr>
      <w:r w:rsidRPr="001A6752">
        <w:rPr>
          <w:rPrChange w:id="1492" w:author="José Fonseca" w:date="2015-11-10T15:49:00Z">
            <w:rPr/>
          </w:rPrChange>
        </w:rPr>
        <w:t>Objetivos</w:t>
      </w:r>
      <w:r w:rsidR="00145F11" w:rsidRPr="001A6752">
        <w:rPr>
          <w:rPrChange w:id="1493" w:author="José Fonseca" w:date="2015-11-10T15:49:00Z">
            <w:rPr/>
          </w:rPrChange>
        </w:rPr>
        <w:t xml:space="preserve"> da aplicação</w:t>
      </w:r>
    </w:p>
    <w:p w14:paraId="3A705FAA" w14:textId="77777777" w:rsidR="00145F11" w:rsidRPr="001A6752" w:rsidRDefault="00145F11" w:rsidP="00257429">
      <w:pPr>
        <w:rPr>
          <w:rPrChange w:id="1494" w:author="José Fonseca" w:date="2015-11-10T15:49:00Z">
            <w:rPr/>
          </w:rPrChange>
        </w:rPr>
      </w:pPr>
      <w:r w:rsidRPr="001A6752">
        <w:rPr>
          <w:rPrChange w:id="1495" w:author="José Fonseca" w:date="2015-11-10T15:49:00Z">
            <w:rPr/>
          </w:rPrChange>
        </w:rPr>
        <w:t>Tendo em conta os p</w:t>
      </w:r>
      <w:r w:rsidR="00B17028" w:rsidRPr="001A6752">
        <w:rPr>
          <w:rPrChange w:id="1496" w:author="José Fonseca" w:date="2015-11-10T15:49:00Z">
            <w:rPr/>
          </w:rPrChange>
        </w:rPr>
        <w:t>ontos</w:t>
      </w:r>
      <w:r w:rsidRPr="001A6752">
        <w:rPr>
          <w:rPrChange w:id="1497" w:author="José Fonseca" w:date="2015-11-10T15:49:00Z">
            <w:rPr/>
          </w:rPrChange>
        </w:rPr>
        <w:t xml:space="preserve"> referidos anteriormente, podemos estabelecer várias soluções que a aplicação terá de apresentar:</w:t>
      </w:r>
    </w:p>
    <w:p w14:paraId="0412D2EE" w14:textId="77777777" w:rsidR="00145F11" w:rsidRPr="001A6752" w:rsidRDefault="00145F11" w:rsidP="00A71114">
      <w:pPr>
        <w:pStyle w:val="ListParagraph"/>
        <w:numPr>
          <w:ilvl w:val="0"/>
          <w:numId w:val="6"/>
        </w:numPr>
        <w:rPr>
          <w:rPrChange w:id="1498" w:author="José Fonseca" w:date="2015-11-10T15:49:00Z">
            <w:rPr/>
          </w:rPrChange>
        </w:rPr>
      </w:pPr>
      <w:r w:rsidRPr="001A6752">
        <w:rPr>
          <w:rPrChange w:id="1499" w:author="José Fonseca" w:date="2015-11-10T15:49:00Z">
            <w:rPr/>
          </w:rPrChange>
        </w:rPr>
        <w:t>Registar, alterar e eliminar utilizadores.</w:t>
      </w:r>
      <w:r w:rsidR="00C551A6" w:rsidRPr="001A6752">
        <w:rPr>
          <w:rPrChange w:id="1500" w:author="José Fonseca" w:date="2015-11-10T15:49:00Z">
            <w:rPr/>
          </w:rPrChange>
        </w:rPr>
        <w:t xml:space="preserve"> </w:t>
      </w:r>
      <w:r w:rsidR="00CF402F" w:rsidRPr="001A6752">
        <w:rPr>
          <w:rPrChange w:id="1501" w:author="José Fonseca" w:date="2015-11-10T15:49:00Z">
            <w:rPr/>
          </w:rPrChange>
        </w:rPr>
        <w:t xml:space="preserve">Esta é uma funcionalidade básica para </w:t>
      </w:r>
      <w:r w:rsidR="009B48F3" w:rsidRPr="001A6752">
        <w:rPr>
          <w:rPrChange w:id="1502" w:author="José Fonseca" w:date="2015-11-10T15:49:00Z">
            <w:rPr/>
          </w:rPrChange>
        </w:rPr>
        <w:t xml:space="preserve">permitir a </w:t>
      </w:r>
      <w:r w:rsidR="00CF402F" w:rsidRPr="001A6752">
        <w:rPr>
          <w:rPrChange w:id="1503" w:author="José Fonseca" w:date="2015-11-10T15:49:00Z">
            <w:rPr/>
          </w:rPrChange>
        </w:rPr>
        <w:t xml:space="preserve">gestão dos </w:t>
      </w:r>
      <w:r w:rsidR="009B48F3" w:rsidRPr="001A6752">
        <w:rPr>
          <w:rPrChange w:id="1504" w:author="José Fonseca" w:date="2015-11-10T15:49:00Z">
            <w:rPr/>
          </w:rPrChange>
        </w:rPr>
        <w:t>utilizadores</w:t>
      </w:r>
      <w:r w:rsidR="00CF402F" w:rsidRPr="001A6752">
        <w:rPr>
          <w:rPrChange w:id="1505" w:author="José Fonseca" w:date="2015-11-10T15:49:00Z">
            <w:rPr/>
          </w:rPrChange>
        </w:rPr>
        <w:t>.</w:t>
      </w:r>
    </w:p>
    <w:p w14:paraId="6132A397" w14:textId="77777777" w:rsidR="00145F11" w:rsidRPr="001A6752" w:rsidRDefault="00145F11" w:rsidP="00A71114">
      <w:pPr>
        <w:pStyle w:val="ListParagraph"/>
        <w:numPr>
          <w:ilvl w:val="0"/>
          <w:numId w:val="6"/>
        </w:numPr>
        <w:rPr>
          <w:rPrChange w:id="1506" w:author="José Fonseca" w:date="2015-11-10T15:49:00Z">
            <w:rPr/>
          </w:rPrChange>
        </w:rPr>
      </w:pPr>
      <w:r w:rsidRPr="001A6752">
        <w:rPr>
          <w:rPrChange w:id="1507" w:author="José Fonseca" w:date="2015-11-10T15:49:00Z">
            <w:rPr/>
          </w:rPrChange>
        </w:rPr>
        <w:t xml:space="preserve">Organizar pedidos </w:t>
      </w:r>
      <w:r w:rsidR="00B17028" w:rsidRPr="001A6752">
        <w:rPr>
          <w:rPrChange w:id="1508" w:author="José Fonseca" w:date="2015-11-10T15:49:00Z">
            <w:rPr/>
          </w:rPrChange>
        </w:rPr>
        <w:t>e ofertas de boleias dentro do grupo</w:t>
      </w:r>
      <w:r w:rsidRPr="001A6752">
        <w:rPr>
          <w:rPrChange w:id="1509" w:author="José Fonseca" w:date="2015-11-10T15:49:00Z">
            <w:rPr/>
          </w:rPrChange>
        </w:rPr>
        <w:t>.</w:t>
      </w:r>
      <w:r w:rsidR="006C4824" w:rsidRPr="001A6752">
        <w:rPr>
          <w:rPrChange w:id="1510" w:author="José Fonseca" w:date="2015-11-10T15:49:00Z">
            <w:rPr/>
          </w:rPrChange>
        </w:rPr>
        <w:t xml:space="preserve"> A aplicação tem de ter uma </w:t>
      </w:r>
      <w:r w:rsidR="00521F0D" w:rsidRPr="001A6752">
        <w:rPr>
          <w:rPrChange w:id="1511" w:author="José Fonseca" w:date="2015-11-10T15:49:00Z">
            <w:rPr/>
          </w:rPrChange>
        </w:rPr>
        <w:t>organização</w:t>
      </w:r>
      <w:r w:rsidR="006C4824" w:rsidRPr="001A6752">
        <w:rPr>
          <w:rPrChange w:id="1512" w:author="José Fonseca" w:date="2015-11-10T15:49:00Z">
            <w:rPr/>
          </w:rPrChange>
        </w:rPr>
        <w:t xml:space="preserve"> </w:t>
      </w:r>
      <w:r w:rsidR="00063D6A" w:rsidRPr="001A6752">
        <w:rPr>
          <w:rPrChange w:id="1513" w:author="José Fonseca" w:date="2015-11-10T15:49:00Z">
            <w:rPr/>
          </w:rPrChange>
        </w:rPr>
        <w:t xml:space="preserve">visual intuitiva ao utilizador, </w:t>
      </w:r>
      <w:r w:rsidR="00521F0D" w:rsidRPr="001A6752">
        <w:rPr>
          <w:rPrChange w:id="1514" w:author="José Fonseca" w:date="2015-11-10T15:49:00Z">
            <w:rPr/>
          </w:rPrChange>
        </w:rPr>
        <w:t>de modo a ele conseguir localizar as boleias no tempo facilmente.</w:t>
      </w:r>
    </w:p>
    <w:p w14:paraId="6EBABB5C" w14:textId="77777777" w:rsidR="00CF402F" w:rsidRPr="001A6752" w:rsidRDefault="00145F11" w:rsidP="00A71114">
      <w:pPr>
        <w:pStyle w:val="ListParagraph"/>
        <w:numPr>
          <w:ilvl w:val="0"/>
          <w:numId w:val="6"/>
        </w:numPr>
        <w:rPr>
          <w:lang w:eastAsia="ja-JP"/>
          <w:rPrChange w:id="1515" w:author="José Fonseca" w:date="2015-11-10T15:49:00Z">
            <w:rPr>
              <w:lang w:eastAsia="ja-JP"/>
            </w:rPr>
          </w:rPrChange>
        </w:rPr>
      </w:pPr>
      <w:r w:rsidRPr="001A6752">
        <w:rPr>
          <w:lang w:eastAsia="ja-JP"/>
          <w:rPrChange w:id="1516" w:author="José Fonseca" w:date="2015-11-10T15:49:00Z">
            <w:rPr>
              <w:lang w:eastAsia="ja-JP"/>
            </w:rPr>
          </w:rPrChange>
        </w:rPr>
        <w:t xml:space="preserve">Contabilizar boleias </w:t>
      </w:r>
      <w:r w:rsidR="00B256E2" w:rsidRPr="001A6752">
        <w:rPr>
          <w:lang w:eastAsia="ja-JP"/>
          <w:rPrChange w:id="1517" w:author="José Fonseca" w:date="2015-11-10T15:49:00Z">
            <w:rPr>
              <w:lang w:eastAsia="ja-JP"/>
            </w:rPr>
          </w:rPrChange>
        </w:rPr>
        <w:t>efetuadas</w:t>
      </w:r>
      <w:r w:rsidRPr="001A6752">
        <w:rPr>
          <w:lang w:eastAsia="ja-JP"/>
          <w:rPrChange w:id="1518" w:author="José Fonseca" w:date="2015-11-10T15:49:00Z">
            <w:rPr>
              <w:lang w:eastAsia="ja-JP"/>
            </w:rPr>
          </w:rPrChange>
        </w:rPr>
        <w:t xml:space="preserve"> e recebidas.</w:t>
      </w:r>
      <w:r w:rsidR="00521F0D" w:rsidRPr="001A6752">
        <w:rPr>
          <w:lang w:eastAsia="ja-JP"/>
          <w:rPrChange w:id="1519" w:author="José Fonseca" w:date="2015-11-10T15:49:00Z">
            <w:rPr>
              <w:lang w:eastAsia="ja-JP"/>
            </w:rPr>
          </w:rPrChange>
        </w:rPr>
        <w:t xml:space="preserve"> </w:t>
      </w:r>
      <w:r w:rsidR="00CF402F" w:rsidRPr="001A6752">
        <w:rPr>
          <w:lang w:eastAsia="ja-JP"/>
          <w:rPrChange w:id="1520" w:author="José Fonseca" w:date="2015-11-10T15:49:00Z">
            <w:rPr>
              <w:lang w:eastAsia="ja-JP"/>
            </w:rPr>
          </w:rPrChange>
        </w:rPr>
        <w:t>Este objetivo será aplicado em formato de estatísticas, de modo aos membros do grupo conseguirem ter maior controlo sobre as boleias que efetuam</w:t>
      </w:r>
      <w:r w:rsidR="00551FD8" w:rsidRPr="001A6752">
        <w:rPr>
          <w:lang w:eastAsia="ja-JP"/>
          <w:rPrChange w:id="1521" w:author="José Fonseca" w:date="2015-11-10T15:49:00Z">
            <w:rPr>
              <w:lang w:eastAsia="ja-JP"/>
            </w:rPr>
          </w:rPrChange>
        </w:rPr>
        <w:t>.</w:t>
      </w:r>
    </w:p>
    <w:p w14:paraId="0CB29AA8" w14:textId="77777777" w:rsidR="00145F11" w:rsidRPr="001A6752" w:rsidRDefault="00083E63" w:rsidP="00A71114">
      <w:pPr>
        <w:pStyle w:val="ListParagraph"/>
        <w:numPr>
          <w:ilvl w:val="0"/>
          <w:numId w:val="6"/>
        </w:numPr>
        <w:rPr>
          <w:rPrChange w:id="1522" w:author="José Fonseca" w:date="2015-11-10T15:49:00Z">
            <w:rPr/>
          </w:rPrChange>
        </w:rPr>
      </w:pPr>
      <w:r w:rsidRPr="001A6752">
        <w:rPr>
          <w:rPrChange w:id="1523" w:author="José Fonseca" w:date="2015-11-10T15:49:00Z">
            <w:rPr/>
          </w:rPrChange>
        </w:rPr>
        <w:t xml:space="preserve">Duplicar mapas de boleias para </w:t>
      </w:r>
      <w:r w:rsidR="00145F11" w:rsidRPr="001A6752">
        <w:rPr>
          <w:rPrChange w:id="1524" w:author="José Fonseca" w:date="2015-11-10T15:49:00Z">
            <w:rPr/>
          </w:rPrChange>
        </w:rPr>
        <w:t>semestres, anos.</w:t>
      </w:r>
      <w:r w:rsidR="00A362A9" w:rsidRPr="001A6752">
        <w:rPr>
          <w:rPrChange w:id="1525" w:author="José Fonseca" w:date="2015-11-10T15:49:00Z">
            <w:rPr/>
          </w:rPrChange>
        </w:rPr>
        <w:t xml:space="preserve"> Conseguir copiar uma porção do mapa de boleia e colocá-lo noutro período de tempo.</w:t>
      </w:r>
    </w:p>
    <w:p w14:paraId="3AE3D79A" w14:textId="77777777" w:rsidR="00145F11" w:rsidRPr="001A6752" w:rsidRDefault="00145F11" w:rsidP="00A71114">
      <w:pPr>
        <w:pStyle w:val="ListParagraph"/>
        <w:numPr>
          <w:ilvl w:val="0"/>
          <w:numId w:val="6"/>
        </w:numPr>
        <w:rPr>
          <w:rPrChange w:id="1526" w:author="José Fonseca" w:date="2015-11-10T15:49:00Z">
            <w:rPr/>
          </w:rPrChange>
        </w:rPr>
      </w:pPr>
      <w:r w:rsidRPr="001A6752">
        <w:rPr>
          <w:rPrChange w:id="1527" w:author="José Fonseca" w:date="2015-11-10T15:49:00Z">
            <w:rPr/>
          </w:rPrChange>
        </w:rPr>
        <w:t>Preencher mapas automaticamente de acordo com as boleias contabilizadas de cada membro</w:t>
      </w:r>
      <w:r w:rsidR="00B17028" w:rsidRPr="001A6752">
        <w:rPr>
          <w:rPrChange w:id="1528" w:author="José Fonseca" w:date="2015-11-10T15:49:00Z">
            <w:rPr/>
          </w:rPrChange>
        </w:rPr>
        <w:t>.</w:t>
      </w:r>
      <w:r w:rsidR="00A362A9" w:rsidRPr="001A6752">
        <w:rPr>
          <w:rPrChange w:id="1529" w:author="José Fonseca" w:date="2015-11-10T15:49:00Z">
            <w:rPr/>
          </w:rPrChange>
        </w:rPr>
        <w:t xml:space="preserve"> A aplicação deve conseguir criar boleias novas </w:t>
      </w:r>
      <w:r w:rsidR="00382EB9" w:rsidRPr="001A6752">
        <w:rPr>
          <w:rPrChange w:id="1530" w:author="José Fonseca" w:date="2015-11-10T15:49:00Z">
            <w:rPr/>
          </w:rPrChange>
        </w:rPr>
        <w:t xml:space="preserve">automaticamente </w:t>
      </w:r>
      <w:r w:rsidR="00A362A9" w:rsidRPr="001A6752">
        <w:rPr>
          <w:rPrChange w:id="1531" w:author="José Fonseca" w:date="2015-11-10T15:49:00Z">
            <w:rPr/>
          </w:rPrChange>
        </w:rPr>
        <w:t xml:space="preserve">de acordo com a relação </w:t>
      </w:r>
      <w:r w:rsidR="00382EB9" w:rsidRPr="001A6752">
        <w:rPr>
          <w:rPrChange w:id="1532" w:author="José Fonseca" w:date="2015-11-10T15:49:00Z">
            <w:rPr/>
          </w:rPrChange>
        </w:rPr>
        <w:t>de número de vezes que cada utilizador foi passageiro/condutor.</w:t>
      </w:r>
    </w:p>
    <w:p w14:paraId="51D30E1A" w14:textId="77777777" w:rsidR="007316C4" w:rsidRPr="001A6752" w:rsidRDefault="00145F11" w:rsidP="00A71114">
      <w:pPr>
        <w:pStyle w:val="ListParagraph"/>
        <w:numPr>
          <w:ilvl w:val="0"/>
          <w:numId w:val="6"/>
        </w:numPr>
        <w:rPr>
          <w:lang w:eastAsia="ja-JP"/>
          <w:rPrChange w:id="1533" w:author="José Fonseca" w:date="2015-11-10T15:49:00Z">
            <w:rPr>
              <w:lang w:eastAsia="ja-JP"/>
            </w:rPr>
          </w:rPrChange>
        </w:rPr>
      </w:pPr>
      <w:r w:rsidRPr="001A6752">
        <w:rPr>
          <w:lang w:eastAsia="ja-JP"/>
          <w:rPrChange w:id="1534" w:author="José Fonseca" w:date="2015-11-10T15:49:00Z">
            <w:rPr>
              <w:lang w:eastAsia="ja-JP"/>
            </w:rPr>
          </w:rPrChange>
        </w:rPr>
        <w:lastRenderedPageBreak/>
        <w:t xml:space="preserve">Enviar notificações por email acerca das próximas boleias ou alterações de boleias que </w:t>
      </w:r>
      <w:r w:rsidR="00B256E2" w:rsidRPr="001A6752">
        <w:rPr>
          <w:lang w:eastAsia="ja-JP"/>
          <w:rPrChange w:id="1535" w:author="José Fonseca" w:date="2015-11-10T15:49:00Z">
            <w:rPr>
              <w:lang w:eastAsia="ja-JP"/>
            </w:rPr>
          </w:rPrChange>
        </w:rPr>
        <w:t>afetam</w:t>
      </w:r>
      <w:r w:rsidRPr="001A6752">
        <w:rPr>
          <w:lang w:eastAsia="ja-JP"/>
          <w:rPrChange w:id="1536" w:author="José Fonseca" w:date="2015-11-10T15:49:00Z">
            <w:rPr>
              <w:lang w:eastAsia="ja-JP"/>
            </w:rPr>
          </w:rPrChange>
        </w:rPr>
        <w:t xml:space="preserve"> o utilizador.</w:t>
      </w:r>
    </w:p>
    <w:p w14:paraId="28D0EF83" w14:textId="77777777" w:rsidR="00551FD8" w:rsidRPr="001A6752" w:rsidRDefault="00145F11" w:rsidP="00A71114">
      <w:pPr>
        <w:pStyle w:val="ListParagraph"/>
        <w:numPr>
          <w:ilvl w:val="0"/>
          <w:numId w:val="6"/>
        </w:numPr>
        <w:rPr>
          <w:lang w:eastAsia="ja-JP"/>
          <w:rPrChange w:id="1537" w:author="José Fonseca" w:date="2015-11-10T15:49:00Z">
            <w:rPr>
              <w:lang w:eastAsia="ja-JP"/>
            </w:rPr>
          </w:rPrChange>
        </w:rPr>
      </w:pPr>
      <w:r w:rsidRPr="001A6752">
        <w:rPr>
          <w:rPrChange w:id="1538" w:author="José Fonseca" w:date="2015-11-10T15:49:00Z">
            <w:rPr/>
          </w:rPrChange>
        </w:rPr>
        <w:t>Calcular a</w:t>
      </w:r>
      <w:r w:rsidR="00083E63" w:rsidRPr="001A6752">
        <w:rPr>
          <w:rPrChange w:id="1539" w:author="José Fonseca" w:date="2015-11-10T15:49:00Z">
            <w:rPr/>
          </w:rPrChange>
        </w:rPr>
        <w:t xml:space="preserve"> redução da pegada de </w:t>
      </w:r>
      <w:r w:rsidRPr="001A6752">
        <w:rPr>
          <w:rPrChange w:id="1540" w:author="José Fonseca" w:date="2015-11-10T15:49:00Z">
            <w:rPr/>
          </w:rPrChange>
        </w:rPr>
        <w:t>carbono.</w:t>
      </w:r>
      <w:r w:rsidR="00382EB9" w:rsidRPr="001A6752">
        <w:rPr>
          <w:rPrChange w:id="1541" w:author="José Fonseca" w:date="2015-11-10T15:49:00Z">
            <w:rPr/>
          </w:rPrChange>
        </w:rPr>
        <w:t xml:space="preserve"> </w:t>
      </w:r>
      <w:r w:rsidR="00551FD8" w:rsidRPr="001A6752">
        <w:rPr>
          <w:lang w:eastAsia="ja-JP"/>
          <w:rPrChange w:id="1542" w:author="José Fonseca" w:date="2015-11-10T15:49:00Z">
            <w:rPr>
              <w:lang w:eastAsia="ja-JP"/>
            </w:rPr>
          </w:rPrChange>
        </w:rPr>
        <w:t xml:space="preserve">Este </w:t>
      </w:r>
      <w:r w:rsidR="00B256E2" w:rsidRPr="001A6752">
        <w:rPr>
          <w:lang w:eastAsia="ja-JP"/>
          <w:rPrChange w:id="1543" w:author="José Fonseca" w:date="2015-11-10T15:49:00Z">
            <w:rPr>
              <w:lang w:eastAsia="ja-JP"/>
            </w:rPr>
          </w:rPrChange>
        </w:rPr>
        <w:t>objetivo</w:t>
      </w:r>
      <w:r w:rsidR="00551FD8" w:rsidRPr="001A6752">
        <w:rPr>
          <w:lang w:eastAsia="ja-JP"/>
          <w:rPrChange w:id="1544" w:author="José Fonseca" w:date="2015-11-10T15:49:00Z">
            <w:rPr>
              <w:lang w:eastAsia="ja-JP"/>
            </w:rPr>
          </w:rPrChange>
        </w:rPr>
        <w:t xml:space="preserve"> foi pedido, pelo orientador do autor, para os utilizadores terem uma noção do impacto das suas ações na luta contra o aquecimento global.</w:t>
      </w:r>
    </w:p>
    <w:p w14:paraId="728135ED" w14:textId="77777777" w:rsidR="00551FD8" w:rsidRPr="001A6752" w:rsidRDefault="00145F11" w:rsidP="00A71114">
      <w:pPr>
        <w:pStyle w:val="ListParagraph"/>
        <w:numPr>
          <w:ilvl w:val="0"/>
          <w:numId w:val="6"/>
        </w:numPr>
        <w:rPr>
          <w:rPrChange w:id="1545" w:author="José Fonseca" w:date="2015-11-10T15:49:00Z">
            <w:rPr/>
          </w:rPrChange>
        </w:rPr>
      </w:pPr>
      <w:r w:rsidRPr="001A6752">
        <w:rPr>
          <w:rPrChange w:id="1546" w:author="José Fonseca" w:date="2015-11-10T15:49:00Z">
            <w:rPr/>
          </w:rPrChange>
        </w:rPr>
        <w:t>Sincronizar</w:t>
      </w:r>
      <w:r w:rsidR="00083E63" w:rsidRPr="001A6752">
        <w:rPr>
          <w:rPrChange w:id="1547" w:author="José Fonseca" w:date="2015-11-10T15:49:00Z">
            <w:rPr/>
          </w:rPrChange>
        </w:rPr>
        <w:t xml:space="preserve"> </w:t>
      </w:r>
      <w:r w:rsidRPr="001A6752">
        <w:rPr>
          <w:rPrChange w:id="1548" w:author="José Fonseca" w:date="2015-11-10T15:49:00Z">
            <w:rPr/>
          </w:rPrChange>
        </w:rPr>
        <w:t xml:space="preserve">a BD das </w:t>
      </w:r>
      <w:r w:rsidR="00083E63" w:rsidRPr="001A6752">
        <w:rPr>
          <w:rPrChange w:id="1549" w:author="José Fonseca" w:date="2015-11-10T15:49:00Z">
            <w:rPr/>
          </w:rPrChange>
        </w:rPr>
        <w:t>boleias c</w:t>
      </w:r>
      <w:r w:rsidRPr="001A6752">
        <w:rPr>
          <w:rPrChange w:id="1550" w:author="José Fonseca" w:date="2015-11-10T15:49:00Z">
            <w:rPr/>
          </w:rPrChange>
        </w:rPr>
        <w:t xml:space="preserve">om o </w:t>
      </w:r>
      <w:r w:rsidR="00083E63" w:rsidRPr="001A6752">
        <w:rPr>
          <w:rPrChange w:id="1551" w:author="José Fonseca" w:date="2015-11-10T15:49:00Z">
            <w:rPr/>
          </w:rPrChange>
        </w:rPr>
        <w:t>Google S</w:t>
      </w:r>
      <w:r w:rsidRPr="001A6752">
        <w:rPr>
          <w:rPrChange w:id="1552" w:author="José Fonseca" w:date="2015-11-10T15:49:00Z">
            <w:rPr/>
          </w:rPrChange>
        </w:rPr>
        <w:t>preadsheet.</w:t>
      </w:r>
      <w:r w:rsidR="00382EB9" w:rsidRPr="001A6752">
        <w:rPr>
          <w:rPrChange w:id="1553" w:author="José Fonseca" w:date="2015-11-10T15:49:00Z">
            <w:rPr/>
          </w:rPrChange>
        </w:rPr>
        <w:t xml:space="preserve"> </w:t>
      </w:r>
      <w:r w:rsidR="00551FD8" w:rsidRPr="001A6752">
        <w:rPr>
          <w:rPrChange w:id="1554" w:author="José Fonseca" w:date="2015-11-10T15:49:00Z">
            <w:rPr/>
          </w:rPrChange>
        </w:rPr>
        <w:t xml:space="preserve">Outro objetivo pedido </w:t>
      </w:r>
      <w:r w:rsidR="00EC0734" w:rsidRPr="001A6752">
        <w:rPr>
          <w:rPrChange w:id="1555" w:author="José Fonseca" w:date="2015-11-10T15:49:00Z">
            <w:rPr/>
          </w:rPrChange>
        </w:rPr>
        <w:t>especificamente pelo orientador do projeto, de modo a ser possível transferir um mapa de boleias feito em Spreadsheet para a aplicação desenvolvida.</w:t>
      </w:r>
    </w:p>
    <w:p w14:paraId="61FEADEC" w14:textId="77777777" w:rsidR="00EC0734" w:rsidRPr="001A6752" w:rsidRDefault="00145F11" w:rsidP="00A71114">
      <w:pPr>
        <w:pStyle w:val="ListParagraph"/>
        <w:numPr>
          <w:ilvl w:val="0"/>
          <w:numId w:val="6"/>
        </w:numPr>
        <w:rPr>
          <w:rPrChange w:id="1556" w:author="José Fonseca" w:date="2015-11-10T15:49:00Z">
            <w:rPr/>
          </w:rPrChange>
        </w:rPr>
      </w:pPr>
      <w:r w:rsidRPr="001A6752">
        <w:rPr>
          <w:rPrChange w:id="1557" w:author="José Fonseca" w:date="2015-11-10T15:49:00Z">
            <w:rPr/>
          </w:rPrChange>
        </w:rPr>
        <w:t>Criar cópias de segurança dos mapas de boleias.</w:t>
      </w:r>
    </w:p>
    <w:p w14:paraId="02631513" w14:textId="77777777" w:rsidR="00EC0734" w:rsidRPr="001A6752" w:rsidRDefault="00145F11" w:rsidP="00A71114">
      <w:pPr>
        <w:pStyle w:val="ListParagraph"/>
        <w:numPr>
          <w:ilvl w:val="0"/>
          <w:numId w:val="6"/>
        </w:numPr>
        <w:rPr>
          <w:lang w:eastAsia="ja-JP"/>
          <w:rPrChange w:id="1558" w:author="José Fonseca" w:date="2015-11-10T15:49:00Z">
            <w:rPr>
              <w:lang w:eastAsia="ja-JP"/>
            </w:rPr>
          </w:rPrChange>
        </w:rPr>
      </w:pPr>
      <w:r w:rsidRPr="001A6752">
        <w:rPr>
          <w:rPrChange w:id="1559" w:author="José Fonseca" w:date="2015-11-10T15:49:00Z">
            <w:rPr/>
          </w:rPrChange>
        </w:rPr>
        <w:t>Registar as alterações mais relevantes à base de dados.</w:t>
      </w:r>
      <w:r w:rsidR="00382EB9" w:rsidRPr="001A6752">
        <w:rPr>
          <w:rPrChange w:id="1560" w:author="José Fonseca" w:date="2015-11-10T15:49:00Z">
            <w:rPr/>
          </w:rPrChange>
        </w:rPr>
        <w:t xml:space="preserve"> </w:t>
      </w:r>
      <w:r w:rsidR="00EC0734" w:rsidRPr="001A6752">
        <w:rPr>
          <w:lang w:eastAsia="ja-JP"/>
          <w:rPrChange w:id="1561" w:author="José Fonseca" w:date="2015-11-10T15:49:00Z">
            <w:rPr>
              <w:lang w:eastAsia="ja-JP"/>
            </w:rPr>
          </w:rPrChange>
        </w:rPr>
        <w:t xml:space="preserve">Manter um registo da </w:t>
      </w:r>
      <w:r w:rsidR="00B256E2" w:rsidRPr="001A6752">
        <w:rPr>
          <w:lang w:eastAsia="ja-JP"/>
          <w:rPrChange w:id="1562" w:author="José Fonseca" w:date="2015-11-10T15:49:00Z">
            <w:rPr>
              <w:lang w:eastAsia="ja-JP"/>
            </w:rPr>
          </w:rPrChange>
        </w:rPr>
        <w:t>atividade</w:t>
      </w:r>
      <w:r w:rsidR="00EC0734" w:rsidRPr="001A6752">
        <w:rPr>
          <w:lang w:eastAsia="ja-JP"/>
          <w:rPrChange w:id="1563" w:author="José Fonseca" w:date="2015-11-10T15:49:00Z">
            <w:rPr>
              <w:lang w:eastAsia="ja-JP"/>
            </w:rPr>
          </w:rPrChange>
        </w:rPr>
        <w:t xml:space="preserve"> dos utilizadores é importante para melhorar a interatividade entre os utilizadores, a segurança de ações menos desejadas e a integridade do mapa de boleias.</w:t>
      </w:r>
    </w:p>
    <w:p w14:paraId="2E2C2151" w14:textId="77777777" w:rsidR="008F3F87" w:rsidRPr="001A6752" w:rsidRDefault="003D4F85" w:rsidP="00A71114">
      <w:pPr>
        <w:pStyle w:val="ListParagraph"/>
        <w:numPr>
          <w:ilvl w:val="0"/>
          <w:numId w:val="6"/>
        </w:numPr>
        <w:rPr>
          <w:rFonts w:eastAsia="Times New Roman"/>
          <w:lang w:eastAsia="ja-JP"/>
          <w:rPrChange w:id="1564" w:author="José Fonseca" w:date="2015-11-10T15:49:00Z">
            <w:rPr>
              <w:rFonts w:eastAsia="Times New Roman"/>
              <w:lang w:eastAsia="ja-JP"/>
            </w:rPr>
          </w:rPrChange>
        </w:rPr>
      </w:pPr>
      <w:r w:rsidRPr="001A6752">
        <w:rPr>
          <w:rPrChange w:id="1565" w:author="José Fonseca" w:date="2015-11-10T15:49:00Z">
            <w:rPr/>
          </w:rPrChange>
        </w:rPr>
        <w:t>Interface eficiente e intuitiva</w:t>
      </w:r>
      <w:r w:rsidR="00E73357" w:rsidRPr="001A6752">
        <w:rPr>
          <w:rPrChange w:id="1566" w:author="José Fonseca" w:date="2015-11-10T15:49:00Z">
            <w:rPr/>
          </w:rPrChange>
        </w:rPr>
        <w:t>.</w:t>
      </w:r>
      <w:r w:rsidR="00382EB9" w:rsidRPr="001A6752">
        <w:rPr>
          <w:rPrChange w:id="1567" w:author="José Fonseca" w:date="2015-11-10T15:49:00Z">
            <w:rPr/>
          </w:rPrChange>
        </w:rPr>
        <w:t xml:space="preserve"> </w:t>
      </w:r>
      <w:r w:rsidR="00AE2168" w:rsidRPr="001A6752">
        <w:rPr>
          <w:rPrChange w:id="1568" w:author="José Fonseca" w:date="2015-11-10T15:49:00Z">
            <w:rPr/>
          </w:rPrChange>
        </w:rPr>
        <w:t>Nesta aplicação, é essencial fazer um grande número de ações num curto espaço de tempo</w:t>
      </w:r>
      <w:r w:rsidR="00202C0D" w:rsidRPr="001A6752">
        <w:rPr>
          <w:rPrChange w:id="1569" w:author="José Fonseca" w:date="2015-11-10T15:49:00Z">
            <w:rPr/>
          </w:rPrChange>
        </w:rPr>
        <w:t xml:space="preserve"> de modo a que a aplicação se torne o mais útil possível.</w:t>
      </w:r>
    </w:p>
    <w:p w14:paraId="6E06E8BB" w14:textId="77777777" w:rsidR="00920FF4" w:rsidRPr="001A6752" w:rsidRDefault="008F3F87" w:rsidP="00257429">
      <w:pPr>
        <w:pStyle w:val="Heading4"/>
        <w:rPr>
          <w:rPrChange w:id="1570" w:author="José Fonseca" w:date="2015-11-10T15:49:00Z">
            <w:rPr/>
          </w:rPrChange>
        </w:rPr>
      </w:pPr>
      <w:r w:rsidRPr="001A6752">
        <w:rPr>
          <w:rPrChange w:id="1571" w:author="José Fonseca" w:date="2015-11-10T15:49:00Z">
            <w:rPr/>
          </w:rPrChange>
        </w:rPr>
        <w:t>Estrutura do relatório</w:t>
      </w:r>
    </w:p>
    <w:p w14:paraId="1A1B49A5" w14:textId="77777777" w:rsidR="003D5AE4" w:rsidRPr="001A6752" w:rsidRDefault="003D5AE4" w:rsidP="00257429">
      <w:pPr>
        <w:rPr>
          <w:rPrChange w:id="1572" w:author="José Fonseca" w:date="2015-11-10T15:49:00Z">
            <w:rPr/>
          </w:rPrChange>
        </w:rPr>
      </w:pPr>
      <w:r w:rsidRPr="001A6752">
        <w:rPr>
          <w:rPrChange w:id="1573" w:author="José Fonseca" w:date="2015-11-10T15:49:00Z">
            <w:rPr/>
          </w:rPrChange>
        </w:rPr>
        <w:t>Este relatório é constituído por 5 capítulos</w:t>
      </w:r>
      <w:r w:rsidR="003D3D51" w:rsidRPr="001A6752">
        <w:rPr>
          <w:rPrChange w:id="1574" w:author="José Fonseca" w:date="2015-11-10T15:49:00Z">
            <w:rPr/>
          </w:rPrChange>
        </w:rPr>
        <w:t xml:space="preserve">. No primeiro capítulo, é apresentado o problema </w:t>
      </w:r>
      <w:r w:rsidR="003D4F85" w:rsidRPr="001A6752">
        <w:rPr>
          <w:rPrChange w:id="1575" w:author="José Fonseca" w:date="2015-11-10T15:49:00Z">
            <w:rPr/>
          </w:rPrChange>
        </w:rPr>
        <w:t>do projeto</w:t>
      </w:r>
      <w:r w:rsidR="003D3D51" w:rsidRPr="001A6752">
        <w:rPr>
          <w:rPrChange w:id="1576" w:author="José Fonseca" w:date="2015-11-10T15:49:00Z">
            <w:rPr/>
          </w:rPrChange>
        </w:rPr>
        <w:t xml:space="preserve"> e é feita uma breve introdução ao relatório. No segundo capítulo, é apresentado o estado de arte, contendo um estudo às aplicações existentes que se enquadram no tema do projeto. </w:t>
      </w:r>
      <w:r w:rsidR="00FA3C6C" w:rsidRPr="001A6752">
        <w:rPr>
          <w:rPrChange w:id="1577" w:author="José Fonseca" w:date="2015-11-10T15:49:00Z">
            <w:rPr/>
          </w:rPrChange>
        </w:rPr>
        <w:t>No terceiro capítulo é descrita a metodologia e a análise de requisitos. No quarto capítulo, as tecnologias utilizadas são descritas tal como alguns desafios que foram encontrados durante o desenvolvimento e a avaliação da aplicação.</w:t>
      </w:r>
      <w:r w:rsidR="00257429" w:rsidRPr="001A6752">
        <w:rPr>
          <w:rPrChange w:id="1578" w:author="José Fonseca" w:date="2015-11-10T15:49:00Z">
            <w:rPr/>
          </w:rPrChange>
        </w:rPr>
        <w:t xml:space="preserve"> No quinto capítulo é </w:t>
      </w:r>
      <w:r w:rsidR="003D4F85" w:rsidRPr="001A6752">
        <w:rPr>
          <w:rPrChange w:id="1579" w:author="José Fonseca" w:date="2015-11-10T15:49:00Z">
            <w:rPr/>
          </w:rPrChange>
        </w:rPr>
        <w:t>mencionada</w:t>
      </w:r>
      <w:r w:rsidR="00257429" w:rsidRPr="001A6752">
        <w:rPr>
          <w:rPrChange w:id="1580" w:author="José Fonseca" w:date="2015-11-10T15:49:00Z">
            <w:rPr/>
          </w:rPrChange>
        </w:rPr>
        <w:t xml:space="preserve"> a conclu</w:t>
      </w:r>
      <w:r w:rsidR="00B256E2" w:rsidRPr="001A6752">
        <w:rPr>
          <w:rPrChange w:id="1581" w:author="José Fonseca" w:date="2015-11-10T15:49:00Z">
            <w:rPr/>
          </w:rPrChange>
        </w:rPr>
        <w:t>s</w:t>
      </w:r>
      <w:r w:rsidR="00257429" w:rsidRPr="001A6752">
        <w:rPr>
          <w:rPrChange w:id="1582" w:author="José Fonseca" w:date="2015-11-10T15:49:00Z">
            <w:rPr/>
          </w:rPrChange>
        </w:rPr>
        <w:t>ão deste projeto e futuro desenvolvimento da aplicação.</w:t>
      </w:r>
    </w:p>
    <w:p w14:paraId="23E4EE39" w14:textId="77777777" w:rsidR="008F3F87" w:rsidRPr="001A6752" w:rsidRDefault="008F3F87" w:rsidP="00257429">
      <w:pPr>
        <w:rPr>
          <w:rPrChange w:id="1583" w:author="José Fonseca" w:date="2015-11-10T15:49:00Z">
            <w:rPr/>
          </w:rPrChange>
        </w:rPr>
      </w:pPr>
    </w:p>
    <w:p w14:paraId="2093CBCA" w14:textId="77777777" w:rsidR="00920FF4" w:rsidRPr="001A6752" w:rsidRDefault="00920FF4" w:rsidP="00257429">
      <w:pPr>
        <w:rPr>
          <w:rPrChange w:id="1584" w:author="José Fonseca" w:date="2015-11-10T15:49:00Z">
            <w:rPr/>
          </w:rPrChange>
        </w:rPr>
        <w:sectPr w:rsidR="00920FF4" w:rsidRPr="001A6752">
          <w:headerReference w:type="default" r:id="rId12"/>
          <w:pgSz w:w="11906" w:h="16838"/>
          <w:pgMar w:top="1417" w:right="1701" w:bottom="1417" w:left="1701" w:header="708" w:footer="708" w:gutter="0"/>
          <w:cols w:space="708"/>
          <w:docGrid w:linePitch="360"/>
        </w:sectPr>
      </w:pPr>
    </w:p>
    <w:p w14:paraId="60FDB802" w14:textId="77777777" w:rsidR="00CF5CA7" w:rsidRPr="001A6752" w:rsidRDefault="001261FF" w:rsidP="00257429">
      <w:pPr>
        <w:pStyle w:val="Heading1"/>
        <w:rPr>
          <w:rPrChange w:id="1585" w:author="José Fonseca" w:date="2015-11-10T15:49:00Z">
            <w:rPr/>
          </w:rPrChange>
        </w:rPr>
      </w:pPr>
      <w:bookmarkStart w:id="1586" w:name="_Toc434846625"/>
      <w:bookmarkStart w:id="1587" w:name="_Toc434848080"/>
      <w:r w:rsidRPr="001A6752">
        <w:rPr>
          <w:rPrChange w:id="1588" w:author="José Fonseca" w:date="2015-11-10T15:49:00Z">
            <w:rPr/>
          </w:rPrChange>
        </w:rPr>
        <w:lastRenderedPageBreak/>
        <w:t>Estado de arte</w:t>
      </w:r>
      <w:bookmarkEnd w:id="1586"/>
      <w:bookmarkEnd w:id="1587"/>
    </w:p>
    <w:p w14:paraId="00890457" w14:textId="77777777" w:rsidR="004B0498" w:rsidRPr="001A6752" w:rsidRDefault="00257429" w:rsidP="00257429">
      <w:pPr>
        <w:rPr>
          <w:rPrChange w:id="1589" w:author="José Fonseca" w:date="2015-11-10T15:49:00Z">
            <w:rPr/>
          </w:rPrChange>
        </w:rPr>
      </w:pPr>
      <w:r w:rsidRPr="001A6752">
        <w:rPr>
          <w:rPrChange w:id="1590" w:author="José Fonseca" w:date="2015-11-10T15:49:00Z">
            <w:rPr/>
          </w:rPrChange>
        </w:rPr>
        <w:t>Este</w:t>
      </w:r>
      <w:r w:rsidR="003E4180" w:rsidRPr="001A6752">
        <w:rPr>
          <w:rPrChange w:id="1591" w:author="José Fonseca" w:date="2015-11-10T15:49:00Z">
            <w:rPr/>
          </w:rPrChange>
        </w:rPr>
        <w:t xml:space="preserve"> capítulo </w:t>
      </w:r>
      <w:r w:rsidR="001704BF" w:rsidRPr="001A6752">
        <w:rPr>
          <w:rPrChange w:id="1592" w:author="José Fonseca" w:date="2015-11-10T15:49:00Z">
            <w:rPr/>
          </w:rPrChange>
        </w:rPr>
        <w:t>é dedicad</w:t>
      </w:r>
      <w:r w:rsidRPr="001A6752">
        <w:rPr>
          <w:rPrChange w:id="1593" w:author="José Fonseca" w:date="2015-11-10T15:49:00Z">
            <w:rPr/>
          </w:rPrChange>
        </w:rPr>
        <w:t>o</w:t>
      </w:r>
      <w:r w:rsidR="001704BF" w:rsidRPr="001A6752">
        <w:rPr>
          <w:rPrChange w:id="1594" w:author="José Fonseca" w:date="2015-11-10T15:49:00Z">
            <w:rPr/>
          </w:rPrChange>
        </w:rPr>
        <w:t xml:space="preserve"> à pesquisa de aplicações com funcionalidades semelhantes aos objetivos do projeto</w:t>
      </w:r>
      <w:r w:rsidR="00B83CC1" w:rsidRPr="001A6752">
        <w:rPr>
          <w:rPrChange w:id="1595" w:author="José Fonseca" w:date="2015-11-10T15:49:00Z">
            <w:rPr/>
          </w:rPrChange>
        </w:rPr>
        <w:t>, com</w:t>
      </w:r>
      <w:r w:rsidR="004733CA" w:rsidRPr="001A6752">
        <w:rPr>
          <w:rPrChange w:id="1596" w:author="José Fonseca" w:date="2015-11-10T15:49:00Z">
            <w:rPr/>
          </w:rPrChange>
        </w:rPr>
        <w:t xml:space="preserve"> o intuito de ganhar informação e/ou</w:t>
      </w:r>
      <w:r w:rsidR="00B83CC1" w:rsidRPr="001A6752">
        <w:rPr>
          <w:rPrChange w:id="1597" w:author="José Fonseca" w:date="2015-11-10T15:49:00Z">
            <w:rPr/>
          </w:rPrChange>
        </w:rPr>
        <w:t xml:space="preserve"> conhecimento a ser utilizada no </w:t>
      </w:r>
      <w:r w:rsidR="004733CA" w:rsidRPr="001A6752">
        <w:rPr>
          <w:rPrChange w:id="1598" w:author="José Fonseca" w:date="2015-11-10T15:49:00Z">
            <w:rPr/>
          </w:rPrChange>
        </w:rPr>
        <w:t>desenvolvimento do projeto</w:t>
      </w:r>
      <w:r w:rsidR="000C0B95" w:rsidRPr="001A6752">
        <w:rPr>
          <w:rPrChange w:id="1599" w:author="José Fonseca" w:date="2015-11-10T15:49:00Z">
            <w:rPr/>
          </w:rPrChange>
        </w:rPr>
        <w:t>. Todas as aplicações e informação relevantes a elas foram pesquisadas pelo autor.</w:t>
      </w:r>
    </w:p>
    <w:p w14:paraId="23782864" w14:textId="77777777" w:rsidR="00EA7C80" w:rsidRPr="001A6752" w:rsidRDefault="00EA7C80" w:rsidP="00097653">
      <w:pPr>
        <w:pStyle w:val="Heading2"/>
        <w:rPr>
          <w:rPrChange w:id="1600" w:author="José Fonseca" w:date="2015-11-10T15:49:00Z">
            <w:rPr/>
          </w:rPrChange>
        </w:rPr>
      </w:pPr>
      <w:bookmarkStart w:id="1601" w:name="_Toc434848081"/>
      <w:r w:rsidRPr="001A6752">
        <w:rPr>
          <w:rPrChange w:id="1602" w:author="José Fonseca" w:date="2015-11-10T15:49:00Z">
            <w:rPr/>
          </w:rPrChange>
        </w:rPr>
        <w:t>Análise de aplicações de boleias correntes</w:t>
      </w:r>
      <w:bookmarkEnd w:id="1601"/>
    </w:p>
    <w:p w14:paraId="53B2534E" w14:textId="77777777" w:rsidR="00B93B36" w:rsidRPr="001A6752" w:rsidRDefault="00C140B6" w:rsidP="00B93B36">
      <w:pPr>
        <w:rPr>
          <w:rPrChange w:id="1603" w:author="José Fonseca" w:date="2015-11-10T15:49:00Z">
            <w:rPr/>
          </w:rPrChange>
        </w:rPr>
      </w:pPr>
      <w:r w:rsidRPr="001A6752">
        <w:rPr>
          <w:rPrChange w:id="1604" w:author="José Fonseca" w:date="2015-11-10T15:49:00Z">
            <w:rPr/>
          </w:rPrChange>
        </w:rPr>
        <w:t>A análise das aplicações teve como ponto</w:t>
      </w:r>
      <w:r w:rsidR="00116CC8" w:rsidRPr="001A6752">
        <w:rPr>
          <w:rPrChange w:id="1605" w:author="José Fonseca" w:date="2015-11-10T15:49:00Z">
            <w:rPr/>
          </w:rPrChange>
        </w:rPr>
        <w:t>s</w:t>
      </w:r>
      <w:r w:rsidRPr="001A6752">
        <w:rPr>
          <w:rPrChange w:id="1606" w:author="José Fonseca" w:date="2015-11-10T15:49:00Z">
            <w:rPr/>
          </w:rPrChange>
        </w:rPr>
        <w:t xml:space="preserve"> principa</w:t>
      </w:r>
      <w:r w:rsidR="00116CC8" w:rsidRPr="001A6752">
        <w:rPr>
          <w:rPrChange w:id="1607" w:author="José Fonseca" w:date="2015-11-10T15:49:00Z">
            <w:rPr/>
          </w:rPrChange>
        </w:rPr>
        <w:t>is</w:t>
      </w:r>
      <w:r w:rsidRPr="001A6752">
        <w:rPr>
          <w:rPrChange w:id="1608" w:author="José Fonseca" w:date="2015-11-10T15:49:00Z">
            <w:rPr/>
          </w:rPrChange>
        </w:rPr>
        <w:t xml:space="preserve"> a interação dos vários utilizadores</w:t>
      </w:r>
      <w:r w:rsidR="00116CC8" w:rsidRPr="001A6752">
        <w:rPr>
          <w:rPrChange w:id="1609" w:author="José Fonseca" w:date="2015-11-10T15:49:00Z">
            <w:rPr/>
          </w:rPrChange>
        </w:rPr>
        <w:t xml:space="preserve"> entre si através da própria aplicação e as funcionalidades disponíveis para os utilizadores. </w:t>
      </w:r>
      <w:r w:rsidR="009112FB" w:rsidRPr="001A6752">
        <w:rPr>
          <w:rPrChange w:id="1610" w:author="José Fonseca" w:date="2015-11-10T15:49:00Z">
            <w:rPr/>
          </w:rPrChange>
        </w:rPr>
        <w:t>Foi estudado e observado</w:t>
      </w:r>
      <w:r w:rsidR="009D319F" w:rsidRPr="001A6752">
        <w:rPr>
          <w:rPrChange w:id="1611" w:author="José Fonseca" w:date="2015-11-10T15:49:00Z">
            <w:rPr/>
          </w:rPrChange>
        </w:rPr>
        <w:t>,</w:t>
      </w:r>
      <w:r w:rsidR="009112FB" w:rsidRPr="001A6752">
        <w:rPr>
          <w:rPrChange w:id="1612" w:author="José Fonseca" w:date="2015-11-10T15:49:00Z">
            <w:rPr/>
          </w:rPrChange>
        </w:rPr>
        <w:t xml:space="preserve"> em cada aplicação</w:t>
      </w:r>
      <w:r w:rsidR="009D319F" w:rsidRPr="001A6752">
        <w:rPr>
          <w:rPrChange w:id="1613" w:author="José Fonseca" w:date="2015-11-10T15:49:00Z">
            <w:rPr/>
          </w:rPrChange>
        </w:rPr>
        <w:t>,</w:t>
      </w:r>
      <w:r w:rsidR="009112FB" w:rsidRPr="001A6752">
        <w:rPr>
          <w:rPrChange w:id="1614" w:author="José Fonseca" w:date="2015-11-10T15:49:00Z">
            <w:rPr/>
          </w:rPrChange>
        </w:rPr>
        <w:t xml:space="preserve"> </w:t>
      </w:r>
      <w:r w:rsidR="000D5F91" w:rsidRPr="001A6752">
        <w:rPr>
          <w:rPrChange w:id="1615" w:author="José Fonseca" w:date="2015-11-10T15:49:00Z">
            <w:rPr/>
          </w:rPrChange>
        </w:rPr>
        <w:t xml:space="preserve">se era possível haver </w:t>
      </w:r>
      <w:r w:rsidR="009D319F" w:rsidRPr="001A6752">
        <w:rPr>
          <w:rPrChange w:id="1616" w:author="José Fonseca" w:date="2015-11-10T15:49:00Z">
            <w:rPr/>
          </w:rPrChange>
        </w:rPr>
        <w:t>interação entre grupos de utilizadores e se existia</w:t>
      </w:r>
      <w:r w:rsidR="00A54D6F" w:rsidRPr="001A6752">
        <w:rPr>
          <w:rPrChange w:id="1617" w:author="José Fonseca" w:date="2015-11-10T15:49:00Z">
            <w:rPr/>
          </w:rPrChange>
        </w:rPr>
        <w:t>m</w:t>
      </w:r>
      <w:r w:rsidR="009D319F" w:rsidRPr="001A6752">
        <w:rPr>
          <w:rPrChange w:id="1618" w:author="José Fonseca" w:date="2015-11-10T15:49:00Z">
            <w:rPr/>
          </w:rPrChange>
        </w:rPr>
        <w:t xml:space="preserve"> funcionalidades </w:t>
      </w:r>
      <w:r w:rsidR="00A54D6F" w:rsidRPr="001A6752">
        <w:rPr>
          <w:rPrChange w:id="1619" w:author="José Fonseca" w:date="2015-11-10T15:49:00Z">
            <w:rPr/>
          </w:rPrChange>
        </w:rPr>
        <w:t xml:space="preserve">que permitiam </w:t>
      </w:r>
      <w:r w:rsidR="009D319F" w:rsidRPr="001A6752">
        <w:rPr>
          <w:rPrChange w:id="1620" w:author="José Fonseca" w:date="2015-11-10T15:49:00Z">
            <w:rPr/>
          </w:rPrChange>
        </w:rPr>
        <w:t xml:space="preserve"> </w:t>
      </w:r>
      <w:r w:rsidR="00A54D6F" w:rsidRPr="001A6752">
        <w:rPr>
          <w:rPrChange w:id="1621" w:author="José Fonseca" w:date="2015-11-10T15:49:00Z">
            <w:rPr/>
          </w:rPrChange>
        </w:rPr>
        <w:t xml:space="preserve">a criação e manipulação de boleias partilhadas entre vários utilizadores ao mesmo tempo. </w:t>
      </w:r>
    </w:p>
    <w:p w14:paraId="7B32A78B" w14:textId="77777777" w:rsidR="00EA7C80" w:rsidRPr="001A6752" w:rsidRDefault="00B93B36" w:rsidP="00257429">
      <w:pPr>
        <w:rPr>
          <w:rPrChange w:id="1622" w:author="José Fonseca" w:date="2015-11-10T15:49:00Z">
            <w:rPr/>
          </w:rPrChange>
        </w:rPr>
      </w:pPr>
      <w:r w:rsidRPr="001A6752">
        <w:rPr>
          <w:rPrChange w:id="1623" w:author="José Fonseca" w:date="2015-11-10T15:49:00Z">
            <w:rPr/>
          </w:rPrChange>
        </w:rPr>
        <w:t>As</w:t>
      </w:r>
      <w:r w:rsidR="00292130" w:rsidRPr="001A6752">
        <w:rPr>
          <w:rPrChange w:id="1624" w:author="José Fonseca" w:date="2015-11-10T15:49:00Z">
            <w:rPr/>
          </w:rPrChange>
        </w:rPr>
        <w:t xml:space="preserve"> </w:t>
      </w:r>
      <w:r w:rsidR="00EA7C80" w:rsidRPr="001A6752">
        <w:rPr>
          <w:rPrChange w:id="1625" w:author="José Fonseca" w:date="2015-11-10T15:49:00Z">
            <w:rPr/>
          </w:rPrChange>
        </w:rPr>
        <w:t xml:space="preserve">aplicações web </w:t>
      </w:r>
      <w:r w:rsidRPr="001A6752">
        <w:rPr>
          <w:rPrChange w:id="1626" w:author="José Fonseca" w:date="2015-11-10T15:49:00Z">
            <w:rPr/>
          </w:rPrChange>
        </w:rPr>
        <w:t xml:space="preserve">estudadas </w:t>
      </w:r>
      <w:r w:rsidR="00292130" w:rsidRPr="001A6752">
        <w:rPr>
          <w:rPrChange w:id="1627" w:author="José Fonseca" w:date="2015-11-10T15:49:00Z">
            <w:rPr/>
          </w:rPrChange>
        </w:rPr>
        <w:t>focalizam-se numa interação singular do utilizador, ou seja, cada utilizador planeia  e interage somente com as suas boleias, sem ter acesso direto ou facilit</w:t>
      </w:r>
      <w:r w:rsidR="003C0F67" w:rsidRPr="001A6752">
        <w:rPr>
          <w:rPrChange w:id="1628" w:author="José Fonseca" w:date="2015-11-10T15:49:00Z">
            <w:rPr/>
          </w:rPrChange>
        </w:rPr>
        <w:t>ado às dos outros utilizadores. Apesar de existir alguma variedade nas funcionalidades em cada aplicação, todas elas focalizam-se nesta interação singular</w:t>
      </w:r>
      <w:r w:rsidR="006D1BC5" w:rsidRPr="001A6752">
        <w:rPr>
          <w:rPrChange w:id="1629" w:author="José Fonseca" w:date="2015-11-10T15:49:00Z">
            <w:rPr/>
          </w:rPrChange>
        </w:rPr>
        <w:t>, como se poderá observar nas seguintes aplicações estudadas pelo autor.</w:t>
      </w:r>
    </w:p>
    <w:p w14:paraId="61527DAC" w14:textId="77777777" w:rsidR="00257429" w:rsidRPr="001A6752" w:rsidRDefault="00257429">
      <w:pPr>
        <w:spacing w:line="276" w:lineRule="auto"/>
        <w:jc w:val="left"/>
        <w:rPr>
          <w:rPrChange w:id="1630" w:author="José Fonseca" w:date="2015-11-10T15:49:00Z">
            <w:rPr/>
          </w:rPrChange>
        </w:rPr>
      </w:pPr>
      <w:r w:rsidRPr="001A6752">
        <w:rPr>
          <w:rPrChange w:id="1631" w:author="José Fonseca" w:date="2015-11-10T15:49:00Z">
            <w:rPr/>
          </w:rPrChange>
        </w:rPr>
        <w:br w:type="page"/>
      </w:r>
    </w:p>
    <w:p w14:paraId="34AC2B31" w14:textId="77777777" w:rsidR="0081106B" w:rsidRPr="001A6752" w:rsidRDefault="0081106B" w:rsidP="00257429">
      <w:pPr>
        <w:pStyle w:val="Heading3"/>
        <w:rPr>
          <w:rPrChange w:id="1632" w:author="José Fonseca" w:date="2015-11-10T15:49:00Z">
            <w:rPr/>
          </w:rPrChange>
        </w:rPr>
      </w:pPr>
      <w:bookmarkStart w:id="1633" w:name="_Toc434846626"/>
      <w:bookmarkStart w:id="1634" w:name="_Toc434848082"/>
      <w:r w:rsidRPr="001A6752">
        <w:rPr>
          <w:rPrChange w:id="1635" w:author="José Fonseca" w:date="2015-11-10T15:49:00Z">
            <w:rPr/>
          </w:rPrChange>
        </w:rPr>
        <w:lastRenderedPageBreak/>
        <w:t>Blablacar</w:t>
      </w:r>
      <w:bookmarkEnd w:id="1633"/>
      <w:bookmarkEnd w:id="1634"/>
    </w:p>
    <w:p w14:paraId="4C01CC5E" w14:textId="77777777" w:rsidR="00CF5CA7" w:rsidRPr="001A6752" w:rsidRDefault="0081106B" w:rsidP="00257429">
      <w:pPr>
        <w:rPr>
          <w:rPrChange w:id="1636" w:author="José Fonseca" w:date="2015-11-10T15:49:00Z">
            <w:rPr/>
          </w:rPrChange>
        </w:rPr>
      </w:pPr>
      <w:r w:rsidRPr="001A6752">
        <w:rPr>
          <w:rPrChange w:id="1637" w:author="José Fonseca" w:date="2015-11-10T15:49:00Z">
            <w:rPr/>
          </w:rPrChange>
        </w:rPr>
        <w:t>Blablacar</w:t>
      </w:r>
      <w:r w:rsidR="00E95167" w:rsidRPr="001A6752">
        <w:rPr>
          <w:rPrChange w:id="1638" w:author="José Fonseca" w:date="2015-11-10T15:49:00Z">
            <w:rPr/>
          </w:rPrChange>
        </w:rPr>
        <w:t xml:space="preserve"> </w:t>
      </w:r>
      <w:r w:rsidR="00EB1E68" w:rsidRPr="001A6752">
        <w:rPr>
          <w:rPrChange w:id="1639" w:author="José Fonseca" w:date="2015-11-10T15:49:00Z">
            <w:rPr/>
          </w:rPrChange>
        </w:rPr>
        <w:t>(www.blablacar.pt)</w:t>
      </w:r>
      <w:r w:rsidRPr="001A6752">
        <w:rPr>
          <w:rPrChange w:id="1640" w:author="José Fonseca" w:date="2015-11-10T15:49:00Z">
            <w:rPr/>
          </w:rPrChange>
        </w:rPr>
        <w:t xml:space="preserve"> é uma das aplicações web mais </w:t>
      </w:r>
      <w:r w:rsidR="006F3D11" w:rsidRPr="001A6752">
        <w:rPr>
          <w:rPrChange w:id="1641" w:author="José Fonseca" w:date="2015-11-10T15:49:00Z">
            <w:rPr/>
          </w:rPrChange>
        </w:rPr>
        <w:t>conhecidas</w:t>
      </w:r>
      <w:r w:rsidRPr="001A6752">
        <w:rPr>
          <w:rPrChange w:id="1642" w:author="José Fonseca" w:date="2015-11-10T15:49:00Z">
            <w:rPr/>
          </w:rPrChange>
        </w:rPr>
        <w:t xml:space="preserve"> para a partilha de boleias. A aplicação permite aos passageiros pesquisar por viagens, quer por ponto de partida quer por destino, </w:t>
      </w:r>
      <w:r w:rsidR="00B256E2" w:rsidRPr="001A6752">
        <w:rPr>
          <w:rPrChange w:id="1643" w:author="José Fonseca" w:date="2015-11-10T15:49:00Z">
            <w:rPr/>
          </w:rPrChange>
        </w:rPr>
        <w:t>previamente</w:t>
      </w:r>
      <w:r w:rsidRPr="001A6752">
        <w:rPr>
          <w:rPrChange w:id="1644" w:author="José Fonseca" w:date="2015-11-10T15:49:00Z">
            <w:rPr/>
          </w:rPrChange>
        </w:rPr>
        <w:t xml:space="preserve"> anunciadas pelos condutores. Os passageiros pagam ao condutor através da aplicação</w:t>
      </w:r>
      <w:r w:rsidR="006D1BC5" w:rsidRPr="001A6752">
        <w:rPr>
          <w:rPrChange w:id="1645" w:author="José Fonseca" w:date="2015-11-10T15:49:00Z">
            <w:rPr/>
          </w:rPrChange>
        </w:rPr>
        <w:t>, na qual uma certa percentagem é revertida para a aplicação</w:t>
      </w:r>
      <w:r w:rsidRPr="001A6752">
        <w:rPr>
          <w:rPrChange w:id="1646" w:author="José Fonseca" w:date="2015-11-10T15:49:00Z">
            <w:rPr/>
          </w:rPrChange>
        </w:rPr>
        <w:t>. Além disso, tanto o condutor quer como o carro são avaliados e c</w:t>
      </w:r>
      <w:r w:rsidR="000606AA" w:rsidRPr="001A6752">
        <w:rPr>
          <w:rPrChange w:id="1647" w:author="José Fonseca" w:date="2015-11-10T15:49:00Z">
            <w:rPr/>
          </w:rPrChange>
        </w:rPr>
        <w:t>omentados pelos passageiros</w:t>
      </w:r>
      <w:r w:rsidRPr="001A6752">
        <w:rPr>
          <w:rPrChange w:id="1648" w:author="José Fonseca" w:date="2015-11-10T15:49:00Z">
            <w:rPr/>
          </w:rPrChange>
        </w:rPr>
        <w:t>. Estas avaliações servem como certificação aos passageiros da qualidade do condutor e da viagem. Também contém conexão ao facebook, de modo a ligar o perfil dos utilizadores ao facebook.</w:t>
      </w:r>
    </w:p>
    <w:p w14:paraId="7C0A1C9E" w14:textId="77777777" w:rsidR="004B0498" w:rsidRPr="001A6752" w:rsidRDefault="004B0498" w:rsidP="00257429">
      <w:pPr>
        <w:rPr>
          <w:rPrChange w:id="1649" w:author="José Fonseca" w:date="2015-11-10T15:49:00Z">
            <w:rPr/>
          </w:rPrChange>
        </w:rPr>
      </w:pPr>
      <w:r w:rsidRPr="001A6752">
        <w:rPr>
          <w:rPrChange w:id="1650" w:author="José Fonseca" w:date="2015-11-10T15:49:00Z">
            <w:rPr/>
          </w:rPrChange>
        </w:rPr>
        <w:t>Na tabela se</w:t>
      </w:r>
      <w:r w:rsidR="00B83CC1" w:rsidRPr="001A6752">
        <w:rPr>
          <w:rPrChange w:id="1651" w:author="José Fonseca" w:date="2015-11-10T15:49:00Z">
            <w:rPr/>
          </w:rPrChange>
        </w:rPr>
        <w:t>g</w:t>
      </w:r>
      <w:r w:rsidRPr="001A6752">
        <w:rPr>
          <w:rPrChange w:id="1652" w:author="José Fonseca" w:date="2015-11-10T15:49:00Z">
            <w:rPr/>
          </w:rPrChange>
        </w:rPr>
        <w:t>uinte</w:t>
      </w:r>
      <w:r w:rsidR="004D09C5" w:rsidRPr="001A6752">
        <w:rPr>
          <w:rPrChange w:id="1653" w:author="José Fonseca" w:date="2015-11-10T15:49:00Z">
            <w:rPr/>
          </w:rPrChange>
        </w:rPr>
        <w:t xml:space="preserve"> (Tabela 1)</w:t>
      </w:r>
      <w:r w:rsidRPr="001A6752">
        <w:rPr>
          <w:rPrChange w:id="1654" w:author="José Fonseca" w:date="2015-11-10T15:49:00Z">
            <w:rPr/>
          </w:rPrChange>
        </w:rPr>
        <w:t>, estão de</w:t>
      </w:r>
      <w:r w:rsidR="00B83CC1" w:rsidRPr="001A6752">
        <w:rPr>
          <w:rPrChange w:id="1655" w:author="José Fonseca" w:date="2015-11-10T15:49:00Z">
            <w:rPr/>
          </w:rPrChange>
        </w:rPr>
        <w:t>s</w:t>
      </w:r>
      <w:r w:rsidRPr="001A6752">
        <w:rPr>
          <w:rPrChange w:id="1656" w:author="José Fonseca" w:date="2015-11-10T15:49:00Z">
            <w:rPr/>
          </w:rPrChange>
        </w:rPr>
        <w:t xml:space="preserve">critas as funcionalidades </w:t>
      </w:r>
      <w:r w:rsidR="00B83CC1" w:rsidRPr="001A6752">
        <w:rPr>
          <w:rPrChange w:id="1657" w:author="José Fonseca" w:date="2015-11-10T15:49:00Z">
            <w:rPr/>
          </w:rPrChange>
        </w:rPr>
        <w:t xml:space="preserve"> da aplicação Blablacar:</w:t>
      </w:r>
    </w:p>
    <w:tbl>
      <w:tblPr>
        <w:tblStyle w:val="TableGrid"/>
        <w:tblW w:w="0" w:type="auto"/>
        <w:tblInd w:w="720" w:type="dxa"/>
        <w:tblLook w:val="04A0" w:firstRow="1" w:lastRow="0" w:firstColumn="1" w:lastColumn="0" w:noHBand="0" w:noVBand="1"/>
      </w:tblPr>
      <w:tblGrid>
        <w:gridCol w:w="5484"/>
        <w:gridCol w:w="1275"/>
        <w:gridCol w:w="1241"/>
      </w:tblGrid>
      <w:tr w:rsidR="006722E1" w:rsidRPr="001A6752" w14:paraId="64F5A72A" w14:textId="77777777" w:rsidTr="00877AA5">
        <w:tc>
          <w:tcPr>
            <w:tcW w:w="5484" w:type="dxa"/>
            <w:tcBorders>
              <w:bottom w:val="single" w:sz="4" w:space="0" w:color="auto"/>
            </w:tcBorders>
            <w:shd w:val="pct15" w:color="auto" w:fill="auto"/>
          </w:tcPr>
          <w:p w14:paraId="2AF8DDE0" w14:textId="77777777" w:rsidR="006722E1" w:rsidRPr="001A6752" w:rsidRDefault="006722E1" w:rsidP="002C715B">
            <w:pPr>
              <w:jc w:val="center"/>
              <w:rPr>
                <w:b/>
                <w:rPrChange w:id="1658" w:author="José Fonseca" w:date="2015-11-10T15:49:00Z">
                  <w:rPr>
                    <w:b/>
                  </w:rPr>
                </w:rPrChange>
              </w:rPr>
            </w:pPr>
            <w:r w:rsidRPr="001A6752">
              <w:rPr>
                <w:b/>
                <w:rPrChange w:id="1659" w:author="José Fonseca" w:date="2015-11-10T15:49:00Z">
                  <w:rPr>
                    <w:b/>
                  </w:rPr>
                </w:rPrChange>
              </w:rPr>
              <w:t>Funcionalidade</w:t>
            </w:r>
          </w:p>
        </w:tc>
        <w:tc>
          <w:tcPr>
            <w:tcW w:w="1275" w:type="dxa"/>
            <w:shd w:val="pct15" w:color="auto" w:fill="auto"/>
          </w:tcPr>
          <w:p w14:paraId="2864933F" w14:textId="77777777" w:rsidR="006722E1" w:rsidRPr="001A6752" w:rsidRDefault="006722E1" w:rsidP="002C715B">
            <w:pPr>
              <w:jc w:val="center"/>
              <w:rPr>
                <w:b/>
                <w:rPrChange w:id="1660" w:author="José Fonseca" w:date="2015-11-10T15:49:00Z">
                  <w:rPr>
                    <w:b/>
                  </w:rPr>
                </w:rPrChange>
              </w:rPr>
            </w:pPr>
            <w:r w:rsidRPr="001A6752">
              <w:rPr>
                <w:b/>
                <w:rPrChange w:id="1661" w:author="José Fonseca" w:date="2015-11-10T15:49:00Z">
                  <w:rPr>
                    <w:b/>
                  </w:rPr>
                </w:rPrChange>
              </w:rPr>
              <w:t>Sim</w:t>
            </w:r>
          </w:p>
        </w:tc>
        <w:tc>
          <w:tcPr>
            <w:tcW w:w="1241" w:type="dxa"/>
            <w:shd w:val="pct15" w:color="auto" w:fill="auto"/>
          </w:tcPr>
          <w:p w14:paraId="3571AC8F" w14:textId="77777777" w:rsidR="006722E1" w:rsidRPr="001A6752" w:rsidRDefault="006722E1" w:rsidP="002C715B">
            <w:pPr>
              <w:jc w:val="center"/>
              <w:rPr>
                <w:b/>
                <w:rPrChange w:id="1662" w:author="José Fonseca" w:date="2015-11-10T15:49:00Z">
                  <w:rPr>
                    <w:b/>
                  </w:rPr>
                </w:rPrChange>
              </w:rPr>
            </w:pPr>
            <w:r w:rsidRPr="001A6752">
              <w:rPr>
                <w:b/>
                <w:rPrChange w:id="1663" w:author="José Fonseca" w:date="2015-11-10T15:49:00Z">
                  <w:rPr>
                    <w:b/>
                  </w:rPr>
                </w:rPrChange>
              </w:rPr>
              <w:t>Não</w:t>
            </w:r>
          </w:p>
        </w:tc>
      </w:tr>
      <w:tr w:rsidR="006722E1" w:rsidRPr="001A6752" w14:paraId="58FE0DA8" w14:textId="77777777" w:rsidTr="00877AA5">
        <w:tc>
          <w:tcPr>
            <w:tcW w:w="5484" w:type="dxa"/>
            <w:shd w:val="pct15" w:color="auto" w:fill="auto"/>
          </w:tcPr>
          <w:p w14:paraId="3F1ADF75" w14:textId="77777777" w:rsidR="006722E1" w:rsidRPr="001A6752" w:rsidRDefault="00E95EEE" w:rsidP="00257429">
            <w:pPr>
              <w:rPr>
                <w:rPrChange w:id="1664" w:author="José Fonseca" w:date="2015-11-10T15:49:00Z">
                  <w:rPr/>
                </w:rPrChange>
              </w:rPr>
            </w:pPr>
            <w:r w:rsidRPr="001A6752">
              <w:rPr>
                <w:rPrChange w:id="1665" w:author="José Fonseca" w:date="2015-11-10T15:49:00Z">
                  <w:rPr/>
                </w:rPrChange>
              </w:rPr>
              <w:t>Responsivo</w:t>
            </w:r>
          </w:p>
        </w:tc>
        <w:tc>
          <w:tcPr>
            <w:tcW w:w="1275" w:type="dxa"/>
          </w:tcPr>
          <w:p w14:paraId="04FB663F" w14:textId="77777777" w:rsidR="006722E1" w:rsidRPr="001A6752" w:rsidRDefault="006722E1" w:rsidP="002C715B">
            <w:pPr>
              <w:jc w:val="center"/>
              <w:rPr>
                <w:rPrChange w:id="1666" w:author="José Fonseca" w:date="2015-11-10T15:49:00Z">
                  <w:rPr/>
                </w:rPrChange>
              </w:rPr>
            </w:pPr>
          </w:p>
        </w:tc>
        <w:tc>
          <w:tcPr>
            <w:tcW w:w="1241" w:type="dxa"/>
          </w:tcPr>
          <w:p w14:paraId="3B8E3117" w14:textId="77777777" w:rsidR="006722E1" w:rsidRPr="001A6752" w:rsidRDefault="006722E1" w:rsidP="002C715B">
            <w:pPr>
              <w:jc w:val="center"/>
              <w:rPr>
                <w:rPrChange w:id="1667" w:author="José Fonseca" w:date="2015-11-10T15:49:00Z">
                  <w:rPr/>
                </w:rPrChange>
              </w:rPr>
            </w:pPr>
            <w:r w:rsidRPr="001A6752">
              <w:rPr>
                <w:rPrChange w:id="1668" w:author="José Fonseca" w:date="2015-11-10T15:49:00Z">
                  <w:rPr/>
                </w:rPrChange>
              </w:rPr>
              <w:t>X</w:t>
            </w:r>
          </w:p>
        </w:tc>
      </w:tr>
      <w:tr w:rsidR="006722E1" w:rsidRPr="001A6752" w14:paraId="76686FB1" w14:textId="77777777" w:rsidTr="00877AA5">
        <w:tc>
          <w:tcPr>
            <w:tcW w:w="5484" w:type="dxa"/>
            <w:shd w:val="pct15" w:color="auto" w:fill="auto"/>
          </w:tcPr>
          <w:p w14:paraId="255EB8C1" w14:textId="77777777" w:rsidR="006722E1" w:rsidRPr="001A6752" w:rsidRDefault="00735B2E" w:rsidP="00257429">
            <w:pPr>
              <w:rPr>
                <w:rPrChange w:id="1669" w:author="José Fonseca" w:date="2015-11-10T15:49:00Z">
                  <w:rPr/>
                </w:rPrChange>
              </w:rPr>
            </w:pPr>
            <w:r w:rsidRPr="001A6752">
              <w:rPr>
                <w:rPrChange w:id="1670" w:author="José Fonseca" w:date="2015-11-10T15:49:00Z">
                  <w:rPr/>
                </w:rPrChange>
              </w:rPr>
              <w:t>Gratuito</w:t>
            </w:r>
          </w:p>
        </w:tc>
        <w:tc>
          <w:tcPr>
            <w:tcW w:w="1275" w:type="dxa"/>
          </w:tcPr>
          <w:p w14:paraId="3DE28BF8" w14:textId="77777777" w:rsidR="006722E1" w:rsidRPr="001A6752" w:rsidRDefault="00735B2E" w:rsidP="002C715B">
            <w:pPr>
              <w:jc w:val="center"/>
              <w:rPr>
                <w:rPrChange w:id="1671" w:author="José Fonseca" w:date="2015-11-10T15:49:00Z">
                  <w:rPr/>
                </w:rPrChange>
              </w:rPr>
            </w:pPr>
            <w:r w:rsidRPr="001A6752">
              <w:rPr>
                <w:rPrChange w:id="1672" w:author="José Fonseca" w:date="2015-11-10T15:49:00Z">
                  <w:rPr/>
                </w:rPrChange>
              </w:rPr>
              <w:t>X</w:t>
            </w:r>
          </w:p>
        </w:tc>
        <w:tc>
          <w:tcPr>
            <w:tcW w:w="1241" w:type="dxa"/>
          </w:tcPr>
          <w:p w14:paraId="37208A5A" w14:textId="77777777" w:rsidR="006722E1" w:rsidRPr="001A6752" w:rsidRDefault="006722E1" w:rsidP="002C715B">
            <w:pPr>
              <w:jc w:val="center"/>
              <w:rPr>
                <w:rPrChange w:id="1673" w:author="José Fonseca" w:date="2015-11-10T15:49:00Z">
                  <w:rPr/>
                </w:rPrChange>
              </w:rPr>
            </w:pPr>
          </w:p>
        </w:tc>
      </w:tr>
      <w:tr w:rsidR="006722E1" w:rsidRPr="001A6752" w14:paraId="739A9000" w14:textId="77777777" w:rsidTr="00877AA5">
        <w:tc>
          <w:tcPr>
            <w:tcW w:w="5484" w:type="dxa"/>
            <w:shd w:val="pct15" w:color="auto" w:fill="auto"/>
          </w:tcPr>
          <w:p w14:paraId="1F91C0B4" w14:textId="77777777" w:rsidR="006722E1" w:rsidRPr="001A6752" w:rsidRDefault="00E95EEE" w:rsidP="00257429">
            <w:pPr>
              <w:rPr>
                <w:rPrChange w:id="1674" w:author="José Fonseca" w:date="2015-11-10T15:49:00Z">
                  <w:rPr/>
                </w:rPrChange>
              </w:rPr>
            </w:pPr>
            <w:r w:rsidRPr="001A6752">
              <w:rPr>
                <w:rPrChange w:id="1675" w:author="José Fonseca" w:date="2015-11-10T15:49:00Z">
                  <w:rPr/>
                </w:rPrChange>
              </w:rPr>
              <w:t>Open-source</w:t>
            </w:r>
          </w:p>
        </w:tc>
        <w:tc>
          <w:tcPr>
            <w:tcW w:w="1275" w:type="dxa"/>
          </w:tcPr>
          <w:p w14:paraId="359A8658" w14:textId="77777777" w:rsidR="006722E1" w:rsidRPr="001A6752" w:rsidRDefault="006722E1" w:rsidP="002C715B">
            <w:pPr>
              <w:jc w:val="center"/>
              <w:rPr>
                <w:rPrChange w:id="1676" w:author="José Fonseca" w:date="2015-11-10T15:49:00Z">
                  <w:rPr/>
                </w:rPrChange>
              </w:rPr>
            </w:pPr>
          </w:p>
        </w:tc>
        <w:tc>
          <w:tcPr>
            <w:tcW w:w="1241" w:type="dxa"/>
          </w:tcPr>
          <w:p w14:paraId="0420A65A" w14:textId="77777777" w:rsidR="006722E1" w:rsidRPr="001A6752" w:rsidRDefault="00E95EEE" w:rsidP="002C715B">
            <w:pPr>
              <w:jc w:val="center"/>
              <w:rPr>
                <w:rPrChange w:id="1677" w:author="José Fonseca" w:date="2015-11-10T15:49:00Z">
                  <w:rPr/>
                </w:rPrChange>
              </w:rPr>
            </w:pPr>
            <w:r w:rsidRPr="001A6752">
              <w:rPr>
                <w:rPrChange w:id="1678" w:author="José Fonseca" w:date="2015-11-10T15:49:00Z">
                  <w:rPr/>
                </w:rPrChange>
              </w:rPr>
              <w:t>X</w:t>
            </w:r>
          </w:p>
        </w:tc>
      </w:tr>
      <w:tr w:rsidR="006722E1" w:rsidRPr="001A6752" w14:paraId="4F413E71" w14:textId="77777777" w:rsidTr="00877AA5">
        <w:tc>
          <w:tcPr>
            <w:tcW w:w="5484" w:type="dxa"/>
            <w:shd w:val="pct15" w:color="auto" w:fill="auto"/>
          </w:tcPr>
          <w:p w14:paraId="0B9350E1" w14:textId="77777777" w:rsidR="006722E1" w:rsidRPr="001A6752" w:rsidRDefault="00E95EEE" w:rsidP="00257429">
            <w:pPr>
              <w:rPr>
                <w:rPrChange w:id="1679" w:author="José Fonseca" w:date="2015-11-10T15:49:00Z">
                  <w:rPr/>
                </w:rPrChange>
              </w:rPr>
            </w:pPr>
            <w:r w:rsidRPr="001A6752">
              <w:rPr>
                <w:rPrChange w:id="1680" w:author="José Fonseca" w:date="2015-11-10T15:49:00Z">
                  <w:rPr/>
                </w:rPrChange>
              </w:rPr>
              <w:t>Registo de utilizadores</w:t>
            </w:r>
          </w:p>
        </w:tc>
        <w:tc>
          <w:tcPr>
            <w:tcW w:w="1275" w:type="dxa"/>
          </w:tcPr>
          <w:p w14:paraId="2D928B66" w14:textId="77777777" w:rsidR="006722E1" w:rsidRPr="001A6752" w:rsidRDefault="00E95EEE" w:rsidP="002C715B">
            <w:pPr>
              <w:jc w:val="center"/>
              <w:rPr>
                <w:rPrChange w:id="1681" w:author="José Fonseca" w:date="2015-11-10T15:49:00Z">
                  <w:rPr/>
                </w:rPrChange>
              </w:rPr>
            </w:pPr>
            <w:r w:rsidRPr="001A6752">
              <w:rPr>
                <w:rPrChange w:id="1682" w:author="José Fonseca" w:date="2015-11-10T15:49:00Z">
                  <w:rPr/>
                </w:rPrChange>
              </w:rPr>
              <w:t>X</w:t>
            </w:r>
          </w:p>
        </w:tc>
        <w:tc>
          <w:tcPr>
            <w:tcW w:w="1241" w:type="dxa"/>
          </w:tcPr>
          <w:p w14:paraId="69FAA2B7" w14:textId="77777777" w:rsidR="006722E1" w:rsidRPr="001A6752" w:rsidRDefault="006722E1" w:rsidP="002C715B">
            <w:pPr>
              <w:jc w:val="center"/>
              <w:rPr>
                <w:rPrChange w:id="1683" w:author="José Fonseca" w:date="2015-11-10T15:49:00Z">
                  <w:rPr/>
                </w:rPrChange>
              </w:rPr>
            </w:pPr>
          </w:p>
        </w:tc>
      </w:tr>
      <w:tr w:rsidR="006722E1" w:rsidRPr="001A6752" w14:paraId="5452E1FA" w14:textId="77777777" w:rsidTr="00877AA5">
        <w:tc>
          <w:tcPr>
            <w:tcW w:w="5484" w:type="dxa"/>
            <w:shd w:val="pct15" w:color="auto" w:fill="auto"/>
          </w:tcPr>
          <w:p w14:paraId="1505477A" w14:textId="77777777" w:rsidR="006722E1" w:rsidRPr="001A6752" w:rsidRDefault="00E95EEE" w:rsidP="00257429">
            <w:pPr>
              <w:rPr>
                <w:rPrChange w:id="1684" w:author="José Fonseca" w:date="2015-11-10T15:49:00Z">
                  <w:rPr/>
                </w:rPrChange>
              </w:rPr>
            </w:pPr>
            <w:r w:rsidRPr="001A6752">
              <w:rPr>
                <w:rPrChange w:id="1685" w:author="José Fonseca" w:date="2015-11-10T15:49:00Z">
                  <w:rPr/>
                </w:rPrChange>
              </w:rPr>
              <w:t>Duplicação de ofertas a longo prazo</w:t>
            </w:r>
          </w:p>
        </w:tc>
        <w:tc>
          <w:tcPr>
            <w:tcW w:w="1275" w:type="dxa"/>
          </w:tcPr>
          <w:p w14:paraId="0693BF4F" w14:textId="77777777" w:rsidR="006722E1" w:rsidRPr="001A6752" w:rsidRDefault="006722E1" w:rsidP="002C715B">
            <w:pPr>
              <w:jc w:val="center"/>
              <w:rPr>
                <w:rPrChange w:id="1686" w:author="José Fonseca" w:date="2015-11-10T15:49:00Z">
                  <w:rPr/>
                </w:rPrChange>
              </w:rPr>
            </w:pPr>
          </w:p>
        </w:tc>
        <w:tc>
          <w:tcPr>
            <w:tcW w:w="1241" w:type="dxa"/>
          </w:tcPr>
          <w:p w14:paraId="6D1EDEB6" w14:textId="77777777" w:rsidR="006722E1" w:rsidRPr="001A6752" w:rsidRDefault="00726AE2" w:rsidP="002C715B">
            <w:pPr>
              <w:jc w:val="center"/>
              <w:rPr>
                <w:rPrChange w:id="1687" w:author="José Fonseca" w:date="2015-11-10T15:49:00Z">
                  <w:rPr/>
                </w:rPrChange>
              </w:rPr>
            </w:pPr>
            <w:r w:rsidRPr="001A6752">
              <w:rPr>
                <w:rPrChange w:id="1688" w:author="José Fonseca" w:date="2015-11-10T15:49:00Z">
                  <w:rPr/>
                </w:rPrChange>
              </w:rPr>
              <w:t>X</w:t>
            </w:r>
          </w:p>
        </w:tc>
      </w:tr>
      <w:tr w:rsidR="006722E1" w:rsidRPr="001A6752" w14:paraId="28F472ED" w14:textId="77777777" w:rsidTr="00877AA5">
        <w:tc>
          <w:tcPr>
            <w:tcW w:w="5484" w:type="dxa"/>
            <w:shd w:val="pct15" w:color="auto" w:fill="auto"/>
          </w:tcPr>
          <w:p w14:paraId="0AB42963" w14:textId="77777777" w:rsidR="006722E1" w:rsidRPr="001A6752" w:rsidRDefault="00E95EEE" w:rsidP="00257429">
            <w:pPr>
              <w:rPr>
                <w:rPrChange w:id="1689" w:author="José Fonseca" w:date="2015-11-10T15:49:00Z">
                  <w:rPr/>
                </w:rPrChange>
              </w:rPr>
            </w:pPr>
            <w:r w:rsidRPr="001A6752">
              <w:rPr>
                <w:rPrChange w:id="1690" w:author="José Fonseca" w:date="2015-11-10T15:49:00Z">
                  <w:rPr/>
                </w:rPrChange>
              </w:rPr>
              <w:t>Editar ofertas depois de anunciadas</w:t>
            </w:r>
          </w:p>
        </w:tc>
        <w:tc>
          <w:tcPr>
            <w:tcW w:w="1275" w:type="dxa"/>
          </w:tcPr>
          <w:p w14:paraId="3CA46E37" w14:textId="77777777" w:rsidR="006722E1" w:rsidRPr="001A6752" w:rsidRDefault="006722E1" w:rsidP="002C715B">
            <w:pPr>
              <w:jc w:val="center"/>
              <w:rPr>
                <w:rPrChange w:id="1691" w:author="José Fonseca" w:date="2015-11-10T15:49:00Z">
                  <w:rPr/>
                </w:rPrChange>
              </w:rPr>
            </w:pPr>
          </w:p>
        </w:tc>
        <w:tc>
          <w:tcPr>
            <w:tcW w:w="1241" w:type="dxa"/>
          </w:tcPr>
          <w:p w14:paraId="0B25171D" w14:textId="77777777" w:rsidR="006722E1" w:rsidRPr="001A6752" w:rsidRDefault="006722E1" w:rsidP="002C715B">
            <w:pPr>
              <w:jc w:val="center"/>
              <w:rPr>
                <w:rPrChange w:id="1692" w:author="José Fonseca" w:date="2015-11-10T15:49:00Z">
                  <w:rPr/>
                </w:rPrChange>
              </w:rPr>
            </w:pPr>
            <w:r w:rsidRPr="001A6752">
              <w:rPr>
                <w:rPrChange w:id="1693" w:author="José Fonseca" w:date="2015-11-10T15:49:00Z">
                  <w:rPr/>
                </w:rPrChange>
              </w:rPr>
              <w:t>X</w:t>
            </w:r>
          </w:p>
        </w:tc>
      </w:tr>
      <w:tr w:rsidR="00726AE2" w:rsidRPr="001A6752" w14:paraId="2D1460D2" w14:textId="77777777" w:rsidTr="00877AA5">
        <w:tc>
          <w:tcPr>
            <w:tcW w:w="5484" w:type="dxa"/>
            <w:shd w:val="pct15" w:color="auto" w:fill="auto"/>
          </w:tcPr>
          <w:p w14:paraId="44E9BB33" w14:textId="77777777" w:rsidR="00726AE2" w:rsidRPr="001A6752" w:rsidRDefault="00E95EEE" w:rsidP="00257429">
            <w:pPr>
              <w:rPr>
                <w:rPrChange w:id="1694" w:author="José Fonseca" w:date="2015-11-10T15:49:00Z">
                  <w:rPr/>
                </w:rPrChange>
              </w:rPr>
            </w:pPr>
            <w:r w:rsidRPr="001A6752">
              <w:rPr>
                <w:rPrChange w:id="1695" w:author="José Fonseca" w:date="2015-11-10T15:49:00Z">
                  <w:rPr/>
                </w:rPrChange>
              </w:rPr>
              <w:t>Criação de mapas de boleias</w:t>
            </w:r>
          </w:p>
        </w:tc>
        <w:tc>
          <w:tcPr>
            <w:tcW w:w="1275" w:type="dxa"/>
          </w:tcPr>
          <w:p w14:paraId="55BF69D8" w14:textId="77777777" w:rsidR="00726AE2" w:rsidRPr="001A6752" w:rsidRDefault="00726AE2" w:rsidP="002C715B">
            <w:pPr>
              <w:jc w:val="center"/>
              <w:rPr>
                <w:rPrChange w:id="1696" w:author="José Fonseca" w:date="2015-11-10T15:49:00Z">
                  <w:rPr/>
                </w:rPrChange>
              </w:rPr>
            </w:pPr>
          </w:p>
        </w:tc>
        <w:tc>
          <w:tcPr>
            <w:tcW w:w="1241" w:type="dxa"/>
          </w:tcPr>
          <w:p w14:paraId="2B4C66E6" w14:textId="77777777" w:rsidR="00726AE2" w:rsidRPr="001A6752" w:rsidRDefault="00726AE2" w:rsidP="002C715B">
            <w:pPr>
              <w:jc w:val="center"/>
              <w:rPr>
                <w:rPrChange w:id="1697" w:author="José Fonseca" w:date="2015-11-10T15:49:00Z">
                  <w:rPr/>
                </w:rPrChange>
              </w:rPr>
            </w:pPr>
            <w:r w:rsidRPr="001A6752">
              <w:rPr>
                <w:rPrChange w:id="1698" w:author="José Fonseca" w:date="2015-11-10T15:49:00Z">
                  <w:rPr/>
                </w:rPrChange>
              </w:rPr>
              <w:t>X</w:t>
            </w:r>
          </w:p>
        </w:tc>
      </w:tr>
      <w:tr w:rsidR="006722E1" w:rsidRPr="001A6752" w14:paraId="3567E62B" w14:textId="77777777" w:rsidTr="00877AA5">
        <w:tc>
          <w:tcPr>
            <w:tcW w:w="5484" w:type="dxa"/>
            <w:shd w:val="pct15" w:color="auto" w:fill="auto"/>
          </w:tcPr>
          <w:p w14:paraId="01D314E9" w14:textId="77777777" w:rsidR="006722E1" w:rsidRPr="001A6752" w:rsidRDefault="00E95EEE" w:rsidP="00257429">
            <w:pPr>
              <w:rPr>
                <w:rPrChange w:id="1699" w:author="José Fonseca" w:date="2015-11-10T15:49:00Z">
                  <w:rPr/>
                </w:rPrChange>
              </w:rPr>
            </w:pPr>
            <w:r w:rsidRPr="001A6752">
              <w:rPr>
                <w:rPrChange w:id="1700" w:author="José Fonseca" w:date="2015-11-10T15:49:00Z">
                  <w:rPr/>
                </w:rPrChange>
              </w:rPr>
              <w:t>Duplicação de pedidos</w:t>
            </w:r>
          </w:p>
        </w:tc>
        <w:tc>
          <w:tcPr>
            <w:tcW w:w="1275" w:type="dxa"/>
          </w:tcPr>
          <w:p w14:paraId="19D5E01A" w14:textId="77777777" w:rsidR="006722E1" w:rsidRPr="001A6752" w:rsidRDefault="006722E1" w:rsidP="002C715B">
            <w:pPr>
              <w:jc w:val="center"/>
              <w:rPr>
                <w:rPrChange w:id="1701" w:author="José Fonseca" w:date="2015-11-10T15:49:00Z">
                  <w:rPr/>
                </w:rPrChange>
              </w:rPr>
            </w:pPr>
          </w:p>
        </w:tc>
        <w:tc>
          <w:tcPr>
            <w:tcW w:w="1241" w:type="dxa"/>
          </w:tcPr>
          <w:p w14:paraId="3D02F46E" w14:textId="77777777" w:rsidR="006722E1" w:rsidRPr="001A6752" w:rsidRDefault="006722E1" w:rsidP="002C715B">
            <w:pPr>
              <w:jc w:val="center"/>
              <w:rPr>
                <w:rPrChange w:id="1702" w:author="José Fonseca" w:date="2015-11-10T15:49:00Z">
                  <w:rPr/>
                </w:rPrChange>
              </w:rPr>
            </w:pPr>
            <w:r w:rsidRPr="001A6752">
              <w:rPr>
                <w:rPrChange w:id="1703" w:author="José Fonseca" w:date="2015-11-10T15:49:00Z">
                  <w:rPr/>
                </w:rPrChange>
              </w:rPr>
              <w:t>X</w:t>
            </w:r>
          </w:p>
        </w:tc>
      </w:tr>
      <w:tr w:rsidR="006722E1" w:rsidRPr="001A6752" w14:paraId="1F3F2F42" w14:textId="77777777" w:rsidTr="00877AA5">
        <w:tc>
          <w:tcPr>
            <w:tcW w:w="5484" w:type="dxa"/>
            <w:shd w:val="pct15" w:color="auto" w:fill="auto"/>
          </w:tcPr>
          <w:p w14:paraId="6DF5E107" w14:textId="77777777" w:rsidR="006722E1" w:rsidRPr="001A6752" w:rsidRDefault="00E95EEE" w:rsidP="00257429">
            <w:pPr>
              <w:rPr>
                <w:rPrChange w:id="1704" w:author="José Fonseca" w:date="2015-11-10T15:49:00Z">
                  <w:rPr/>
                </w:rPrChange>
              </w:rPr>
            </w:pPr>
            <w:r w:rsidRPr="001A6752">
              <w:rPr>
                <w:rPrChange w:id="1705" w:author="José Fonseca" w:date="2015-11-10T15:49:00Z">
                  <w:rPr/>
                </w:rPrChange>
              </w:rPr>
              <w:t>Reserva de viagens a longo prazo</w:t>
            </w:r>
          </w:p>
        </w:tc>
        <w:tc>
          <w:tcPr>
            <w:tcW w:w="1275" w:type="dxa"/>
          </w:tcPr>
          <w:p w14:paraId="0CC6A87B" w14:textId="77777777" w:rsidR="006722E1" w:rsidRPr="001A6752" w:rsidRDefault="006722E1" w:rsidP="002C715B">
            <w:pPr>
              <w:jc w:val="center"/>
              <w:rPr>
                <w:rPrChange w:id="1706" w:author="José Fonseca" w:date="2015-11-10T15:49:00Z">
                  <w:rPr/>
                </w:rPrChange>
              </w:rPr>
            </w:pPr>
          </w:p>
        </w:tc>
        <w:tc>
          <w:tcPr>
            <w:tcW w:w="1241" w:type="dxa"/>
          </w:tcPr>
          <w:p w14:paraId="3C3A2F8E" w14:textId="77777777" w:rsidR="006722E1" w:rsidRPr="001A6752" w:rsidRDefault="006722E1" w:rsidP="002C715B">
            <w:pPr>
              <w:jc w:val="center"/>
              <w:rPr>
                <w:rPrChange w:id="1707" w:author="José Fonseca" w:date="2015-11-10T15:49:00Z">
                  <w:rPr/>
                </w:rPrChange>
              </w:rPr>
            </w:pPr>
            <w:r w:rsidRPr="001A6752">
              <w:rPr>
                <w:rPrChange w:id="1708" w:author="José Fonseca" w:date="2015-11-10T15:49:00Z">
                  <w:rPr/>
                </w:rPrChange>
              </w:rPr>
              <w:t>X</w:t>
            </w:r>
          </w:p>
        </w:tc>
      </w:tr>
      <w:tr w:rsidR="006722E1" w:rsidRPr="001A6752" w14:paraId="43CBEA3A" w14:textId="77777777" w:rsidTr="00877AA5">
        <w:tc>
          <w:tcPr>
            <w:tcW w:w="5484" w:type="dxa"/>
            <w:shd w:val="pct15" w:color="auto" w:fill="auto"/>
          </w:tcPr>
          <w:p w14:paraId="5604B431" w14:textId="77777777" w:rsidR="006722E1" w:rsidRPr="001A6752" w:rsidRDefault="00E95EEE" w:rsidP="00257429">
            <w:pPr>
              <w:rPr>
                <w:rPrChange w:id="1709" w:author="José Fonseca" w:date="2015-11-10T15:49:00Z">
                  <w:rPr/>
                </w:rPrChange>
              </w:rPr>
            </w:pPr>
            <w:r w:rsidRPr="001A6752">
              <w:rPr>
                <w:rPrChange w:id="1710" w:author="José Fonseca" w:date="2015-11-10T15:49:00Z">
                  <w:rPr/>
                </w:rPrChange>
              </w:rPr>
              <w:t>Aplicação móvel</w:t>
            </w:r>
          </w:p>
        </w:tc>
        <w:tc>
          <w:tcPr>
            <w:tcW w:w="1275" w:type="dxa"/>
          </w:tcPr>
          <w:p w14:paraId="0D81A501" w14:textId="77777777" w:rsidR="006722E1" w:rsidRPr="001A6752" w:rsidRDefault="006722E1" w:rsidP="002C715B">
            <w:pPr>
              <w:jc w:val="center"/>
              <w:rPr>
                <w:rPrChange w:id="1711" w:author="José Fonseca" w:date="2015-11-10T15:49:00Z">
                  <w:rPr/>
                </w:rPrChange>
              </w:rPr>
            </w:pPr>
            <w:r w:rsidRPr="001A6752">
              <w:rPr>
                <w:rPrChange w:id="1712" w:author="José Fonseca" w:date="2015-11-10T15:49:00Z">
                  <w:rPr/>
                </w:rPrChange>
              </w:rPr>
              <w:t>X</w:t>
            </w:r>
          </w:p>
        </w:tc>
        <w:tc>
          <w:tcPr>
            <w:tcW w:w="1241" w:type="dxa"/>
          </w:tcPr>
          <w:p w14:paraId="41A3CBBD" w14:textId="77777777" w:rsidR="006722E1" w:rsidRPr="001A6752" w:rsidRDefault="006722E1" w:rsidP="002C715B">
            <w:pPr>
              <w:jc w:val="center"/>
              <w:rPr>
                <w:rPrChange w:id="1713" w:author="José Fonseca" w:date="2015-11-10T15:49:00Z">
                  <w:rPr/>
                </w:rPrChange>
              </w:rPr>
            </w:pPr>
          </w:p>
        </w:tc>
      </w:tr>
    </w:tbl>
    <w:p w14:paraId="00E58160" w14:textId="77777777" w:rsidR="00673C21" w:rsidRPr="001A6752" w:rsidRDefault="0081106B" w:rsidP="00257429">
      <w:pPr>
        <w:pStyle w:val="Caption"/>
        <w:rPr>
          <w:sz w:val="28"/>
          <w:rPrChange w:id="1714" w:author="José Fonseca" w:date="2015-11-10T15:49:00Z">
            <w:rPr>
              <w:sz w:val="28"/>
            </w:rPr>
          </w:rPrChange>
        </w:rPr>
      </w:pPr>
      <w:bookmarkStart w:id="1715" w:name="_Toc434874435"/>
      <w:r w:rsidRPr="001A6752">
        <w:rPr>
          <w:rPrChange w:id="1716" w:author="José Fonseca" w:date="2015-11-10T15:49:00Z">
            <w:rPr/>
          </w:rPrChange>
        </w:rPr>
        <w:t xml:space="preserve">Tabela </w:t>
      </w:r>
      <w:r w:rsidR="00E64FF6" w:rsidRPr="001A6752">
        <w:rPr>
          <w:rPrChange w:id="1717" w:author="José Fonseca" w:date="2015-11-10T15:49:00Z">
            <w:rPr/>
          </w:rPrChange>
        </w:rPr>
        <w:fldChar w:fldCharType="begin"/>
      </w:r>
      <w:r w:rsidR="00E64FF6" w:rsidRPr="001A6752">
        <w:rPr>
          <w:rPrChange w:id="1718" w:author="José Fonseca" w:date="2015-11-10T15:49:00Z">
            <w:rPr/>
          </w:rPrChange>
        </w:rPr>
        <w:instrText xml:space="preserve"> SEQ Tabela \* ARABIC </w:instrText>
      </w:r>
      <w:r w:rsidR="00E64FF6" w:rsidRPr="001A6752">
        <w:rPr>
          <w:rPrChange w:id="1719" w:author="José Fonseca" w:date="2015-11-10T15:49:00Z">
            <w:rPr/>
          </w:rPrChange>
        </w:rPr>
        <w:fldChar w:fldCharType="separate"/>
      </w:r>
      <w:r w:rsidR="009B510B" w:rsidRPr="001A6752">
        <w:rPr>
          <w:rPrChange w:id="1720" w:author="José Fonseca" w:date="2015-11-10T15:49:00Z">
            <w:rPr>
              <w:noProof/>
            </w:rPr>
          </w:rPrChange>
        </w:rPr>
        <w:t>1</w:t>
      </w:r>
      <w:r w:rsidR="00E64FF6" w:rsidRPr="001A6752">
        <w:rPr>
          <w:rPrChange w:id="1721" w:author="José Fonseca" w:date="2015-11-10T15:49:00Z">
            <w:rPr>
              <w:noProof/>
            </w:rPr>
          </w:rPrChange>
        </w:rPr>
        <w:fldChar w:fldCharType="end"/>
      </w:r>
      <w:r w:rsidR="000A587E" w:rsidRPr="001A6752">
        <w:rPr>
          <w:rPrChange w:id="1722" w:author="José Fonseca" w:date="2015-11-10T15:49:00Z">
            <w:rPr/>
          </w:rPrChange>
        </w:rPr>
        <w:t xml:space="preserve"> – Funcionalidades de</w:t>
      </w:r>
      <w:r w:rsidRPr="001A6752">
        <w:rPr>
          <w:rPrChange w:id="1723" w:author="José Fonseca" w:date="2015-11-10T15:49:00Z">
            <w:rPr/>
          </w:rPrChange>
        </w:rPr>
        <w:t xml:space="preserve"> blablacar</w:t>
      </w:r>
      <w:bookmarkEnd w:id="1715"/>
    </w:p>
    <w:p w14:paraId="7FA0EC3B" w14:textId="77777777" w:rsidR="000C0B95" w:rsidRPr="001A6752" w:rsidRDefault="000C0B95" w:rsidP="00257429">
      <w:pPr>
        <w:rPr>
          <w:rPrChange w:id="1724" w:author="José Fonseca" w:date="2015-11-10T15:49:00Z">
            <w:rPr/>
          </w:rPrChange>
        </w:rPr>
      </w:pPr>
    </w:p>
    <w:p w14:paraId="5B9381A7" w14:textId="77777777" w:rsidR="000C0B95" w:rsidRPr="001A6752" w:rsidRDefault="000C0B95" w:rsidP="00257429">
      <w:pPr>
        <w:rPr>
          <w:rPrChange w:id="1725" w:author="José Fonseca" w:date="2015-11-10T15:49:00Z">
            <w:rPr/>
          </w:rPrChange>
        </w:rPr>
      </w:pPr>
    </w:p>
    <w:p w14:paraId="44E1D08A" w14:textId="77777777" w:rsidR="000C0B95" w:rsidRPr="001A6752" w:rsidRDefault="000C0B95" w:rsidP="00257429">
      <w:pPr>
        <w:rPr>
          <w:rPrChange w:id="1726" w:author="José Fonseca" w:date="2015-11-10T15:49:00Z">
            <w:rPr/>
          </w:rPrChange>
        </w:rPr>
      </w:pPr>
    </w:p>
    <w:p w14:paraId="260A150D" w14:textId="77777777" w:rsidR="00DB2B15" w:rsidRPr="001A6752" w:rsidRDefault="000C0B95" w:rsidP="00257429">
      <w:pPr>
        <w:rPr>
          <w:rPrChange w:id="1727" w:author="José Fonseca" w:date="2015-11-10T15:49:00Z">
            <w:rPr/>
          </w:rPrChange>
        </w:rPr>
      </w:pPr>
      <w:r w:rsidRPr="001A6752">
        <w:rPr>
          <w:rPrChange w:id="1728" w:author="José Fonseca" w:date="2015-11-10T15:49:00Z">
            <w:rPr/>
          </w:rPrChange>
        </w:rPr>
        <w:br w:type="page"/>
      </w:r>
    </w:p>
    <w:p w14:paraId="6BD6622C" w14:textId="77777777" w:rsidR="00DB2B15" w:rsidRPr="001A6752" w:rsidRDefault="009B2EE7" w:rsidP="00257429">
      <w:pPr>
        <w:pStyle w:val="Heading3"/>
        <w:rPr>
          <w:rPrChange w:id="1729" w:author="José Fonseca" w:date="2015-11-10T15:49:00Z">
            <w:rPr/>
          </w:rPrChange>
        </w:rPr>
      </w:pPr>
      <w:bookmarkStart w:id="1730" w:name="_Toc434846627"/>
      <w:bookmarkStart w:id="1731" w:name="_Toc434848083"/>
      <w:r w:rsidRPr="001A6752">
        <w:rPr>
          <w:rPrChange w:id="1732" w:author="José Fonseca" w:date="2015-11-10T15:49:00Z">
            <w:rPr/>
          </w:rPrChange>
        </w:rPr>
        <w:lastRenderedPageBreak/>
        <w:t>Boleia.net</w:t>
      </w:r>
      <w:bookmarkEnd w:id="1730"/>
      <w:bookmarkEnd w:id="1731"/>
    </w:p>
    <w:p w14:paraId="1A8112A5" w14:textId="77777777" w:rsidR="009B2EE7" w:rsidRPr="001A6752" w:rsidRDefault="0081106B" w:rsidP="00257429">
      <w:pPr>
        <w:rPr>
          <w:color w:val="4F81BD" w:themeColor="accent1"/>
          <w:sz w:val="28"/>
          <w:szCs w:val="28"/>
          <w:rPrChange w:id="1733" w:author="José Fonseca" w:date="2015-11-10T15:49:00Z">
            <w:rPr>
              <w:color w:val="4F81BD" w:themeColor="accent1"/>
              <w:sz w:val="28"/>
              <w:szCs w:val="28"/>
            </w:rPr>
          </w:rPrChange>
        </w:rPr>
      </w:pPr>
      <w:r w:rsidRPr="001A6752">
        <w:rPr>
          <w:rPrChange w:id="1734" w:author="José Fonseca" w:date="2015-11-10T15:49:00Z">
            <w:rPr/>
          </w:rPrChange>
        </w:rPr>
        <w:t>Boleia.net</w:t>
      </w:r>
      <w:r w:rsidR="00EB1E68" w:rsidRPr="001A6752">
        <w:rPr>
          <w:rPrChange w:id="1735" w:author="José Fonseca" w:date="2015-11-10T15:49:00Z">
            <w:rPr/>
          </w:rPrChange>
        </w:rPr>
        <w:t>(www.boleia.net)</w:t>
      </w:r>
      <w:r w:rsidR="008C25FF" w:rsidRPr="001A6752">
        <w:rPr>
          <w:rPrChange w:id="1736" w:author="José Fonseca" w:date="2015-11-10T15:49:00Z">
            <w:rPr/>
          </w:rPrChange>
        </w:rPr>
        <w:t xml:space="preserve"> </w:t>
      </w:r>
      <w:r w:rsidRPr="001A6752">
        <w:rPr>
          <w:rPrChange w:id="1737" w:author="José Fonseca" w:date="2015-11-10T15:49:00Z">
            <w:rPr/>
          </w:rPrChange>
        </w:rPr>
        <w:t>é</w:t>
      </w:r>
      <w:r w:rsidR="006722E1" w:rsidRPr="001A6752">
        <w:rPr>
          <w:rPrChange w:id="1738" w:author="José Fonseca" w:date="2015-11-10T15:49:00Z">
            <w:rPr/>
          </w:rPrChange>
        </w:rPr>
        <w:t xml:space="preserve"> uma plataforma de partilha de boleias. A</w:t>
      </w:r>
      <w:r w:rsidRPr="001A6752">
        <w:rPr>
          <w:rPrChange w:id="1739" w:author="José Fonseca" w:date="2015-11-10T15:49:00Z">
            <w:rPr/>
          </w:rPrChange>
        </w:rPr>
        <w:t>s boleias são anunciada</w:t>
      </w:r>
      <w:r w:rsidR="00A96E69" w:rsidRPr="001A6752">
        <w:rPr>
          <w:rPrChange w:id="1740" w:author="José Fonseca" w:date="2015-11-10T15:49:00Z">
            <w:rPr/>
          </w:rPrChange>
        </w:rPr>
        <w:t>s pelos condutores na aplicação, no entanto, a aplicação não gere a adesão dos passageiros às boleias</w:t>
      </w:r>
      <w:r w:rsidRPr="001A6752">
        <w:rPr>
          <w:rPrChange w:id="1741" w:author="José Fonseca" w:date="2015-11-10T15:49:00Z">
            <w:rPr/>
          </w:rPrChange>
        </w:rPr>
        <w:t>.</w:t>
      </w:r>
      <w:r w:rsidR="00A96E69" w:rsidRPr="001A6752">
        <w:rPr>
          <w:rPrChange w:id="1742" w:author="José Fonseca" w:date="2015-11-10T15:49:00Z">
            <w:rPr/>
          </w:rPrChange>
        </w:rPr>
        <w:t xml:space="preserve"> Para aderirem a uma boleia, os passageiros têm de contactar o condutor pessoalmente, através do contacto que ele coloca na aplicação. </w:t>
      </w:r>
      <w:r w:rsidRPr="001A6752">
        <w:rPr>
          <w:rPrChange w:id="1743" w:author="José Fonseca" w:date="2015-11-10T15:49:00Z">
            <w:rPr/>
          </w:rPrChange>
        </w:rPr>
        <w:t>O</w:t>
      </w:r>
      <w:r w:rsidR="00A96E69" w:rsidRPr="001A6752">
        <w:rPr>
          <w:rPrChange w:id="1744" w:author="José Fonseca" w:date="2015-11-10T15:49:00Z">
            <w:rPr/>
          </w:rPrChange>
        </w:rPr>
        <w:t xml:space="preserve"> preço é colocado pelo condutor em cada boleia, sendo o pagamento feito pessoalmente entre os </w:t>
      </w:r>
      <w:r w:rsidR="00B256E2" w:rsidRPr="001A6752">
        <w:rPr>
          <w:rPrChange w:id="1745" w:author="José Fonseca" w:date="2015-11-10T15:49:00Z">
            <w:rPr/>
          </w:rPrChange>
        </w:rPr>
        <w:t xml:space="preserve">intervenientes. </w:t>
      </w:r>
      <w:r w:rsidR="006D1BC5" w:rsidRPr="001A6752">
        <w:rPr>
          <w:rPrChange w:id="1746" w:author="José Fonseca" w:date="2015-11-10T15:49:00Z">
            <w:rPr/>
          </w:rPrChange>
        </w:rPr>
        <w:t>O</w:t>
      </w:r>
      <w:r w:rsidR="000606AA" w:rsidRPr="001A6752">
        <w:rPr>
          <w:rPrChange w:id="1747" w:author="José Fonseca" w:date="2015-11-10T15:49:00Z">
            <w:rPr/>
          </w:rPrChange>
        </w:rPr>
        <w:t>s</w:t>
      </w:r>
      <w:r w:rsidRPr="001A6752">
        <w:rPr>
          <w:rPrChange w:id="1748" w:author="José Fonseca" w:date="2015-11-10T15:49:00Z">
            <w:rPr/>
          </w:rPrChange>
        </w:rPr>
        <w:t xml:space="preserve"> </w:t>
      </w:r>
      <w:r w:rsidR="000606AA" w:rsidRPr="001A6752">
        <w:rPr>
          <w:rPrChange w:id="1749" w:author="José Fonseca" w:date="2015-11-10T15:49:00Z">
            <w:rPr/>
          </w:rPrChange>
        </w:rPr>
        <w:t>passag</w:t>
      </w:r>
      <w:r w:rsidR="00D67348" w:rsidRPr="001A6752">
        <w:rPr>
          <w:rPrChange w:id="1750" w:author="José Fonseca" w:date="2015-11-10T15:49:00Z">
            <w:rPr/>
          </w:rPrChange>
        </w:rPr>
        <w:t>eiros podem avaliar e comentar o</w:t>
      </w:r>
      <w:r w:rsidR="000606AA" w:rsidRPr="001A6752">
        <w:rPr>
          <w:rPrChange w:id="1751" w:author="José Fonseca" w:date="2015-11-10T15:49:00Z">
            <w:rPr/>
          </w:rPrChange>
        </w:rPr>
        <w:t xml:space="preserve"> condutor</w:t>
      </w:r>
      <w:r w:rsidR="00D67348" w:rsidRPr="001A6752">
        <w:rPr>
          <w:rPrChange w:id="1752" w:author="José Fonseca" w:date="2015-11-10T15:49:00Z">
            <w:rPr/>
          </w:rPrChange>
        </w:rPr>
        <w:t xml:space="preserve"> na aplicação</w:t>
      </w:r>
      <w:r w:rsidRPr="001A6752">
        <w:rPr>
          <w:rPrChange w:id="1753" w:author="José Fonseca" w:date="2015-11-10T15:49:00Z">
            <w:rPr/>
          </w:rPrChange>
        </w:rPr>
        <w:t xml:space="preserve">. </w:t>
      </w:r>
      <w:r w:rsidR="000606AA" w:rsidRPr="001A6752">
        <w:rPr>
          <w:rPrChange w:id="1754" w:author="José Fonseca" w:date="2015-11-10T15:49:00Z">
            <w:rPr/>
          </w:rPrChange>
        </w:rPr>
        <w:t xml:space="preserve">A </w:t>
      </w:r>
      <w:r w:rsidR="00D67348" w:rsidRPr="001A6752">
        <w:rPr>
          <w:rPrChange w:id="1755" w:author="José Fonseca" w:date="2015-11-10T15:49:00Z">
            <w:rPr/>
          </w:rPrChange>
        </w:rPr>
        <w:t>aplicação</w:t>
      </w:r>
      <w:r w:rsidR="000606AA" w:rsidRPr="001A6752">
        <w:rPr>
          <w:rPrChange w:id="1756" w:author="José Fonseca" w:date="2015-11-10T15:49:00Z">
            <w:rPr/>
          </w:rPrChange>
        </w:rPr>
        <w:t xml:space="preserve"> utiliza as redes sociais </w:t>
      </w:r>
      <w:r w:rsidR="004B0498" w:rsidRPr="001A6752">
        <w:rPr>
          <w:rPrChange w:id="1757" w:author="José Fonseca" w:date="2015-11-10T15:49:00Z">
            <w:rPr/>
          </w:rPrChange>
        </w:rPr>
        <w:t xml:space="preserve">como </w:t>
      </w:r>
      <w:r w:rsidRPr="001A6752">
        <w:rPr>
          <w:rPrChange w:id="1758" w:author="José Fonseca" w:date="2015-11-10T15:49:00Z">
            <w:rPr/>
          </w:rPrChange>
        </w:rPr>
        <w:t xml:space="preserve">o twitter </w:t>
      </w:r>
      <w:r w:rsidR="004B0498" w:rsidRPr="001A6752">
        <w:rPr>
          <w:rPrChange w:id="1759" w:author="José Fonseca" w:date="2015-11-10T15:49:00Z">
            <w:rPr/>
          </w:rPrChange>
        </w:rPr>
        <w:t xml:space="preserve">e </w:t>
      </w:r>
      <w:r w:rsidRPr="001A6752">
        <w:rPr>
          <w:rPrChange w:id="1760" w:author="José Fonseca" w:date="2015-11-10T15:49:00Z">
            <w:rPr/>
          </w:rPrChange>
        </w:rPr>
        <w:t>o facebook</w:t>
      </w:r>
      <w:r w:rsidR="000606AA" w:rsidRPr="001A6752">
        <w:rPr>
          <w:rPrChange w:id="1761" w:author="José Fonseca" w:date="2015-11-10T15:49:00Z">
            <w:rPr/>
          </w:rPrChange>
        </w:rPr>
        <w:t xml:space="preserve"> para divulgar as boleias</w:t>
      </w:r>
      <w:r w:rsidRPr="001A6752">
        <w:rPr>
          <w:rPrChange w:id="1762" w:author="José Fonseca" w:date="2015-11-10T15:49:00Z">
            <w:rPr/>
          </w:rPrChange>
        </w:rPr>
        <w:t>.</w:t>
      </w:r>
    </w:p>
    <w:p w14:paraId="64B503B4" w14:textId="77777777" w:rsidR="00DB2B15" w:rsidRPr="001A6752" w:rsidRDefault="009B2EE7" w:rsidP="00257429">
      <w:pPr>
        <w:rPr>
          <w:rPrChange w:id="1763" w:author="José Fonseca" w:date="2015-11-10T15:49:00Z">
            <w:rPr/>
          </w:rPrChange>
        </w:rPr>
      </w:pPr>
      <w:r w:rsidRPr="001A6752">
        <w:rPr>
          <w:rPrChange w:id="1764" w:author="José Fonseca" w:date="2015-11-10T15:49:00Z">
            <w:rPr/>
          </w:rPrChange>
        </w:rPr>
        <w:t>Na tabela seguinte</w:t>
      </w:r>
      <w:r w:rsidR="004D09C5" w:rsidRPr="001A6752">
        <w:rPr>
          <w:rPrChange w:id="1765" w:author="José Fonseca" w:date="2015-11-10T15:49:00Z">
            <w:rPr/>
          </w:rPrChange>
        </w:rPr>
        <w:t xml:space="preserve"> (Tabela 2)</w:t>
      </w:r>
      <w:r w:rsidRPr="001A6752">
        <w:rPr>
          <w:rPrChange w:id="1766" w:author="José Fonseca" w:date="2015-11-10T15:49:00Z">
            <w:rPr/>
          </w:rPrChange>
        </w:rPr>
        <w:t>, estão descritas as funcionalidades  da aplicação Boleia.net:</w:t>
      </w:r>
    </w:p>
    <w:tbl>
      <w:tblPr>
        <w:tblStyle w:val="TableGrid"/>
        <w:tblW w:w="0" w:type="auto"/>
        <w:tblInd w:w="720" w:type="dxa"/>
        <w:tblLook w:val="04A0" w:firstRow="1" w:lastRow="0" w:firstColumn="1" w:lastColumn="0" w:noHBand="0" w:noVBand="1"/>
      </w:tblPr>
      <w:tblGrid>
        <w:gridCol w:w="4680"/>
        <w:gridCol w:w="1088"/>
        <w:gridCol w:w="1059"/>
      </w:tblGrid>
      <w:tr w:rsidR="00726AE2" w:rsidRPr="001A6752" w14:paraId="11885292" w14:textId="77777777" w:rsidTr="006722E1">
        <w:trPr>
          <w:trHeight w:val="292"/>
        </w:trPr>
        <w:tc>
          <w:tcPr>
            <w:tcW w:w="4680" w:type="dxa"/>
            <w:tcBorders>
              <w:bottom w:val="single" w:sz="4" w:space="0" w:color="auto"/>
            </w:tcBorders>
            <w:shd w:val="pct15" w:color="auto" w:fill="auto"/>
          </w:tcPr>
          <w:p w14:paraId="0F5C0056" w14:textId="77777777" w:rsidR="00726AE2" w:rsidRPr="001A6752" w:rsidRDefault="00726AE2" w:rsidP="002C715B">
            <w:pPr>
              <w:jc w:val="center"/>
              <w:rPr>
                <w:b/>
                <w:rPrChange w:id="1767" w:author="José Fonseca" w:date="2015-11-10T15:49:00Z">
                  <w:rPr>
                    <w:b/>
                  </w:rPr>
                </w:rPrChange>
              </w:rPr>
            </w:pPr>
            <w:r w:rsidRPr="001A6752">
              <w:rPr>
                <w:b/>
                <w:rPrChange w:id="1768" w:author="José Fonseca" w:date="2015-11-10T15:49:00Z">
                  <w:rPr>
                    <w:b/>
                  </w:rPr>
                </w:rPrChange>
              </w:rPr>
              <w:t>Funcionalidade</w:t>
            </w:r>
          </w:p>
        </w:tc>
        <w:tc>
          <w:tcPr>
            <w:tcW w:w="1088" w:type="dxa"/>
            <w:shd w:val="pct15" w:color="auto" w:fill="auto"/>
          </w:tcPr>
          <w:p w14:paraId="5785A4F4" w14:textId="77777777" w:rsidR="00726AE2" w:rsidRPr="001A6752" w:rsidRDefault="00726AE2" w:rsidP="002C715B">
            <w:pPr>
              <w:jc w:val="center"/>
              <w:rPr>
                <w:b/>
                <w:rPrChange w:id="1769" w:author="José Fonseca" w:date="2015-11-10T15:49:00Z">
                  <w:rPr>
                    <w:b/>
                  </w:rPr>
                </w:rPrChange>
              </w:rPr>
            </w:pPr>
            <w:r w:rsidRPr="001A6752">
              <w:rPr>
                <w:b/>
                <w:rPrChange w:id="1770" w:author="José Fonseca" w:date="2015-11-10T15:49:00Z">
                  <w:rPr>
                    <w:b/>
                  </w:rPr>
                </w:rPrChange>
              </w:rPr>
              <w:t>Sim</w:t>
            </w:r>
          </w:p>
        </w:tc>
        <w:tc>
          <w:tcPr>
            <w:tcW w:w="1059" w:type="dxa"/>
            <w:shd w:val="pct15" w:color="auto" w:fill="auto"/>
          </w:tcPr>
          <w:p w14:paraId="3D1609F2" w14:textId="77777777" w:rsidR="00726AE2" w:rsidRPr="001A6752" w:rsidRDefault="00726AE2" w:rsidP="002C715B">
            <w:pPr>
              <w:jc w:val="center"/>
              <w:rPr>
                <w:b/>
                <w:rPrChange w:id="1771" w:author="José Fonseca" w:date="2015-11-10T15:49:00Z">
                  <w:rPr>
                    <w:b/>
                  </w:rPr>
                </w:rPrChange>
              </w:rPr>
            </w:pPr>
            <w:r w:rsidRPr="001A6752">
              <w:rPr>
                <w:b/>
                <w:rPrChange w:id="1772" w:author="José Fonseca" w:date="2015-11-10T15:49:00Z">
                  <w:rPr>
                    <w:b/>
                  </w:rPr>
                </w:rPrChange>
              </w:rPr>
              <w:t>Não</w:t>
            </w:r>
          </w:p>
        </w:tc>
      </w:tr>
      <w:tr w:rsidR="00735B2E" w:rsidRPr="001A6752" w14:paraId="0952DD91" w14:textId="77777777" w:rsidTr="00735B2E">
        <w:trPr>
          <w:trHeight w:val="364"/>
        </w:trPr>
        <w:tc>
          <w:tcPr>
            <w:tcW w:w="4680" w:type="dxa"/>
            <w:shd w:val="pct15" w:color="auto" w:fill="auto"/>
          </w:tcPr>
          <w:p w14:paraId="35D473B8" w14:textId="77777777" w:rsidR="00735B2E" w:rsidRPr="001A6752" w:rsidRDefault="00735B2E" w:rsidP="00257429">
            <w:pPr>
              <w:rPr>
                <w:rPrChange w:id="1773" w:author="José Fonseca" w:date="2015-11-10T15:49:00Z">
                  <w:rPr/>
                </w:rPrChange>
              </w:rPr>
            </w:pPr>
            <w:r w:rsidRPr="001A6752">
              <w:rPr>
                <w:rPrChange w:id="1774" w:author="José Fonseca" w:date="2015-11-10T15:49:00Z">
                  <w:rPr/>
                </w:rPrChange>
              </w:rPr>
              <w:t>Responsivo</w:t>
            </w:r>
          </w:p>
        </w:tc>
        <w:tc>
          <w:tcPr>
            <w:tcW w:w="1088" w:type="dxa"/>
          </w:tcPr>
          <w:p w14:paraId="32683B07" w14:textId="77777777" w:rsidR="00735B2E" w:rsidRPr="001A6752" w:rsidRDefault="00735B2E" w:rsidP="002C715B">
            <w:pPr>
              <w:jc w:val="center"/>
              <w:rPr>
                <w:rPrChange w:id="1775" w:author="José Fonseca" w:date="2015-11-10T15:49:00Z">
                  <w:rPr/>
                </w:rPrChange>
              </w:rPr>
            </w:pPr>
            <w:r w:rsidRPr="001A6752">
              <w:rPr>
                <w:rPrChange w:id="1776" w:author="José Fonseca" w:date="2015-11-10T15:49:00Z">
                  <w:rPr/>
                </w:rPrChange>
              </w:rPr>
              <w:t>X</w:t>
            </w:r>
          </w:p>
        </w:tc>
        <w:tc>
          <w:tcPr>
            <w:tcW w:w="1059" w:type="dxa"/>
          </w:tcPr>
          <w:p w14:paraId="63AD4592" w14:textId="77777777" w:rsidR="00735B2E" w:rsidRPr="001A6752" w:rsidRDefault="00735B2E" w:rsidP="002C715B">
            <w:pPr>
              <w:jc w:val="center"/>
              <w:rPr>
                <w:rPrChange w:id="1777" w:author="José Fonseca" w:date="2015-11-10T15:49:00Z">
                  <w:rPr/>
                </w:rPrChange>
              </w:rPr>
            </w:pPr>
          </w:p>
        </w:tc>
      </w:tr>
      <w:tr w:rsidR="00735B2E" w:rsidRPr="001A6752" w14:paraId="2DDAD379" w14:textId="77777777" w:rsidTr="006722E1">
        <w:trPr>
          <w:trHeight w:val="292"/>
        </w:trPr>
        <w:tc>
          <w:tcPr>
            <w:tcW w:w="4680" w:type="dxa"/>
            <w:shd w:val="pct15" w:color="auto" w:fill="auto"/>
          </w:tcPr>
          <w:p w14:paraId="4B0AA9E4" w14:textId="77777777" w:rsidR="00735B2E" w:rsidRPr="001A6752" w:rsidRDefault="00735B2E" w:rsidP="00257429">
            <w:pPr>
              <w:rPr>
                <w:rPrChange w:id="1778" w:author="José Fonseca" w:date="2015-11-10T15:49:00Z">
                  <w:rPr/>
                </w:rPrChange>
              </w:rPr>
            </w:pPr>
            <w:r w:rsidRPr="001A6752">
              <w:rPr>
                <w:rPrChange w:id="1779" w:author="José Fonseca" w:date="2015-11-10T15:49:00Z">
                  <w:rPr/>
                </w:rPrChange>
              </w:rPr>
              <w:t>Gratuito</w:t>
            </w:r>
          </w:p>
        </w:tc>
        <w:tc>
          <w:tcPr>
            <w:tcW w:w="1088" w:type="dxa"/>
          </w:tcPr>
          <w:p w14:paraId="73245BBA" w14:textId="77777777" w:rsidR="00735B2E" w:rsidRPr="001A6752" w:rsidRDefault="00735B2E" w:rsidP="002C715B">
            <w:pPr>
              <w:jc w:val="center"/>
              <w:rPr>
                <w:rPrChange w:id="1780" w:author="José Fonseca" w:date="2015-11-10T15:49:00Z">
                  <w:rPr/>
                </w:rPrChange>
              </w:rPr>
            </w:pPr>
            <w:r w:rsidRPr="001A6752">
              <w:rPr>
                <w:rPrChange w:id="1781" w:author="José Fonseca" w:date="2015-11-10T15:49:00Z">
                  <w:rPr/>
                </w:rPrChange>
              </w:rPr>
              <w:t>X</w:t>
            </w:r>
          </w:p>
        </w:tc>
        <w:tc>
          <w:tcPr>
            <w:tcW w:w="1059" w:type="dxa"/>
          </w:tcPr>
          <w:p w14:paraId="54DFEED9" w14:textId="77777777" w:rsidR="00735B2E" w:rsidRPr="001A6752" w:rsidRDefault="00735B2E" w:rsidP="002C715B">
            <w:pPr>
              <w:jc w:val="center"/>
              <w:rPr>
                <w:rPrChange w:id="1782" w:author="José Fonseca" w:date="2015-11-10T15:49:00Z">
                  <w:rPr/>
                </w:rPrChange>
              </w:rPr>
            </w:pPr>
          </w:p>
        </w:tc>
      </w:tr>
      <w:tr w:rsidR="00735B2E" w:rsidRPr="001A6752" w14:paraId="3CFFAD37" w14:textId="77777777" w:rsidTr="006722E1">
        <w:trPr>
          <w:trHeight w:val="292"/>
        </w:trPr>
        <w:tc>
          <w:tcPr>
            <w:tcW w:w="4680" w:type="dxa"/>
            <w:shd w:val="pct15" w:color="auto" w:fill="auto"/>
          </w:tcPr>
          <w:p w14:paraId="3EEF9E3A" w14:textId="77777777" w:rsidR="00735B2E" w:rsidRPr="001A6752" w:rsidRDefault="00735B2E" w:rsidP="00257429">
            <w:pPr>
              <w:rPr>
                <w:rPrChange w:id="1783" w:author="José Fonseca" w:date="2015-11-10T15:49:00Z">
                  <w:rPr/>
                </w:rPrChange>
              </w:rPr>
            </w:pPr>
            <w:r w:rsidRPr="001A6752">
              <w:rPr>
                <w:rPrChange w:id="1784" w:author="José Fonseca" w:date="2015-11-10T15:49:00Z">
                  <w:rPr/>
                </w:rPrChange>
              </w:rPr>
              <w:t>Open-source</w:t>
            </w:r>
          </w:p>
        </w:tc>
        <w:tc>
          <w:tcPr>
            <w:tcW w:w="1088" w:type="dxa"/>
          </w:tcPr>
          <w:p w14:paraId="0995E5AC" w14:textId="77777777" w:rsidR="00735B2E" w:rsidRPr="001A6752" w:rsidRDefault="00735B2E" w:rsidP="002C715B">
            <w:pPr>
              <w:jc w:val="center"/>
              <w:rPr>
                <w:rPrChange w:id="1785" w:author="José Fonseca" w:date="2015-11-10T15:49:00Z">
                  <w:rPr/>
                </w:rPrChange>
              </w:rPr>
            </w:pPr>
          </w:p>
        </w:tc>
        <w:tc>
          <w:tcPr>
            <w:tcW w:w="1059" w:type="dxa"/>
          </w:tcPr>
          <w:p w14:paraId="5698BFB7" w14:textId="77777777" w:rsidR="00735B2E" w:rsidRPr="001A6752" w:rsidRDefault="00735B2E" w:rsidP="002C715B">
            <w:pPr>
              <w:jc w:val="center"/>
              <w:rPr>
                <w:rPrChange w:id="1786" w:author="José Fonseca" w:date="2015-11-10T15:49:00Z">
                  <w:rPr/>
                </w:rPrChange>
              </w:rPr>
            </w:pPr>
            <w:r w:rsidRPr="001A6752">
              <w:rPr>
                <w:rPrChange w:id="1787" w:author="José Fonseca" w:date="2015-11-10T15:49:00Z">
                  <w:rPr/>
                </w:rPrChange>
              </w:rPr>
              <w:t>X</w:t>
            </w:r>
          </w:p>
        </w:tc>
      </w:tr>
      <w:tr w:rsidR="00735B2E" w:rsidRPr="001A6752" w14:paraId="261947D5" w14:textId="77777777" w:rsidTr="006722E1">
        <w:trPr>
          <w:trHeight w:val="281"/>
        </w:trPr>
        <w:tc>
          <w:tcPr>
            <w:tcW w:w="4680" w:type="dxa"/>
            <w:shd w:val="pct15" w:color="auto" w:fill="auto"/>
          </w:tcPr>
          <w:p w14:paraId="37A4F9BD" w14:textId="77777777" w:rsidR="00735B2E" w:rsidRPr="001A6752" w:rsidRDefault="00735B2E" w:rsidP="00257429">
            <w:pPr>
              <w:rPr>
                <w:rPrChange w:id="1788" w:author="José Fonseca" w:date="2015-11-10T15:49:00Z">
                  <w:rPr/>
                </w:rPrChange>
              </w:rPr>
            </w:pPr>
            <w:r w:rsidRPr="001A6752">
              <w:rPr>
                <w:rPrChange w:id="1789" w:author="José Fonseca" w:date="2015-11-10T15:49:00Z">
                  <w:rPr/>
                </w:rPrChange>
              </w:rPr>
              <w:t>Registo de utilizadores</w:t>
            </w:r>
          </w:p>
        </w:tc>
        <w:tc>
          <w:tcPr>
            <w:tcW w:w="1088" w:type="dxa"/>
          </w:tcPr>
          <w:p w14:paraId="4F0D8A92" w14:textId="77777777" w:rsidR="00735B2E" w:rsidRPr="001A6752" w:rsidRDefault="00735B2E" w:rsidP="002C715B">
            <w:pPr>
              <w:jc w:val="center"/>
              <w:rPr>
                <w:rPrChange w:id="1790" w:author="José Fonseca" w:date="2015-11-10T15:49:00Z">
                  <w:rPr/>
                </w:rPrChange>
              </w:rPr>
            </w:pPr>
            <w:r w:rsidRPr="001A6752">
              <w:rPr>
                <w:rPrChange w:id="1791" w:author="José Fonseca" w:date="2015-11-10T15:49:00Z">
                  <w:rPr/>
                </w:rPrChange>
              </w:rPr>
              <w:t>X</w:t>
            </w:r>
          </w:p>
        </w:tc>
        <w:tc>
          <w:tcPr>
            <w:tcW w:w="1059" w:type="dxa"/>
          </w:tcPr>
          <w:p w14:paraId="5589E4BF" w14:textId="77777777" w:rsidR="00735B2E" w:rsidRPr="001A6752" w:rsidRDefault="00735B2E" w:rsidP="002C715B">
            <w:pPr>
              <w:jc w:val="center"/>
              <w:rPr>
                <w:rPrChange w:id="1792" w:author="José Fonseca" w:date="2015-11-10T15:49:00Z">
                  <w:rPr/>
                </w:rPrChange>
              </w:rPr>
            </w:pPr>
          </w:p>
        </w:tc>
      </w:tr>
      <w:tr w:rsidR="00735B2E" w:rsidRPr="001A6752" w14:paraId="40121E7B" w14:textId="77777777" w:rsidTr="006722E1">
        <w:trPr>
          <w:trHeight w:val="292"/>
        </w:trPr>
        <w:tc>
          <w:tcPr>
            <w:tcW w:w="4680" w:type="dxa"/>
            <w:shd w:val="pct15" w:color="auto" w:fill="auto"/>
          </w:tcPr>
          <w:p w14:paraId="32E5850E" w14:textId="77777777" w:rsidR="00735B2E" w:rsidRPr="001A6752" w:rsidRDefault="00735B2E" w:rsidP="00257429">
            <w:pPr>
              <w:rPr>
                <w:rPrChange w:id="1793" w:author="José Fonseca" w:date="2015-11-10T15:49:00Z">
                  <w:rPr/>
                </w:rPrChange>
              </w:rPr>
            </w:pPr>
            <w:r w:rsidRPr="001A6752">
              <w:rPr>
                <w:rPrChange w:id="1794" w:author="José Fonseca" w:date="2015-11-10T15:49:00Z">
                  <w:rPr/>
                </w:rPrChange>
              </w:rPr>
              <w:t>Duplicação de ofertas a longo prazo</w:t>
            </w:r>
          </w:p>
        </w:tc>
        <w:tc>
          <w:tcPr>
            <w:tcW w:w="1088" w:type="dxa"/>
          </w:tcPr>
          <w:p w14:paraId="2A2E3949" w14:textId="77777777" w:rsidR="00735B2E" w:rsidRPr="001A6752" w:rsidRDefault="00735B2E" w:rsidP="002C715B">
            <w:pPr>
              <w:jc w:val="center"/>
              <w:rPr>
                <w:rPrChange w:id="1795" w:author="José Fonseca" w:date="2015-11-10T15:49:00Z">
                  <w:rPr/>
                </w:rPrChange>
              </w:rPr>
            </w:pPr>
          </w:p>
        </w:tc>
        <w:tc>
          <w:tcPr>
            <w:tcW w:w="1059" w:type="dxa"/>
          </w:tcPr>
          <w:p w14:paraId="4A587F22" w14:textId="77777777" w:rsidR="00735B2E" w:rsidRPr="001A6752" w:rsidRDefault="00735B2E" w:rsidP="002C715B">
            <w:pPr>
              <w:jc w:val="center"/>
              <w:rPr>
                <w:rPrChange w:id="1796" w:author="José Fonseca" w:date="2015-11-10T15:49:00Z">
                  <w:rPr/>
                </w:rPrChange>
              </w:rPr>
            </w:pPr>
            <w:r w:rsidRPr="001A6752">
              <w:rPr>
                <w:rPrChange w:id="1797" w:author="José Fonseca" w:date="2015-11-10T15:49:00Z">
                  <w:rPr/>
                </w:rPrChange>
              </w:rPr>
              <w:t>X</w:t>
            </w:r>
          </w:p>
        </w:tc>
      </w:tr>
      <w:tr w:rsidR="00735B2E" w:rsidRPr="001A6752" w14:paraId="4226A475" w14:textId="77777777" w:rsidTr="006722E1">
        <w:trPr>
          <w:trHeight w:val="292"/>
        </w:trPr>
        <w:tc>
          <w:tcPr>
            <w:tcW w:w="4680" w:type="dxa"/>
            <w:shd w:val="pct15" w:color="auto" w:fill="auto"/>
          </w:tcPr>
          <w:p w14:paraId="12283A70" w14:textId="77777777" w:rsidR="00735B2E" w:rsidRPr="001A6752" w:rsidRDefault="00735B2E" w:rsidP="00257429">
            <w:pPr>
              <w:rPr>
                <w:rPrChange w:id="1798" w:author="José Fonseca" w:date="2015-11-10T15:49:00Z">
                  <w:rPr/>
                </w:rPrChange>
              </w:rPr>
            </w:pPr>
            <w:r w:rsidRPr="001A6752">
              <w:rPr>
                <w:rPrChange w:id="1799" w:author="José Fonseca" w:date="2015-11-10T15:49:00Z">
                  <w:rPr/>
                </w:rPrChange>
              </w:rPr>
              <w:t>Editar ofertas depois de anunciadas</w:t>
            </w:r>
          </w:p>
        </w:tc>
        <w:tc>
          <w:tcPr>
            <w:tcW w:w="1088" w:type="dxa"/>
          </w:tcPr>
          <w:p w14:paraId="2C56A7CA" w14:textId="77777777" w:rsidR="00735B2E" w:rsidRPr="001A6752" w:rsidRDefault="00735B2E" w:rsidP="002C715B">
            <w:pPr>
              <w:jc w:val="center"/>
              <w:rPr>
                <w:rPrChange w:id="1800" w:author="José Fonseca" w:date="2015-11-10T15:49:00Z">
                  <w:rPr/>
                </w:rPrChange>
              </w:rPr>
            </w:pPr>
          </w:p>
        </w:tc>
        <w:tc>
          <w:tcPr>
            <w:tcW w:w="1059" w:type="dxa"/>
          </w:tcPr>
          <w:p w14:paraId="136FC6B4" w14:textId="77777777" w:rsidR="00735B2E" w:rsidRPr="001A6752" w:rsidRDefault="00735B2E" w:rsidP="002C715B">
            <w:pPr>
              <w:jc w:val="center"/>
              <w:rPr>
                <w:rPrChange w:id="1801" w:author="José Fonseca" w:date="2015-11-10T15:49:00Z">
                  <w:rPr/>
                </w:rPrChange>
              </w:rPr>
            </w:pPr>
            <w:r w:rsidRPr="001A6752">
              <w:rPr>
                <w:rPrChange w:id="1802" w:author="José Fonseca" w:date="2015-11-10T15:49:00Z">
                  <w:rPr/>
                </w:rPrChange>
              </w:rPr>
              <w:t>X</w:t>
            </w:r>
          </w:p>
        </w:tc>
      </w:tr>
      <w:tr w:rsidR="00735B2E" w:rsidRPr="001A6752" w14:paraId="1553BF2D" w14:textId="77777777" w:rsidTr="006722E1">
        <w:trPr>
          <w:trHeight w:val="281"/>
        </w:trPr>
        <w:tc>
          <w:tcPr>
            <w:tcW w:w="4680" w:type="dxa"/>
            <w:shd w:val="pct15" w:color="auto" w:fill="auto"/>
          </w:tcPr>
          <w:p w14:paraId="5F7FF7C4" w14:textId="77777777" w:rsidR="00735B2E" w:rsidRPr="001A6752" w:rsidRDefault="00735B2E" w:rsidP="00257429">
            <w:pPr>
              <w:rPr>
                <w:rPrChange w:id="1803" w:author="José Fonseca" w:date="2015-11-10T15:49:00Z">
                  <w:rPr/>
                </w:rPrChange>
              </w:rPr>
            </w:pPr>
            <w:r w:rsidRPr="001A6752">
              <w:rPr>
                <w:rPrChange w:id="1804" w:author="José Fonseca" w:date="2015-11-10T15:49:00Z">
                  <w:rPr/>
                </w:rPrChange>
              </w:rPr>
              <w:t>Criação de mapas de boleias</w:t>
            </w:r>
          </w:p>
        </w:tc>
        <w:tc>
          <w:tcPr>
            <w:tcW w:w="1088" w:type="dxa"/>
          </w:tcPr>
          <w:p w14:paraId="4B50FD2F" w14:textId="77777777" w:rsidR="00735B2E" w:rsidRPr="001A6752" w:rsidRDefault="00735B2E" w:rsidP="002C715B">
            <w:pPr>
              <w:jc w:val="center"/>
              <w:rPr>
                <w:rPrChange w:id="1805" w:author="José Fonseca" w:date="2015-11-10T15:49:00Z">
                  <w:rPr/>
                </w:rPrChange>
              </w:rPr>
            </w:pPr>
          </w:p>
        </w:tc>
        <w:tc>
          <w:tcPr>
            <w:tcW w:w="1059" w:type="dxa"/>
          </w:tcPr>
          <w:p w14:paraId="7D0DCBE3" w14:textId="77777777" w:rsidR="00735B2E" w:rsidRPr="001A6752" w:rsidRDefault="00735B2E" w:rsidP="002C715B">
            <w:pPr>
              <w:jc w:val="center"/>
              <w:rPr>
                <w:rPrChange w:id="1806" w:author="José Fonseca" w:date="2015-11-10T15:49:00Z">
                  <w:rPr/>
                </w:rPrChange>
              </w:rPr>
            </w:pPr>
            <w:r w:rsidRPr="001A6752">
              <w:rPr>
                <w:rPrChange w:id="1807" w:author="José Fonseca" w:date="2015-11-10T15:49:00Z">
                  <w:rPr/>
                </w:rPrChange>
              </w:rPr>
              <w:t>X</w:t>
            </w:r>
          </w:p>
        </w:tc>
      </w:tr>
      <w:tr w:rsidR="00735B2E" w:rsidRPr="001A6752" w14:paraId="05EAB05F" w14:textId="77777777" w:rsidTr="006722E1">
        <w:trPr>
          <w:trHeight w:val="292"/>
        </w:trPr>
        <w:tc>
          <w:tcPr>
            <w:tcW w:w="4680" w:type="dxa"/>
            <w:shd w:val="pct15" w:color="auto" w:fill="auto"/>
          </w:tcPr>
          <w:p w14:paraId="48D9D0A1" w14:textId="77777777" w:rsidR="00735B2E" w:rsidRPr="001A6752" w:rsidRDefault="00735B2E" w:rsidP="00257429">
            <w:pPr>
              <w:rPr>
                <w:rPrChange w:id="1808" w:author="José Fonseca" w:date="2015-11-10T15:49:00Z">
                  <w:rPr/>
                </w:rPrChange>
              </w:rPr>
            </w:pPr>
            <w:r w:rsidRPr="001A6752">
              <w:rPr>
                <w:rPrChange w:id="1809" w:author="José Fonseca" w:date="2015-11-10T15:49:00Z">
                  <w:rPr/>
                </w:rPrChange>
              </w:rPr>
              <w:t>Duplicação de pedidos</w:t>
            </w:r>
          </w:p>
        </w:tc>
        <w:tc>
          <w:tcPr>
            <w:tcW w:w="1088" w:type="dxa"/>
          </w:tcPr>
          <w:p w14:paraId="67257B90" w14:textId="77777777" w:rsidR="00735B2E" w:rsidRPr="001A6752" w:rsidRDefault="00735B2E" w:rsidP="002C715B">
            <w:pPr>
              <w:jc w:val="center"/>
              <w:rPr>
                <w:rPrChange w:id="1810" w:author="José Fonseca" w:date="2015-11-10T15:49:00Z">
                  <w:rPr/>
                </w:rPrChange>
              </w:rPr>
            </w:pPr>
          </w:p>
        </w:tc>
        <w:tc>
          <w:tcPr>
            <w:tcW w:w="1059" w:type="dxa"/>
          </w:tcPr>
          <w:p w14:paraId="240243AB" w14:textId="77777777" w:rsidR="00735B2E" w:rsidRPr="001A6752" w:rsidRDefault="00735B2E" w:rsidP="002C715B">
            <w:pPr>
              <w:jc w:val="center"/>
              <w:rPr>
                <w:rPrChange w:id="1811" w:author="José Fonseca" w:date="2015-11-10T15:49:00Z">
                  <w:rPr/>
                </w:rPrChange>
              </w:rPr>
            </w:pPr>
            <w:r w:rsidRPr="001A6752">
              <w:rPr>
                <w:rPrChange w:id="1812" w:author="José Fonseca" w:date="2015-11-10T15:49:00Z">
                  <w:rPr/>
                </w:rPrChange>
              </w:rPr>
              <w:t>X</w:t>
            </w:r>
          </w:p>
        </w:tc>
      </w:tr>
      <w:tr w:rsidR="00735B2E" w:rsidRPr="001A6752" w14:paraId="558DEC05" w14:textId="77777777" w:rsidTr="006722E1">
        <w:trPr>
          <w:trHeight w:val="292"/>
        </w:trPr>
        <w:tc>
          <w:tcPr>
            <w:tcW w:w="4680" w:type="dxa"/>
            <w:shd w:val="pct15" w:color="auto" w:fill="auto"/>
          </w:tcPr>
          <w:p w14:paraId="177CD74C" w14:textId="77777777" w:rsidR="00735B2E" w:rsidRPr="001A6752" w:rsidRDefault="00735B2E" w:rsidP="00257429">
            <w:pPr>
              <w:rPr>
                <w:rPrChange w:id="1813" w:author="José Fonseca" w:date="2015-11-10T15:49:00Z">
                  <w:rPr/>
                </w:rPrChange>
              </w:rPr>
            </w:pPr>
            <w:r w:rsidRPr="001A6752">
              <w:rPr>
                <w:rPrChange w:id="1814" w:author="José Fonseca" w:date="2015-11-10T15:49:00Z">
                  <w:rPr/>
                </w:rPrChange>
              </w:rPr>
              <w:t>Reserva de viagens a longo prazo</w:t>
            </w:r>
          </w:p>
        </w:tc>
        <w:tc>
          <w:tcPr>
            <w:tcW w:w="1088" w:type="dxa"/>
          </w:tcPr>
          <w:p w14:paraId="2B5C4D96" w14:textId="77777777" w:rsidR="00735B2E" w:rsidRPr="001A6752" w:rsidRDefault="00735B2E" w:rsidP="002C715B">
            <w:pPr>
              <w:jc w:val="center"/>
              <w:rPr>
                <w:rPrChange w:id="1815" w:author="José Fonseca" w:date="2015-11-10T15:49:00Z">
                  <w:rPr/>
                </w:rPrChange>
              </w:rPr>
            </w:pPr>
          </w:p>
        </w:tc>
        <w:tc>
          <w:tcPr>
            <w:tcW w:w="1059" w:type="dxa"/>
          </w:tcPr>
          <w:p w14:paraId="0F193834" w14:textId="77777777" w:rsidR="00735B2E" w:rsidRPr="001A6752" w:rsidRDefault="00735B2E" w:rsidP="002C715B">
            <w:pPr>
              <w:jc w:val="center"/>
              <w:rPr>
                <w:rPrChange w:id="1816" w:author="José Fonseca" w:date="2015-11-10T15:49:00Z">
                  <w:rPr/>
                </w:rPrChange>
              </w:rPr>
            </w:pPr>
            <w:r w:rsidRPr="001A6752">
              <w:rPr>
                <w:rPrChange w:id="1817" w:author="José Fonseca" w:date="2015-11-10T15:49:00Z">
                  <w:rPr/>
                </w:rPrChange>
              </w:rPr>
              <w:t>X</w:t>
            </w:r>
          </w:p>
        </w:tc>
      </w:tr>
      <w:tr w:rsidR="00735B2E" w:rsidRPr="001A6752" w14:paraId="50B34527" w14:textId="77777777" w:rsidTr="006722E1">
        <w:trPr>
          <w:trHeight w:val="292"/>
        </w:trPr>
        <w:tc>
          <w:tcPr>
            <w:tcW w:w="4680" w:type="dxa"/>
            <w:shd w:val="pct15" w:color="auto" w:fill="auto"/>
          </w:tcPr>
          <w:p w14:paraId="40A46072" w14:textId="77777777" w:rsidR="00735B2E" w:rsidRPr="001A6752" w:rsidRDefault="00735B2E" w:rsidP="00257429">
            <w:pPr>
              <w:rPr>
                <w:rPrChange w:id="1818" w:author="José Fonseca" w:date="2015-11-10T15:49:00Z">
                  <w:rPr/>
                </w:rPrChange>
              </w:rPr>
            </w:pPr>
            <w:r w:rsidRPr="001A6752">
              <w:rPr>
                <w:rPrChange w:id="1819" w:author="José Fonseca" w:date="2015-11-10T15:49:00Z">
                  <w:rPr/>
                </w:rPrChange>
              </w:rPr>
              <w:t>Aplicação móvel</w:t>
            </w:r>
          </w:p>
        </w:tc>
        <w:tc>
          <w:tcPr>
            <w:tcW w:w="1088" w:type="dxa"/>
          </w:tcPr>
          <w:p w14:paraId="7D14CD14" w14:textId="77777777" w:rsidR="00735B2E" w:rsidRPr="001A6752" w:rsidRDefault="00735B2E" w:rsidP="002C715B">
            <w:pPr>
              <w:jc w:val="center"/>
              <w:rPr>
                <w:rPrChange w:id="1820" w:author="José Fonseca" w:date="2015-11-10T15:49:00Z">
                  <w:rPr/>
                </w:rPrChange>
              </w:rPr>
            </w:pPr>
          </w:p>
        </w:tc>
        <w:tc>
          <w:tcPr>
            <w:tcW w:w="1059" w:type="dxa"/>
          </w:tcPr>
          <w:p w14:paraId="220C660A" w14:textId="77777777" w:rsidR="00735B2E" w:rsidRPr="001A6752" w:rsidRDefault="00735B2E" w:rsidP="002C715B">
            <w:pPr>
              <w:jc w:val="center"/>
              <w:rPr>
                <w:rPrChange w:id="1821" w:author="José Fonseca" w:date="2015-11-10T15:49:00Z">
                  <w:rPr/>
                </w:rPrChange>
              </w:rPr>
            </w:pPr>
            <w:r w:rsidRPr="001A6752">
              <w:rPr>
                <w:rPrChange w:id="1822" w:author="José Fonseca" w:date="2015-11-10T15:49:00Z">
                  <w:rPr/>
                </w:rPrChange>
              </w:rPr>
              <w:t>X</w:t>
            </w:r>
          </w:p>
        </w:tc>
      </w:tr>
    </w:tbl>
    <w:p w14:paraId="0870D9DD" w14:textId="77777777" w:rsidR="000A587E" w:rsidRPr="001A6752" w:rsidRDefault="000A587E" w:rsidP="00257429">
      <w:pPr>
        <w:pStyle w:val="Caption"/>
        <w:rPr>
          <w:rPrChange w:id="1823" w:author="José Fonseca" w:date="2015-11-10T15:49:00Z">
            <w:rPr/>
          </w:rPrChange>
        </w:rPr>
      </w:pPr>
      <w:bookmarkStart w:id="1824" w:name="_Toc434874436"/>
      <w:r w:rsidRPr="001A6752">
        <w:rPr>
          <w:rPrChange w:id="1825" w:author="José Fonseca" w:date="2015-11-10T15:49:00Z">
            <w:rPr/>
          </w:rPrChange>
        </w:rPr>
        <w:t xml:space="preserve">Tabela </w:t>
      </w:r>
      <w:r w:rsidR="00E64FF6" w:rsidRPr="001A6752">
        <w:rPr>
          <w:rPrChange w:id="1826" w:author="José Fonseca" w:date="2015-11-10T15:49:00Z">
            <w:rPr/>
          </w:rPrChange>
        </w:rPr>
        <w:fldChar w:fldCharType="begin"/>
      </w:r>
      <w:r w:rsidR="00E64FF6" w:rsidRPr="001A6752">
        <w:rPr>
          <w:rPrChange w:id="1827" w:author="José Fonseca" w:date="2015-11-10T15:49:00Z">
            <w:rPr/>
          </w:rPrChange>
        </w:rPr>
        <w:instrText xml:space="preserve"> SEQ Tabela \* ARABIC </w:instrText>
      </w:r>
      <w:r w:rsidR="00E64FF6" w:rsidRPr="001A6752">
        <w:rPr>
          <w:rPrChange w:id="1828" w:author="José Fonseca" w:date="2015-11-10T15:49:00Z">
            <w:rPr/>
          </w:rPrChange>
        </w:rPr>
        <w:fldChar w:fldCharType="separate"/>
      </w:r>
      <w:r w:rsidR="009B510B" w:rsidRPr="001A6752">
        <w:rPr>
          <w:rPrChange w:id="1829" w:author="José Fonseca" w:date="2015-11-10T15:49:00Z">
            <w:rPr>
              <w:noProof/>
            </w:rPr>
          </w:rPrChange>
        </w:rPr>
        <w:t>2</w:t>
      </w:r>
      <w:r w:rsidR="00E64FF6" w:rsidRPr="001A6752">
        <w:rPr>
          <w:rPrChange w:id="1830" w:author="José Fonseca" w:date="2015-11-10T15:49:00Z">
            <w:rPr>
              <w:noProof/>
            </w:rPr>
          </w:rPrChange>
        </w:rPr>
        <w:fldChar w:fldCharType="end"/>
      </w:r>
      <w:r w:rsidRPr="001A6752">
        <w:rPr>
          <w:rPrChange w:id="1831" w:author="José Fonseca" w:date="2015-11-10T15:49:00Z">
            <w:rPr/>
          </w:rPrChange>
        </w:rPr>
        <w:t xml:space="preserve"> - Funcionalidades de boleia.net</w:t>
      </w:r>
      <w:bookmarkEnd w:id="1824"/>
      <w:r w:rsidRPr="001A6752">
        <w:rPr>
          <w:rPrChange w:id="1832" w:author="José Fonseca" w:date="2015-11-10T15:49:00Z">
            <w:rPr/>
          </w:rPrChange>
        </w:rPr>
        <w:t xml:space="preserve"> </w:t>
      </w:r>
    </w:p>
    <w:p w14:paraId="6C62ADF4" w14:textId="77777777" w:rsidR="00DB2B15" w:rsidRPr="001A6752" w:rsidRDefault="000C0B95" w:rsidP="00257429">
      <w:pPr>
        <w:rPr>
          <w:rPrChange w:id="1833" w:author="José Fonseca" w:date="2015-11-10T15:49:00Z">
            <w:rPr/>
          </w:rPrChange>
        </w:rPr>
      </w:pPr>
      <w:r w:rsidRPr="001A6752">
        <w:rPr>
          <w:rPrChange w:id="1834" w:author="José Fonseca" w:date="2015-11-10T15:49:00Z">
            <w:rPr/>
          </w:rPrChange>
        </w:rPr>
        <w:br w:type="page"/>
      </w:r>
    </w:p>
    <w:p w14:paraId="20B84C19" w14:textId="77777777" w:rsidR="00DB2B15" w:rsidRPr="001A6752" w:rsidRDefault="00D67348" w:rsidP="00257429">
      <w:pPr>
        <w:pStyle w:val="Heading3"/>
        <w:rPr>
          <w:rPrChange w:id="1835" w:author="José Fonseca" w:date="2015-11-10T15:49:00Z">
            <w:rPr/>
          </w:rPrChange>
        </w:rPr>
      </w:pPr>
      <w:bookmarkStart w:id="1836" w:name="_Toc434846628"/>
      <w:bookmarkStart w:id="1837" w:name="_Toc434848084"/>
      <w:r w:rsidRPr="001A6752">
        <w:rPr>
          <w:rPrChange w:id="1838" w:author="José Fonseca" w:date="2015-11-10T15:49:00Z">
            <w:rPr/>
          </w:rPrChange>
        </w:rPr>
        <w:lastRenderedPageBreak/>
        <w:t>Pendura.pt</w:t>
      </w:r>
      <w:bookmarkEnd w:id="1836"/>
      <w:bookmarkEnd w:id="1837"/>
    </w:p>
    <w:p w14:paraId="594C28A2" w14:textId="77777777" w:rsidR="009B2EE7" w:rsidRPr="001A6752" w:rsidRDefault="00F22434" w:rsidP="00257429">
      <w:pPr>
        <w:rPr>
          <w:rPrChange w:id="1839" w:author="José Fonseca" w:date="2015-11-10T15:49:00Z">
            <w:rPr/>
          </w:rPrChange>
        </w:rPr>
      </w:pPr>
      <w:r w:rsidRPr="001A6752">
        <w:rPr>
          <w:rPrChange w:id="1840" w:author="José Fonseca" w:date="2015-11-10T15:49:00Z">
            <w:rPr/>
          </w:rPrChange>
        </w:rPr>
        <w:t>Pendura.pt</w:t>
      </w:r>
      <w:r w:rsidR="00B45368" w:rsidRPr="001A6752">
        <w:rPr>
          <w:rPrChange w:id="1841" w:author="José Fonseca" w:date="2015-11-10T15:49:00Z">
            <w:rPr/>
          </w:rPrChange>
        </w:rPr>
        <w:t xml:space="preserve"> </w:t>
      </w:r>
      <w:r w:rsidR="00EB1E68" w:rsidRPr="001A6752">
        <w:rPr>
          <w:rPrChange w:id="1842" w:author="José Fonseca" w:date="2015-11-10T15:49:00Z">
            <w:rPr/>
          </w:rPrChange>
        </w:rPr>
        <w:t>(www.pendura.pt)</w:t>
      </w:r>
      <w:r w:rsidR="008C25FF" w:rsidRPr="001A6752">
        <w:rPr>
          <w:rPrChange w:id="1843" w:author="José Fonseca" w:date="2015-11-10T15:49:00Z">
            <w:rPr/>
          </w:rPrChange>
        </w:rPr>
        <w:t xml:space="preserve"> </w:t>
      </w:r>
      <w:r w:rsidR="003A706C" w:rsidRPr="001A6752">
        <w:rPr>
          <w:rPrChange w:id="1844" w:author="José Fonseca" w:date="2015-11-10T15:49:00Z">
            <w:rPr/>
          </w:rPrChange>
        </w:rPr>
        <w:t xml:space="preserve">é uma plataforma mais simples que as anteriores. </w:t>
      </w:r>
      <w:r w:rsidR="00FF595B" w:rsidRPr="001A6752">
        <w:rPr>
          <w:rPrChange w:id="1845" w:author="José Fonseca" w:date="2015-11-10T15:49:00Z">
            <w:rPr/>
          </w:rPrChange>
        </w:rPr>
        <w:t xml:space="preserve">O </w:t>
      </w:r>
      <w:r w:rsidR="00083E63" w:rsidRPr="001A6752">
        <w:rPr>
          <w:rPrChange w:id="1846" w:author="José Fonseca" w:date="2015-11-10T15:49:00Z">
            <w:rPr/>
          </w:rPrChange>
        </w:rPr>
        <w:t>utilizador (</w:t>
      </w:r>
      <w:r w:rsidR="00FF595B" w:rsidRPr="001A6752">
        <w:rPr>
          <w:rPrChange w:id="1847" w:author="José Fonseca" w:date="2015-11-10T15:49:00Z">
            <w:rPr/>
          </w:rPrChange>
        </w:rPr>
        <w:t xml:space="preserve">quer seja condutor ou passageiro) coloca um anúncio na aplicação juntamente com o seu contacto. O utilizador é posteriormente contactado pelos interessados que negociam os detalhes da boleia e do pagamento. Não existe </w:t>
      </w:r>
      <w:r w:rsidR="00F720F6" w:rsidRPr="001A6752">
        <w:rPr>
          <w:rPrChange w:id="1848" w:author="José Fonseca" w:date="2015-11-10T15:49:00Z">
            <w:rPr/>
          </w:rPrChange>
        </w:rPr>
        <w:t xml:space="preserve">nenhum tipo de </w:t>
      </w:r>
      <w:r w:rsidR="00FF595B" w:rsidRPr="001A6752">
        <w:rPr>
          <w:rPrChange w:id="1849" w:author="José Fonseca" w:date="2015-11-10T15:49:00Z">
            <w:rPr/>
          </w:rPrChange>
        </w:rPr>
        <w:t>avaliação dos condutores</w:t>
      </w:r>
      <w:r w:rsidR="00F720F6" w:rsidRPr="001A6752">
        <w:rPr>
          <w:rPrChange w:id="1850" w:author="José Fonseca" w:date="2015-11-10T15:49:00Z">
            <w:rPr/>
          </w:rPrChange>
        </w:rPr>
        <w:t xml:space="preserve"> nem interação com as redes sociais.</w:t>
      </w:r>
    </w:p>
    <w:p w14:paraId="59BFA89D" w14:textId="77777777" w:rsidR="009B2EE7" w:rsidRPr="001A6752" w:rsidRDefault="009B2EE7" w:rsidP="00257429">
      <w:pPr>
        <w:rPr>
          <w:rPrChange w:id="1851" w:author="José Fonseca" w:date="2015-11-10T15:49:00Z">
            <w:rPr/>
          </w:rPrChange>
        </w:rPr>
      </w:pPr>
      <w:r w:rsidRPr="001A6752">
        <w:rPr>
          <w:rPrChange w:id="1852" w:author="José Fonseca" w:date="2015-11-10T15:49:00Z">
            <w:rPr/>
          </w:rPrChange>
        </w:rPr>
        <w:t>Na tabela seguinte</w:t>
      </w:r>
      <w:r w:rsidR="004D09C5" w:rsidRPr="001A6752">
        <w:rPr>
          <w:rPrChange w:id="1853" w:author="José Fonseca" w:date="2015-11-10T15:49:00Z">
            <w:rPr/>
          </w:rPrChange>
        </w:rPr>
        <w:t xml:space="preserve"> (Tabela 3)</w:t>
      </w:r>
      <w:r w:rsidRPr="001A6752">
        <w:rPr>
          <w:rPrChange w:id="1854" w:author="José Fonseca" w:date="2015-11-10T15:49:00Z">
            <w:rPr/>
          </w:rPrChange>
        </w:rPr>
        <w:t>, estã</w:t>
      </w:r>
      <w:r w:rsidR="00B45368" w:rsidRPr="001A6752">
        <w:rPr>
          <w:rPrChange w:id="1855" w:author="José Fonseca" w:date="2015-11-10T15:49:00Z">
            <w:rPr/>
          </w:rPrChange>
        </w:rPr>
        <w:t xml:space="preserve">o descritas as funcionalidades </w:t>
      </w:r>
      <w:r w:rsidRPr="001A6752">
        <w:rPr>
          <w:rPrChange w:id="1856" w:author="José Fonseca" w:date="2015-11-10T15:49:00Z">
            <w:rPr/>
          </w:rPrChange>
        </w:rPr>
        <w:t>da aplicação Pendura.pt:</w:t>
      </w:r>
    </w:p>
    <w:tbl>
      <w:tblPr>
        <w:tblStyle w:val="TableGrid"/>
        <w:tblW w:w="0" w:type="auto"/>
        <w:tblInd w:w="720" w:type="dxa"/>
        <w:tblLook w:val="04A0" w:firstRow="1" w:lastRow="0" w:firstColumn="1" w:lastColumn="0" w:noHBand="0" w:noVBand="1"/>
      </w:tblPr>
      <w:tblGrid>
        <w:gridCol w:w="4680"/>
        <w:gridCol w:w="1088"/>
        <w:gridCol w:w="1059"/>
      </w:tblGrid>
      <w:tr w:rsidR="00726AE2" w:rsidRPr="001A6752" w14:paraId="02AB66D6" w14:textId="77777777" w:rsidTr="00A118AD">
        <w:trPr>
          <w:trHeight w:val="292"/>
        </w:trPr>
        <w:tc>
          <w:tcPr>
            <w:tcW w:w="4680" w:type="dxa"/>
            <w:tcBorders>
              <w:bottom w:val="single" w:sz="4" w:space="0" w:color="auto"/>
            </w:tcBorders>
            <w:shd w:val="pct15" w:color="auto" w:fill="auto"/>
          </w:tcPr>
          <w:p w14:paraId="28B4801B" w14:textId="77777777" w:rsidR="00726AE2" w:rsidRPr="001A6752" w:rsidRDefault="00726AE2" w:rsidP="002C715B">
            <w:pPr>
              <w:jc w:val="center"/>
              <w:rPr>
                <w:b/>
                <w:rPrChange w:id="1857" w:author="José Fonseca" w:date="2015-11-10T15:49:00Z">
                  <w:rPr>
                    <w:b/>
                  </w:rPr>
                </w:rPrChange>
              </w:rPr>
            </w:pPr>
            <w:r w:rsidRPr="001A6752">
              <w:rPr>
                <w:b/>
                <w:rPrChange w:id="1858" w:author="José Fonseca" w:date="2015-11-10T15:49:00Z">
                  <w:rPr>
                    <w:b/>
                  </w:rPr>
                </w:rPrChange>
              </w:rPr>
              <w:t>Funcionalidade</w:t>
            </w:r>
          </w:p>
        </w:tc>
        <w:tc>
          <w:tcPr>
            <w:tcW w:w="1088" w:type="dxa"/>
            <w:shd w:val="pct15" w:color="auto" w:fill="auto"/>
          </w:tcPr>
          <w:p w14:paraId="2FA342F5" w14:textId="77777777" w:rsidR="00726AE2" w:rsidRPr="001A6752" w:rsidRDefault="00726AE2" w:rsidP="002C715B">
            <w:pPr>
              <w:jc w:val="center"/>
              <w:rPr>
                <w:b/>
                <w:rPrChange w:id="1859" w:author="José Fonseca" w:date="2015-11-10T15:49:00Z">
                  <w:rPr>
                    <w:b/>
                  </w:rPr>
                </w:rPrChange>
              </w:rPr>
            </w:pPr>
            <w:r w:rsidRPr="001A6752">
              <w:rPr>
                <w:b/>
                <w:rPrChange w:id="1860" w:author="José Fonseca" w:date="2015-11-10T15:49:00Z">
                  <w:rPr>
                    <w:b/>
                  </w:rPr>
                </w:rPrChange>
              </w:rPr>
              <w:t>Sim</w:t>
            </w:r>
          </w:p>
        </w:tc>
        <w:tc>
          <w:tcPr>
            <w:tcW w:w="1059" w:type="dxa"/>
            <w:shd w:val="pct15" w:color="auto" w:fill="auto"/>
          </w:tcPr>
          <w:p w14:paraId="254C7EDB" w14:textId="77777777" w:rsidR="00726AE2" w:rsidRPr="001A6752" w:rsidRDefault="00726AE2" w:rsidP="002C715B">
            <w:pPr>
              <w:jc w:val="center"/>
              <w:rPr>
                <w:b/>
                <w:rPrChange w:id="1861" w:author="José Fonseca" w:date="2015-11-10T15:49:00Z">
                  <w:rPr>
                    <w:b/>
                  </w:rPr>
                </w:rPrChange>
              </w:rPr>
            </w:pPr>
            <w:r w:rsidRPr="001A6752">
              <w:rPr>
                <w:b/>
                <w:rPrChange w:id="1862" w:author="José Fonseca" w:date="2015-11-10T15:49:00Z">
                  <w:rPr>
                    <w:b/>
                  </w:rPr>
                </w:rPrChange>
              </w:rPr>
              <w:t>Não</w:t>
            </w:r>
          </w:p>
        </w:tc>
      </w:tr>
      <w:tr w:rsidR="00735B2E" w:rsidRPr="001A6752" w14:paraId="15876A3B" w14:textId="77777777" w:rsidTr="00A118AD">
        <w:trPr>
          <w:trHeight w:val="281"/>
        </w:trPr>
        <w:tc>
          <w:tcPr>
            <w:tcW w:w="4680" w:type="dxa"/>
            <w:shd w:val="pct15" w:color="auto" w:fill="auto"/>
          </w:tcPr>
          <w:p w14:paraId="0494D9F7" w14:textId="77777777" w:rsidR="00735B2E" w:rsidRPr="001A6752" w:rsidRDefault="00735B2E" w:rsidP="00257429">
            <w:pPr>
              <w:rPr>
                <w:rPrChange w:id="1863" w:author="José Fonseca" w:date="2015-11-10T15:49:00Z">
                  <w:rPr/>
                </w:rPrChange>
              </w:rPr>
            </w:pPr>
            <w:r w:rsidRPr="001A6752">
              <w:rPr>
                <w:rPrChange w:id="1864" w:author="José Fonseca" w:date="2015-11-10T15:49:00Z">
                  <w:rPr/>
                </w:rPrChange>
              </w:rPr>
              <w:t>Responsivo</w:t>
            </w:r>
          </w:p>
        </w:tc>
        <w:tc>
          <w:tcPr>
            <w:tcW w:w="1088" w:type="dxa"/>
          </w:tcPr>
          <w:p w14:paraId="5D7A9161" w14:textId="77777777" w:rsidR="00735B2E" w:rsidRPr="001A6752" w:rsidRDefault="00735B2E" w:rsidP="002C715B">
            <w:pPr>
              <w:jc w:val="center"/>
              <w:rPr>
                <w:rPrChange w:id="1865" w:author="José Fonseca" w:date="2015-11-10T15:49:00Z">
                  <w:rPr/>
                </w:rPrChange>
              </w:rPr>
            </w:pPr>
            <w:r w:rsidRPr="001A6752">
              <w:rPr>
                <w:rPrChange w:id="1866" w:author="José Fonseca" w:date="2015-11-10T15:49:00Z">
                  <w:rPr/>
                </w:rPrChange>
              </w:rPr>
              <w:t>X</w:t>
            </w:r>
          </w:p>
        </w:tc>
        <w:tc>
          <w:tcPr>
            <w:tcW w:w="1059" w:type="dxa"/>
          </w:tcPr>
          <w:p w14:paraId="42280CFF" w14:textId="77777777" w:rsidR="00735B2E" w:rsidRPr="001A6752" w:rsidRDefault="00735B2E" w:rsidP="002C715B">
            <w:pPr>
              <w:jc w:val="center"/>
              <w:rPr>
                <w:rPrChange w:id="1867" w:author="José Fonseca" w:date="2015-11-10T15:49:00Z">
                  <w:rPr/>
                </w:rPrChange>
              </w:rPr>
            </w:pPr>
          </w:p>
        </w:tc>
      </w:tr>
      <w:tr w:rsidR="00735B2E" w:rsidRPr="001A6752" w14:paraId="25EFB73B" w14:textId="77777777" w:rsidTr="00A118AD">
        <w:trPr>
          <w:trHeight w:val="292"/>
        </w:trPr>
        <w:tc>
          <w:tcPr>
            <w:tcW w:w="4680" w:type="dxa"/>
            <w:shd w:val="pct15" w:color="auto" w:fill="auto"/>
          </w:tcPr>
          <w:p w14:paraId="070319E0" w14:textId="77777777" w:rsidR="00735B2E" w:rsidRPr="001A6752" w:rsidRDefault="00735B2E" w:rsidP="00257429">
            <w:pPr>
              <w:rPr>
                <w:rPrChange w:id="1868" w:author="José Fonseca" w:date="2015-11-10T15:49:00Z">
                  <w:rPr/>
                </w:rPrChange>
              </w:rPr>
            </w:pPr>
            <w:r w:rsidRPr="001A6752">
              <w:rPr>
                <w:rPrChange w:id="1869" w:author="José Fonseca" w:date="2015-11-10T15:49:00Z">
                  <w:rPr/>
                </w:rPrChange>
              </w:rPr>
              <w:t>Gratuito</w:t>
            </w:r>
          </w:p>
        </w:tc>
        <w:tc>
          <w:tcPr>
            <w:tcW w:w="1088" w:type="dxa"/>
          </w:tcPr>
          <w:p w14:paraId="1D0461F2" w14:textId="77777777" w:rsidR="00735B2E" w:rsidRPr="001A6752" w:rsidRDefault="00735B2E" w:rsidP="002C715B">
            <w:pPr>
              <w:jc w:val="center"/>
              <w:rPr>
                <w:rPrChange w:id="1870" w:author="José Fonseca" w:date="2015-11-10T15:49:00Z">
                  <w:rPr/>
                </w:rPrChange>
              </w:rPr>
            </w:pPr>
            <w:r w:rsidRPr="001A6752">
              <w:rPr>
                <w:rPrChange w:id="1871" w:author="José Fonseca" w:date="2015-11-10T15:49:00Z">
                  <w:rPr/>
                </w:rPrChange>
              </w:rPr>
              <w:t>X</w:t>
            </w:r>
          </w:p>
        </w:tc>
        <w:tc>
          <w:tcPr>
            <w:tcW w:w="1059" w:type="dxa"/>
          </w:tcPr>
          <w:p w14:paraId="4C2E43E6" w14:textId="77777777" w:rsidR="00735B2E" w:rsidRPr="001A6752" w:rsidRDefault="00735B2E" w:rsidP="002C715B">
            <w:pPr>
              <w:jc w:val="center"/>
              <w:rPr>
                <w:rPrChange w:id="1872" w:author="José Fonseca" w:date="2015-11-10T15:49:00Z">
                  <w:rPr/>
                </w:rPrChange>
              </w:rPr>
            </w:pPr>
          </w:p>
        </w:tc>
      </w:tr>
      <w:tr w:rsidR="00735B2E" w:rsidRPr="001A6752" w14:paraId="5D46DF29" w14:textId="77777777" w:rsidTr="00A118AD">
        <w:trPr>
          <w:trHeight w:val="292"/>
        </w:trPr>
        <w:tc>
          <w:tcPr>
            <w:tcW w:w="4680" w:type="dxa"/>
            <w:shd w:val="pct15" w:color="auto" w:fill="auto"/>
          </w:tcPr>
          <w:p w14:paraId="785522C1" w14:textId="77777777" w:rsidR="00735B2E" w:rsidRPr="001A6752" w:rsidRDefault="00735B2E" w:rsidP="00257429">
            <w:pPr>
              <w:rPr>
                <w:rPrChange w:id="1873" w:author="José Fonseca" w:date="2015-11-10T15:49:00Z">
                  <w:rPr/>
                </w:rPrChange>
              </w:rPr>
            </w:pPr>
            <w:r w:rsidRPr="001A6752">
              <w:rPr>
                <w:rPrChange w:id="1874" w:author="José Fonseca" w:date="2015-11-10T15:49:00Z">
                  <w:rPr/>
                </w:rPrChange>
              </w:rPr>
              <w:t>Open-source</w:t>
            </w:r>
          </w:p>
        </w:tc>
        <w:tc>
          <w:tcPr>
            <w:tcW w:w="1088" w:type="dxa"/>
          </w:tcPr>
          <w:p w14:paraId="75233B86" w14:textId="77777777" w:rsidR="00735B2E" w:rsidRPr="001A6752" w:rsidRDefault="00735B2E" w:rsidP="002C715B">
            <w:pPr>
              <w:jc w:val="center"/>
              <w:rPr>
                <w:rPrChange w:id="1875" w:author="José Fonseca" w:date="2015-11-10T15:49:00Z">
                  <w:rPr/>
                </w:rPrChange>
              </w:rPr>
            </w:pPr>
          </w:p>
        </w:tc>
        <w:tc>
          <w:tcPr>
            <w:tcW w:w="1059" w:type="dxa"/>
          </w:tcPr>
          <w:p w14:paraId="63AF75CB" w14:textId="77777777" w:rsidR="00735B2E" w:rsidRPr="001A6752" w:rsidRDefault="00735B2E" w:rsidP="002C715B">
            <w:pPr>
              <w:jc w:val="center"/>
              <w:rPr>
                <w:rPrChange w:id="1876" w:author="José Fonseca" w:date="2015-11-10T15:49:00Z">
                  <w:rPr/>
                </w:rPrChange>
              </w:rPr>
            </w:pPr>
            <w:r w:rsidRPr="001A6752">
              <w:rPr>
                <w:rPrChange w:id="1877" w:author="José Fonseca" w:date="2015-11-10T15:49:00Z">
                  <w:rPr/>
                </w:rPrChange>
              </w:rPr>
              <w:t>X</w:t>
            </w:r>
          </w:p>
        </w:tc>
      </w:tr>
      <w:tr w:rsidR="00735B2E" w:rsidRPr="001A6752" w14:paraId="6CD6D131" w14:textId="77777777" w:rsidTr="00A118AD">
        <w:trPr>
          <w:trHeight w:val="281"/>
        </w:trPr>
        <w:tc>
          <w:tcPr>
            <w:tcW w:w="4680" w:type="dxa"/>
            <w:shd w:val="pct15" w:color="auto" w:fill="auto"/>
          </w:tcPr>
          <w:p w14:paraId="02EC0FC0" w14:textId="77777777" w:rsidR="00735B2E" w:rsidRPr="001A6752" w:rsidRDefault="00735B2E" w:rsidP="00257429">
            <w:pPr>
              <w:rPr>
                <w:rPrChange w:id="1878" w:author="José Fonseca" w:date="2015-11-10T15:49:00Z">
                  <w:rPr/>
                </w:rPrChange>
              </w:rPr>
            </w:pPr>
            <w:r w:rsidRPr="001A6752">
              <w:rPr>
                <w:rPrChange w:id="1879" w:author="José Fonseca" w:date="2015-11-10T15:49:00Z">
                  <w:rPr/>
                </w:rPrChange>
              </w:rPr>
              <w:t>Registo de utilizadores</w:t>
            </w:r>
          </w:p>
        </w:tc>
        <w:tc>
          <w:tcPr>
            <w:tcW w:w="1088" w:type="dxa"/>
          </w:tcPr>
          <w:p w14:paraId="3524E2C9" w14:textId="77777777" w:rsidR="00735B2E" w:rsidRPr="001A6752" w:rsidRDefault="00735B2E" w:rsidP="002C715B">
            <w:pPr>
              <w:jc w:val="center"/>
              <w:rPr>
                <w:rPrChange w:id="1880" w:author="José Fonseca" w:date="2015-11-10T15:49:00Z">
                  <w:rPr/>
                </w:rPrChange>
              </w:rPr>
            </w:pPr>
          </w:p>
        </w:tc>
        <w:tc>
          <w:tcPr>
            <w:tcW w:w="1059" w:type="dxa"/>
          </w:tcPr>
          <w:p w14:paraId="631D0F0A" w14:textId="77777777" w:rsidR="00735B2E" w:rsidRPr="001A6752" w:rsidRDefault="00735B2E" w:rsidP="002C715B">
            <w:pPr>
              <w:jc w:val="center"/>
              <w:rPr>
                <w:rPrChange w:id="1881" w:author="José Fonseca" w:date="2015-11-10T15:49:00Z">
                  <w:rPr/>
                </w:rPrChange>
              </w:rPr>
            </w:pPr>
            <w:r w:rsidRPr="001A6752">
              <w:rPr>
                <w:rPrChange w:id="1882" w:author="José Fonseca" w:date="2015-11-10T15:49:00Z">
                  <w:rPr/>
                </w:rPrChange>
              </w:rPr>
              <w:t>X</w:t>
            </w:r>
          </w:p>
        </w:tc>
      </w:tr>
      <w:tr w:rsidR="00735B2E" w:rsidRPr="001A6752" w14:paraId="1B71569F" w14:textId="77777777" w:rsidTr="00A118AD">
        <w:trPr>
          <w:trHeight w:val="292"/>
        </w:trPr>
        <w:tc>
          <w:tcPr>
            <w:tcW w:w="4680" w:type="dxa"/>
            <w:shd w:val="pct15" w:color="auto" w:fill="auto"/>
          </w:tcPr>
          <w:p w14:paraId="0824277C" w14:textId="77777777" w:rsidR="00735B2E" w:rsidRPr="001A6752" w:rsidRDefault="00735B2E" w:rsidP="00257429">
            <w:pPr>
              <w:rPr>
                <w:rPrChange w:id="1883" w:author="José Fonseca" w:date="2015-11-10T15:49:00Z">
                  <w:rPr/>
                </w:rPrChange>
              </w:rPr>
            </w:pPr>
            <w:r w:rsidRPr="001A6752">
              <w:rPr>
                <w:rPrChange w:id="1884" w:author="José Fonseca" w:date="2015-11-10T15:49:00Z">
                  <w:rPr/>
                </w:rPrChange>
              </w:rPr>
              <w:t>Duplicação de ofertas a longo prazo</w:t>
            </w:r>
          </w:p>
        </w:tc>
        <w:tc>
          <w:tcPr>
            <w:tcW w:w="1088" w:type="dxa"/>
          </w:tcPr>
          <w:p w14:paraId="6E0B7C10" w14:textId="77777777" w:rsidR="00735B2E" w:rsidRPr="001A6752" w:rsidRDefault="00735B2E" w:rsidP="002C715B">
            <w:pPr>
              <w:jc w:val="center"/>
              <w:rPr>
                <w:rPrChange w:id="1885" w:author="José Fonseca" w:date="2015-11-10T15:49:00Z">
                  <w:rPr/>
                </w:rPrChange>
              </w:rPr>
            </w:pPr>
          </w:p>
        </w:tc>
        <w:tc>
          <w:tcPr>
            <w:tcW w:w="1059" w:type="dxa"/>
          </w:tcPr>
          <w:p w14:paraId="49A35E9C" w14:textId="77777777" w:rsidR="00735B2E" w:rsidRPr="001A6752" w:rsidRDefault="00735B2E" w:rsidP="002C715B">
            <w:pPr>
              <w:jc w:val="center"/>
              <w:rPr>
                <w:rPrChange w:id="1886" w:author="José Fonseca" w:date="2015-11-10T15:49:00Z">
                  <w:rPr/>
                </w:rPrChange>
              </w:rPr>
            </w:pPr>
            <w:r w:rsidRPr="001A6752">
              <w:rPr>
                <w:rPrChange w:id="1887" w:author="José Fonseca" w:date="2015-11-10T15:49:00Z">
                  <w:rPr/>
                </w:rPrChange>
              </w:rPr>
              <w:t>X</w:t>
            </w:r>
          </w:p>
        </w:tc>
      </w:tr>
      <w:tr w:rsidR="00735B2E" w:rsidRPr="001A6752" w14:paraId="54A9C1F0" w14:textId="77777777" w:rsidTr="00A118AD">
        <w:trPr>
          <w:trHeight w:val="292"/>
        </w:trPr>
        <w:tc>
          <w:tcPr>
            <w:tcW w:w="4680" w:type="dxa"/>
            <w:shd w:val="pct15" w:color="auto" w:fill="auto"/>
          </w:tcPr>
          <w:p w14:paraId="6614E455" w14:textId="77777777" w:rsidR="00735B2E" w:rsidRPr="001A6752" w:rsidRDefault="00735B2E" w:rsidP="00257429">
            <w:pPr>
              <w:rPr>
                <w:rPrChange w:id="1888" w:author="José Fonseca" w:date="2015-11-10T15:49:00Z">
                  <w:rPr/>
                </w:rPrChange>
              </w:rPr>
            </w:pPr>
            <w:r w:rsidRPr="001A6752">
              <w:rPr>
                <w:rPrChange w:id="1889" w:author="José Fonseca" w:date="2015-11-10T15:49:00Z">
                  <w:rPr/>
                </w:rPrChange>
              </w:rPr>
              <w:t>Editar ofertas depois de anunciadas</w:t>
            </w:r>
          </w:p>
        </w:tc>
        <w:tc>
          <w:tcPr>
            <w:tcW w:w="1088" w:type="dxa"/>
          </w:tcPr>
          <w:p w14:paraId="4A887129" w14:textId="77777777" w:rsidR="00735B2E" w:rsidRPr="001A6752" w:rsidRDefault="00735B2E" w:rsidP="002C715B">
            <w:pPr>
              <w:jc w:val="center"/>
              <w:rPr>
                <w:rPrChange w:id="1890" w:author="José Fonseca" w:date="2015-11-10T15:49:00Z">
                  <w:rPr/>
                </w:rPrChange>
              </w:rPr>
            </w:pPr>
          </w:p>
        </w:tc>
        <w:tc>
          <w:tcPr>
            <w:tcW w:w="1059" w:type="dxa"/>
          </w:tcPr>
          <w:p w14:paraId="6F6A1B64" w14:textId="77777777" w:rsidR="00735B2E" w:rsidRPr="001A6752" w:rsidRDefault="00735B2E" w:rsidP="002C715B">
            <w:pPr>
              <w:jc w:val="center"/>
              <w:rPr>
                <w:rPrChange w:id="1891" w:author="José Fonseca" w:date="2015-11-10T15:49:00Z">
                  <w:rPr/>
                </w:rPrChange>
              </w:rPr>
            </w:pPr>
            <w:r w:rsidRPr="001A6752">
              <w:rPr>
                <w:rPrChange w:id="1892" w:author="José Fonseca" w:date="2015-11-10T15:49:00Z">
                  <w:rPr/>
                </w:rPrChange>
              </w:rPr>
              <w:t>X</w:t>
            </w:r>
          </w:p>
        </w:tc>
      </w:tr>
      <w:tr w:rsidR="00735B2E" w:rsidRPr="001A6752" w14:paraId="37B7D1B4" w14:textId="77777777" w:rsidTr="00A118AD">
        <w:trPr>
          <w:trHeight w:val="281"/>
        </w:trPr>
        <w:tc>
          <w:tcPr>
            <w:tcW w:w="4680" w:type="dxa"/>
            <w:shd w:val="pct15" w:color="auto" w:fill="auto"/>
          </w:tcPr>
          <w:p w14:paraId="0F8202B6" w14:textId="77777777" w:rsidR="00735B2E" w:rsidRPr="001A6752" w:rsidRDefault="00735B2E" w:rsidP="00257429">
            <w:pPr>
              <w:rPr>
                <w:rPrChange w:id="1893" w:author="José Fonseca" w:date="2015-11-10T15:49:00Z">
                  <w:rPr/>
                </w:rPrChange>
              </w:rPr>
            </w:pPr>
            <w:r w:rsidRPr="001A6752">
              <w:rPr>
                <w:rPrChange w:id="1894" w:author="José Fonseca" w:date="2015-11-10T15:49:00Z">
                  <w:rPr/>
                </w:rPrChange>
              </w:rPr>
              <w:t>Criação de mapas de boleias</w:t>
            </w:r>
          </w:p>
        </w:tc>
        <w:tc>
          <w:tcPr>
            <w:tcW w:w="1088" w:type="dxa"/>
          </w:tcPr>
          <w:p w14:paraId="09AEB086" w14:textId="77777777" w:rsidR="00735B2E" w:rsidRPr="001A6752" w:rsidRDefault="00735B2E" w:rsidP="002C715B">
            <w:pPr>
              <w:jc w:val="center"/>
              <w:rPr>
                <w:rPrChange w:id="1895" w:author="José Fonseca" w:date="2015-11-10T15:49:00Z">
                  <w:rPr/>
                </w:rPrChange>
              </w:rPr>
            </w:pPr>
          </w:p>
        </w:tc>
        <w:tc>
          <w:tcPr>
            <w:tcW w:w="1059" w:type="dxa"/>
          </w:tcPr>
          <w:p w14:paraId="0DB6C532" w14:textId="77777777" w:rsidR="00735B2E" w:rsidRPr="001A6752" w:rsidRDefault="00735B2E" w:rsidP="002C715B">
            <w:pPr>
              <w:jc w:val="center"/>
              <w:rPr>
                <w:rPrChange w:id="1896" w:author="José Fonseca" w:date="2015-11-10T15:49:00Z">
                  <w:rPr/>
                </w:rPrChange>
              </w:rPr>
            </w:pPr>
            <w:r w:rsidRPr="001A6752">
              <w:rPr>
                <w:rPrChange w:id="1897" w:author="José Fonseca" w:date="2015-11-10T15:49:00Z">
                  <w:rPr/>
                </w:rPrChange>
              </w:rPr>
              <w:t>X</w:t>
            </w:r>
          </w:p>
        </w:tc>
      </w:tr>
      <w:tr w:rsidR="00735B2E" w:rsidRPr="001A6752" w14:paraId="47734BC2" w14:textId="77777777" w:rsidTr="00A118AD">
        <w:trPr>
          <w:trHeight w:val="292"/>
        </w:trPr>
        <w:tc>
          <w:tcPr>
            <w:tcW w:w="4680" w:type="dxa"/>
            <w:shd w:val="pct15" w:color="auto" w:fill="auto"/>
          </w:tcPr>
          <w:p w14:paraId="21F4A542" w14:textId="77777777" w:rsidR="00735B2E" w:rsidRPr="001A6752" w:rsidRDefault="00735B2E" w:rsidP="00257429">
            <w:pPr>
              <w:rPr>
                <w:rPrChange w:id="1898" w:author="José Fonseca" w:date="2015-11-10T15:49:00Z">
                  <w:rPr/>
                </w:rPrChange>
              </w:rPr>
            </w:pPr>
            <w:r w:rsidRPr="001A6752">
              <w:rPr>
                <w:rPrChange w:id="1899" w:author="José Fonseca" w:date="2015-11-10T15:49:00Z">
                  <w:rPr/>
                </w:rPrChange>
              </w:rPr>
              <w:t>Duplicação de pedidos</w:t>
            </w:r>
          </w:p>
        </w:tc>
        <w:tc>
          <w:tcPr>
            <w:tcW w:w="1088" w:type="dxa"/>
          </w:tcPr>
          <w:p w14:paraId="417497AA" w14:textId="77777777" w:rsidR="00735B2E" w:rsidRPr="001A6752" w:rsidRDefault="00735B2E" w:rsidP="002C715B">
            <w:pPr>
              <w:jc w:val="center"/>
              <w:rPr>
                <w:rPrChange w:id="1900" w:author="José Fonseca" w:date="2015-11-10T15:49:00Z">
                  <w:rPr/>
                </w:rPrChange>
              </w:rPr>
            </w:pPr>
          </w:p>
        </w:tc>
        <w:tc>
          <w:tcPr>
            <w:tcW w:w="1059" w:type="dxa"/>
          </w:tcPr>
          <w:p w14:paraId="30EB2190" w14:textId="77777777" w:rsidR="00735B2E" w:rsidRPr="001A6752" w:rsidRDefault="00735B2E" w:rsidP="002C715B">
            <w:pPr>
              <w:jc w:val="center"/>
              <w:rPr>
                <w:rPrChange w:id="1901" w:author="José Fonseca" w:date="2015-11-10T15:49:00Z">
                  <w:rPr/>
                </w:rPrChange>
              </w:rPr>
            </w:pPr>
            <w:r w:rsidRPr="001A6752">
              <w:rPr>
                <w:rPrChange w:id="1902" w:author="José Fonseca" w:date="2015-11-10T15:49:00Z">
                  <w:rPr/>
                </w:rPrChange>
              </w:rPr>
              <w:t>X</w:t>
            </w:r>
          </w:p>
        </w:tc>
      </w:tr>
      <w:tr w:rsidR="00735B2E" w:rsidRPr="001A6752" w14:paraId="2CCAFAEE" w14:textId="77777777" w:rsidTr="00A118AD">
        <w:trPr>
          <w:trHeight w:val="292"/>
        </w:trPr>
        <w:tc>
          <w:tcPr>
            <w:tcW w:w="4680" w:type="dxa"/>
            <w:shd w:val="pct15" w:color="auto" w:fill="auto"/>
          </w:tcPr>
          <w:p w14:paraId="2D2E1F07" w14:textId="77777777" w:rsidR="00735B2E" w:rsidRPr="001A6752" w:rsidRDefault="00735B2E" w:rsidP="00257429">
            <w:pPr>
              <w:rPr>
                <w:rPrChange w:id="1903" w:author="José Fonseca" w:date="2015-11-10T15:49:00Z">
                  <w:rPr/>
                </w:rPrChange>
              </w:rPr>
            </w:pPr>
            <w:r w:rsidRPr="001A6752">
              <w:rPr>
                <w:rPrChange w:id="1904" w:author="José Fonseca" w:date="2015-11-10T15:49:00Z">
                  <w:rPr/>
                </w:rPrChange>
              </w:rPr>
              <w:t>Reserva de viagens a longo prazo</w:t>
            </w:r>
          </w:p>
        </w:tc>
        <w:tc>
          <w:tcPr>
            <w:tcW w:w="1088" w:type="dxa"/>
          </w:tcPr>
          <w:p w14:paraId="5D69294E" w14:textId="77777777" w:rsidR="00735B2E" w:rsidRPr="001A6752" w:rsidRDefault="00735B2E" w:rsidP="002C715B">
            <w:pPr>
              <w:jc w:val="center"/>
              <w:rPr>
                <w:rPrChange w:id="1905" w:author="José Fonseca" w:date="2015-11-10T15:49:00Z">
                  <w:rPr/>
                </w:rPrChange>
              </w:rPr>
            </w:pPr>
          </w:p>
        </w:tc>
        <w:tc>
          <w:tcPr>
            <w:tcW w:w="1059" w:type="dxa"/>
          </w:tcPr>
          <w:p w14:paraId="26628668" w14:textId="77777777" w:rsidR="00735B2E" w:rsidRPr="001A6752" w:rsidRDefault="00735B2E" w:rsidP="002C715B">
            <w:pPr>
              <w:jc w:val="center"/>
              <w:rPr>
                <w:rPrChange w:id="1906" w:author="José Fonseca" w:date="2015-11-10T15:49:00Z">
                  <w:rPr/>
                </w:rPrChange>
              </w:rPr>
            </w:pPr>
            <w:r w:rsidRPr="001A6752">
              <w:rPr>
                <w:rPrChange w:id="1907" w:author="José Fonseca" w:date="2015-11-10T15:49:00Z">
                  <w:rPr/>
                </w:rPrChange>
              </w:rPr>
              <w:t>X</w:t>
            </w:r>
          </w:p>
        </w:tc>
      </w:tr>
      <w:tr w:rsidR="002D4573" w:rsidRPr="001A6752" w14:paraId="598D09AA" w14:textId="77777777" w:rsidTr="00A118AD">
        <w:trPr>
          <w:trHeight w:val="292"/>
        </w:trPr>
        <w:tc>
          <w:tcPr>
            <w:tcW w:w="4680" w:type="dxa"/>
            <w:shd w:val="pct15" w:color="auto" w:fill="auto"/>
          </w:tcPr>
          <w:p w14:paraId="02094A51" w14:textId="77777777" w:rsidR="002D4573" w:rsidRPr="001A6752" w:rsidRDefault="002D4573" w:rsidP="00257429">
            <w:pPr>
              <w:rPr>
                <w:rPrChange w:id="1908" w:author="José Fonseca" w:date="2015-11-10T15:49:00Z">
                  <w:rPr/>
                </w:rPrChange>
              </w:rPr>
            </w:pPr>
            <w:r w:rsidRPr="001A6752">
              <w:rPr>
                <w:rPrChange w:id="1909" w:author="José Fonseca" w:date="2015-11-10T15:49:00Z">
                  <w:rPr/>
                </w:rPrChange>
              </w:rPr>
              <w:t>Aplicação móvel</w:t>
            </w:r>
          </w:p>
        </w:tc>
        <w:tc>
          <w:tcPr>
            <w:tcW w:w="1088" w:type="dxa"/>
          </w:tcPr>
          <w:p w14:paraId="3974AE56" w14:textId="77777777" w:rsidR="002D4573" w:rsidRPr="001A6752" w:rsidRDefault="002D4573" w:rsidP="002C715B">
            <w:pPr>
              <w:jc w:val="center"/>
              <w:rPr>
                <w:rPrChange w:id="1910" w:author="José Fonseca" w:date="2015-11-10T15:49:00Z">
                  <w:rPr/>
                </w:rPrChange>
              </w:rPr>
            </w:pPr>
          </w:p>
        </w:tc>
        <w:tc>
          <w:tcPr>
            <w:tcW w:w="1059" w:type="dxa"/>
          </w:tcPr>
          <w:p w14:paraId="4C50F9D4" w14:textId="77777777" w:rsidR="002D4573" w:rsidRPr="001A6752" w:rsidRDefault="002D4573" w:rsidP="002C715B">
            <w:pPr>
              <w:jc w:val="center"/>
              <w:rPr>
                <w:rPrChange w:id="1911" w:author="José Fonseca" w:date="2015-11-10T15:49:00Z">
                  <w:rPr/>
                </w:rPrChange>
              </w:rPr>
            </w:pPr>
            <w:r w:rsidRPr="001A6752">
              <w:rPr>
                <w:rPrChange w:id="1912" w:author="José Fonseca" w:date="2015-11-10T15:49:00Z">
                  <w:rPr/>
                </w:rPrChange>
              </w:rPr>
              <w:t>X</w:t>
            </w:r>
          </w:p>
        </w:tc>
      </w:tr>
    </w:tbl>
    <w:p w14:paraId="12B89BD2" w14:textId="77777777" w:rsidR="00BF4046" w:rsidRPr="001A6752" w:rsidRDefault="000A587E" w:rsidP="00257429">
      <w:pPr>
        <w:pStyle w:val="Caption"/>
        <w:rPr>
          <w:sz w:val="24"/>
          <w:szCs w:val="24"/>
          <w:rPrChange w:id="1913" w:author="José Fonseca" w:date="2015-11-10T15:49:00Z">
            <w:rPr>
              <w:sz w:val="24"/>
              <w:szCs w:val="24"/>
            </w:rPr>
          </w:rPrChange>
        </w:rPr>
      </w:pPr>
      <w:bookmarkStart w:id="1914" w:name="_Toc434874437"/>
      <w:r w:rsidRPr="001A6752">
        <w:rPr>
          <w:rPrChange w:id="1915" w:author="José Fonseca" w:date="2015-11-10T15:49:00Z">
            <w:rPr/>
          </w:rPrChange>
        </w:rPr>
        <w:t xml:space="preserve">Tabela </w:t>
      </w:r>
      <w:r w:rsidR="00E64FF6" w:rsidRPr="001A6752">
        <w:rPr>
          <w:rPrChange w:id="1916" w:author="José Fonseca" w:date="2015-11-10T15:49:00Z">
            <w:rPr/>
          </w:rPrChange>
        </w:rPr>
        <w:fldChar w:fldCharType="begin"/>
      </w:r>
      <w:r w:rsidR="00E64FF6" w:rsidRPr="001A6752">
        <w:rPr>
          <w:rPrChange w:id="1917" w:author="José Fonseca" w:date="2015-11-10T15:49:00Z">
            <w:rPr/>
          </w:rPrChange>
        </w:rPr>
        <w:instrText xml:space="preserve"> SEQ Tabela \* ARABIC </w:instrText>
      </w:r>
      <w:r w:rsidR="00E64FF6" w:rsidRPr="001A6752">
        <w:rPr>
          <w:rPrChange w:id="1918" w:author="José Fonseca" w:date="2015-11-10T15:49:00Z">
            <w:rPr/>
          </w:rPrChange>
        </w:rPr>
        <w:fldChar w:fldCharType="separate"/>
      </w:r>
      <w:r w:rsidR="009B510B" w:rsidRPr="001A6752">
        <w:rPr>
          <w:rPrChange w:id="1919" w:author="José Fonseca" w:date="2015-11-10T15:49:00Z">
            <w:rPr>
              <w:noProof/>
            </w:rPr>
          </w:rPrChange>
        </w:rPr>
        <w:t>3</w:t>
      </w:r>
      <w:r w:rsidR="00E64FF6" w:rsidRPr="001A6752">
        <w:rPr>
          <w:rPrChange w:id="1920" w:author="José Fonseca" w:date="2015-11-10T15:49:00Z">
            <w:rPr>
              <w:noProof/>
            </w:rPr>
          </w:rPrChange>
        </w:rPr>
        <w:fldChar w:fldCharType="end"/>
      </w:r>
      <w:r w:rsidRPr="001A6752">
        <w:rPr>
          <w:rPrChange w:id="1921" w:author="José Fonseca" w:date="2015-11-10T15:49:00Z">
            <w:rPr/>
          </w:rPrChange>
        </w:rPr>
        <w:t xml:space="preserve"> - Funcionalidade</w:t>
      </w:r>
      <w:r w:rsidR="00FA7D18" w:rsidRPr="001A6752">
        <w:rPr>
          <w:rPrChange w:id="1922" w:author="José Fonseca" w:date="2015-11-10T15:49:00Z">
            <w:rPr/>
          </w:rPrChange>
        </w:rPr>
        <w:t>s de pendura.pt</w:t>
      </w:r>
      <w:bookmarkEnd w:id="1914"/>
      <w:r w:rsidR="00FA7D18" w:rsidRPr="001A6752">
        <w:rPr>
          <w:rPrChange w:id="1923" w:author="José Fonseca" w:date="2015-11-10T15:49:00Z">
            <w:rPr/>
          </w:rPrChange>
        </w:rPr>
        <w:t xml:space="preserve"> </w:t>
      </w:r>
    </w:p>
    <w:p w14:paraId="4F3E91B1" w14:textId="77777777" w:rsidR="000A587E" w:rsidRPr="001A6752" w:rsidRDefault="000A587E" w:rsidP="00257429">
      <w:pPr>
        <w:rPr>
          <w:rPrChange w:id="1924" w:author="José Fonseca" w:date="2015-11-10T15:49:00Z">
            <w:rPr/>
          </w:rPrChange>
        </w:rPr>
      </w:pPr>
    </w:p>
    <w:p w14:paraId="2E681B4D" w14:textId="77777777" w:rsidR="000A587E" w:rsidRPr="001A6752" w:rsidRDefault="000A587E" w:rsidP="00257429">
      <w:pPr>
        <w:rPr>
          <w:rPrChange w:id="1925" w:author="José Fonseca" w:date="2015-11-10T15:49:00Z">
            <w:rPr/>
          </w:rPrChange>
        </w:rPr>
      </w:pPr>
    </w:p>
    <w:p w14:paraId="6AEC374E" w14:textId="77777777" w:rsidR="0003345E" w:rsidRPr="001A6752" w:rsidRDefault="0003345E" w:rsidP="00257429">
      <w:pPr>
        <w:rPr>
          <w:rPrChange w:id="1926" w:author="José Fonseca" w:date="2015-11-10T15:49:00Z">
            <w:rPr/>
          </w:rPrChange>
        </w:rPr>
      </w:pPr>
    </w:p>
    <w:p w14:paraId="03129F7B" w14:textId="77777777" w:rsidR="000C0B95" w:rsidRPr="001A6752" w:rsidRDefault="000C0B95" w:rsidP="00257429">
      <w:pPr>
        <w:rPr>
          <w:rPrChange w:id="1927" w:author="José Fonseca" w:date="2015-11-10T15:49:00Z">
            <w:rPr/>
          </w:rPrChange>
        </w:rPr>
      </w:pPr>
      <w:r w:rsidRPr="001A6752">
        <w:rPr>
          <w:rPrChange w:id="1928" w:author="José Fonseca" w:date="2015-11-10T15:49:00Z">
            <w:rPr/>
          </w:rPrChange>
        </w:rPr>
        <w:br w:type="page"/>
      </w:r>
    </w:p>
    <w:p w14:paraId="7C7CD3C6" w14:textId="77777777" w:rsidR="0003345E" w:rsidRPr="001A6752" w:rsidRDefault="0003345E" w:rsidP="00257429">
      <w:pPr>
        <w:pStyle w:val="Heading4"/>
        <w:rPr>
          <w:rPrChange w:id="1929" w:author="José Fonseca" w:date="2015-11-10T15:49:00Z">
            <w:rPr/>
          </w:rPrChange>
        </w:rPr>
      </w:pPr>
      <w:r w:rsidRPr="001A6752">
        <w:rPr>
          <w:rPrChange w:id="1930" w:author="José Fonseca" w:date="2015-11-10T15:49:00Z">
            <w:rPr/>
          </w:rPrChange>
        </w:rPr>
        <w:lastRenderedPageBreak/>
        <w:t>Avaliação</w:t>
      </w:r>
      <w:r w:rsidR="000A587E" w:rsidRPr="001A6752">
        <w:rPr>
          <w:rPrChange w:id="1931" w:author="José Fonseca" w:date="2015-11-10T15:49:00Z">
            <w:rPr/>
          </w:rPrChange>
        </w:rPr>
        <w:t xml:space="preserve"> das aplicações</w:t>
      </w:r>
    </w:p>
    <w:p w14:paraId="5BD54592" w14:textId="77777777" w:rsidR="00FC5652" w:rsidRPr="001A6752" w:rsidRDefault="00FC5652" w:rsidP="00257429">
      <w:pPr>
        <w:rPr>
          <w:rPrChange w:id="1932" w:author="José Fonseca" w:date="2015-11-10T15:49:00Z">
            <w:rPr/>
          </w:rPrChange>
        </w:rPr>
      </w:pPr>
      <w:r w:rsidRPr="001A6752">
        <w:rPr>
          <w:rPrChange w:id="1933" w:author="José Fonseca" w:date="2015-11-10T15:49:00Z">
            <w:rPr/>
          </w:rPrChange>
        </w:rPr>
        <w:t xml:space="preserve">A tabela a seguir </w:t>
      </w:r>
      <w:r w:rsidR="004D09C5" w:rsidRPr="001A6752">
        <w:rPr>
          <w:rPrChange w:id="1934" w:author="José Fonseca" w:date="2015-11-10T15:49:00Z">
            <w:rPr/>
          </w:rPrChange>
        </w:rPr>
        <w:t xml:space="preserve">(Tabela 4) </w:t>
      </w:r>
      <w:r w:rsidRPr="001A6752">
        <w:rPr>
          <w:rPrChange w:id="1935" w:author="José Fonseca" w:date="2015-11-10T15:49:00Z">
            <w:rPr/>
          </w:rPrChange>
        </w:rPr>
        <w:t>apresenta todas as funcionalidades das aplicações estudadas, comparando-as com a aplicação a ser desenvolvida:</w:t>
      </w:r>
    </w:p>
    <w:tbl>
      <w:tblPr>
        <w:tblStyle w:val="TableGrid"/>
        <w:tblW w:w="0" w:type="auto"/>
        <w:tblLook w:val="04A0" w:firstRow="1" w:lastRow="0" w:firstColumn="1" w:lastColumn="0" w:noHBand="0" w:noVBand="1"/>
      </w:tblPr>
      <w:tblGrid>
        <w:gridCol w:w="3162"/>
        <w:gridCol w:w="1133"/>
        <w:gridCol w:w="1151"/>
        <w:gridCol w:w="1274"/>
        <w:gridCol w:w="1280"/>
      </w:tblGrid>
      <w:tr w:rsidR="00801BAA" w:rsidRPr="001A6752" w14:paraId="553A69CB" w14:textId="77777777" w:rsidTr="006B7D4A">
        <w:trPr>
          <w:trHeight w:val="292"/>
        </w:trPr>
        <w:tc>
          <w:tcPr>
            <w:tcW w:w="3162" w:type="dxa"/>
            <w:tcBorders>
              <w:bottom w:val="single" w:sz="4" w:space="0" w:color="auto"/>
            </w:tcBorders>
            <w:shd w:val="pct15" w:color="auto" w:fill="auto"/>
          </w:tcPr>
          <w:p w14:paraId="1FDADF83" w14:textId="77777777" w:rsidR="00801BAA" w:rsidRPr="001A6752" w:rsidRDefault="00801BAA" w:rsidP="00257429">
            <w:pPr>
              <w:rPr>
                <w:b/>
                <w:rPrChange w:id="1936" w:author="José Fonseca" w:date="2015-11-10T15:49:00Z">
                  <w:rPr>
                    <w:b/>
                  </w:rPr>
                </w:rPrChange>
              </w:rPr>
            </w:pPr>
            <w:r w:rsidRPr="001A6752">
              <w:rPr>
                <w:b/>
                <w:rPrChange w:id="1937" w:author="José Fonseca" w:date="2015-11-10T15:49:00Z">
                  <w:rPr>
                    <w:b/>
                  </w:rPr>
                </w:rPrChange>
              </w:rPr>
              <w:t>Funcionalidade</w:t>
            </w:r>
          </w:p>
        </w:tc>
        <w:tc>
          <w:tcPr>
            <w:tcW w:w="1133" w:type="dxa"/>
            <w:shd w:val="pct15" w:color="auto" w:fill="auto"/>
          </w:tcPr>
          <w:p w14:paraId="2ABD6687" w14:textId="77777777" w:rsidR="00801BAA" w:rsidRPr="001A6752" w:rsidRDefault="00801BAA" w:rsidP="00257429">
            <w:pPr>
              <w:rPr>
                <w:b/>
                <w:rPrChange w:id="1938" w:author="José Fonseca" w:date="2015-11-10T15:49:00Z">
                  <w:rPr>
                    <w:b/>
                  </w:rPr>
                </w:rPrChange>
              </w:rPr>
            </w:pPr>
            <w:r w:rsidRPr="001A6752">
              <w:rPr>
                <w:b/>
                <w:rPrChange w:id="1939" w:author="José Fonseca" w:date="2015-11-10T15:49:00Z">
                  <w:rPr>
                    <w:b/>
                  </w:rPr>
                </w:rPrChange>
              </w:rPr>
              <w:t>Blablacar</w:t>
            </w:r>
          </w:p>
        </w:tc>
        <w:tc>
          <w:tcPr>
            <w:tcW w:w="1151" w:type="dxa"/>
            <w:shd w:val="pct15" w:color="auto" w:fill="auto"/>
          </w:tcPr>
          <w:p w14:paraId="3F131CE3" w14:textId="77777777" w:rsidR="00801BAA" w:rsidRPr="001A6752" w:rsidRDefault="00801BAA" w:rsidP="00257429">
            <w:pPr>
              <w:rPr>
                <w:b/>
                <w:rPrChange w:id="1940" w:author="José Fonseca" w:date="2015-11-10T15:49:00Z">
                  <w:rPr>
                    <w:b/>
                  </w:rPr>
                </w:rPrChange>
              </w:rPr>
            </w:pPr>
            <w:r w:rsidRPr="001A6752">
              <w:rPr>
                <w:b/>
                <w:rPrChange w:id="1941" w:author="José Fonseca" w:date="2015-11-10T15:49:00Z">
                  <w:rPr>
                    <w:b/>
                  </w:rPr>
                </w:rPrChange>
              </w:rPr>
              <w:t>Boleia.net</w:t>
            </w:r>
          </w:p>
        </w:tc>
        <w:tc>
          <w:tcPr>
            <w:tcW w:w="1274" w:type="dxa"/>
            <w:shd w:val="pct15" w:color="auto" w:fill="auto"/>
          </w:tcPr>
          <w:p w14:paraId="5B48141E" w14:textId="77777777" w:rsidR="00801BAA" w:rsidRPr="001A6752" w:rsidRDefault="00801BAA" w:rsidP="00257429">
            <w:pPr>
              <w:rPr>
                <w:b/>
                <w:rPrChange w:id="1942" w:author="José Fonseca" w:date="2015-11-10T15:49:00Z">
                  <w:rPr>
                    <w:b/>
                  </w:rPr>
                </w:rPrChange>
              </w:rPr>
            </w:pPr>
            <w:r w:rsidRPr="001A6752">
              <w:rPr>
                <w:b/>
                <w:rPrChange w:id="1943" w:author="José Fonseca" w:date="2015-11-10T15:49:00Z">
                  <w:rPr>
                    <w:b/>
                  </w:rPr>
                </w:rPrChange>
              </w:rPr>
              <w:t>Pendura.pt</w:t>
            </w:r>
          </w:p>
        </w:tc>
        <w:tc>
          <w:tcPr>
            <w:tcW w:w="1280" w:type="dxa"/>
            <w:shd w:val="pct15" w:color="auto" w:fill="auto"/>
          </w:tcPr>
          <w:p w14:paraId="7738B310" w14:textId="77777777" w:rsidR="00801BAA" w:rsidRPr="001A6752" w:rsidRDefault="00801BAA" w:rsidP="00257429">
            <w:pPr>
              <w:rPr>
                <w:b/>
                <w:rPrChange w:id="1944" w:author="José Fonseca" w:date="2015-11-10T15:49:00Z">
                  <w:rPr>
                    <w:b/>
                  </w:rPr>
                </w:rPrChange>
              </w:rPr>
            </w:pPr>
            <w:r w:rsidRPr="001A6752">
              <w:rPr>
                <w:b/>
                <w:rPrChange w:id="1945" w:author="José Fonseca" w:date="2015-11-10T15:49:00Z">
                  <w:rPr>
                    <w:b/>
                  </w:rPr>
                </w:rPrChange>
              </w:rPr>
              <w:t>Carpooling</w:t>
            </w:r>
          </w:p>
        </w:tc>
      </w:tr>
      <w:tr w:rsidR="002D4573" w:rsidRPr="001A6752" w14:paraId="1DB2A6FF" w14:textId="77777777" w:rsidTr="006B7D4A">
        <w:trPr>
          <w:trHeight w:val="281"/>
        </w:trPr>
        <w:tc>
          <w:tcPr>
            <w:tcW w:w="3162" w:type="dxa"/>
            <w:shd w:val="pct15" w:color="auto" w:fill="auto"/>
          </w:tcPr>
          <w:p w14:paraId="3CF969B0" w14:textId="77777777" w:rsidR="002D4573" w:rsidRPr="001A6752" w:rsidRDefault="002D4573" w:rsidP="00257429">
            <w:pPr>
              <w:rPr>
                <w:rPrChange w:id="1946" w:author="José Fonseca" w:date="2015-11-10T15:49:00Z">
                  <w:rPr/>
                </w:rPrChange>
              </w:rPr>
            </w:pPr>
            <w:r w:rsidRPr="001A6752">
              <w:rPr>
                <w:rPrChange w:id="1947" w:author="José Fonseca" w:date="2015-11-10T15:49:00Z">
                  <w:rPr/>
                </w:rPrChange>
              </w:rPr>
              <w:t>Responsivo</w:t>
            </w:r>
          </w:p>
        </w:tc>
        <w:tc>
          <w:tcPr>
            <w:tcW w:w="1133" w:type="dxa"/>
          </w:tcPr>
          <w:p w14:paraId="47584FB7" w14:textId="77777777" w:rsidR="002D4573" w:rsidRPr="001A6752" w:rsidRDefault="002D4573" w:rsidP="002C715B">
            <w:pPr>
              <w:jc w:val="center"/>
              <w:rPr>
                <w:rPrChange w:id="1948" w:author="José Fonseca" w:date="2015-11-10T15:49:00Z">
                  <w:rPr/>
                </w:rPrChange>
              </w:rPr>
            </w:pPr>
            <w:r w:rsidRPr="001A6752">
              <w:rPr>
                <w:rPrChange w:id="1949" w:author="José Fonseca" w:date="2015-11-10T15:49:00Z">
                  <w:rPr/>
                </w:rPrChange>
              </w:rPr>
              <w:t>S</w:t>
            </w:r>
          </w:p>
        </w:tc>
        <w:tc>
          <w:tcPr>
            <w:tcW w:w="1151" w:type="dxa"/>
          </w:tcPr>
          <w:p w14:paraId="21F703F6" w14:textId="77777777" w:rsidR="002D4573" w:rsidRPr="001A6752" w:rsidRDefault="002D4573" w:rsidP="002C715B">
            <w:pPr>
              <w:jc w:val="center"/>
              <w:rPr>
                <w:rPrChange w:id="1950" w:author="José Fonseca" w:date="2015-11-10T15:49:00Z">
                  <w:rPr/>
                </w:rPrChange>
              </w:rPr>
            </w:pPr>
            <w:r w:rsidRPr="001A6752">
              <w:rPr>
                <w:rPrChange w:id="1951" w:author="José Fonseca" w:date="2015-11-10T15:49:00Z">
                  <w:rPr/>
                </w:rPrChange>
              </w:rPr>
              <w:t>S</w:t>
            </w:r>
          </w:p>
        </w:tc>
        <w:tc>
          <w:tcPr>
            <w:tcW w:w="1274" w:type="dxa"/>
          </w:tcPr>
          <w:p w14:paraId="1C5FBE19" w14:textId="77777777" w:rsidR="002D4573" w:rsidRPr="001A6752" w:rsidRDefault="002D4573" w:rsidP="002C715B">
            <w:pPr>
              <w:jc w:val="center"/>
              <w:rPr>
                <w:rPrChange w:id="1952" w:author="José Fonseca" w:date="2015-11-10T15:49:00Z">
                  <w:rPr/>
                </w:rPrChange>
              </w:rPr>
            </w:pPr>
            <w:r w:rsidRPr="001A6752">
              <w:rPr>
                <w:rPrChange w:id="1953" w:author="José Fonseca" w:date="2015-11-10T15:49:00Z">
                  <w:rPr/>
                </w:rPrChange>
              </w:rPr>
              <w:t>N</w:t>
            </w:r>
          </w:p>
        </w:tc>
        <w:tc>
          <w:tcPr>
            <w:tcW w:w="1280" w:type="dxa"/>
          </w:tcPr>
          <w:p w14:paraId="200C94BC" w14:textId="77777777" w:rsidR="002D4573" w:rsidRPr="001A6752" w:rsidRDefault="002D4573" w:rsidP="002C715B">
            <w:pPr>
              <w:jc w:val="center"/>
              <w:rPr>
                <w:rPrChange w:id="1954" w:author="José Fonseca" w:date="2015-11-10T15:49:00Z">
                  <w:rPr/>
                </w:rPrChange>
              </w:rPr>
            </w:pPr>
            <w:r w:rsidRPr="001A6752">
              <w:rPr>
                <w:rPrChange w:id="1955" w:author="José Fonseca" w:date="2015-11-10T15:49:00Z">
                  <w:rPr/>
                </w:rPrChange>
              </w:rPr>
              <w:t>S</w:t>
            </w:r>
          </w:p>
        </w:tc>
      </w:tr>
      <w:tr w:rsidR="002D4573" w:rsidRPr="001A6752" w14:paraId="41B02D39" w14:textId="77777777" w:rsidTr="006B7D4A">
        <w:trPr>
          <w:trHeight w:val="292"/>
        </w:trPr>
        <w:tc>
          <w:tcPr>
            <w:tcW w:w="3162" w:type="dxa"/>
            <w:shd w:val="pct15" w:color="auto" w:fill="auto"/>
          </w:tcPr>
          <w:p w14:paraId="69BD4F0A" w14:textId="77777777" w:rsidR="002D4573" w:rsidRPr="001A6752" w:rsidRDefault="002D4573" w:rsidP="00257429">
            <w:pPr>
              <w:rPr>
                <w:rPrChange w:id="1956" w:author="José Fonseca" w:date="2015-11-10T15:49:00Z">
                  <w:rPr/>
                </w:rPrChange>
              </w:rPr>
            </w:pPr>
            <w:r w:rsidRPr="001A6752">
              <w:rPr>
                <w:rPrChange w:id="1957" w:author="José Fonseca" w:date="2015-11-10T15:49:00Z">
                  <w:rPr/>
                </w:rPrChange>
              </w:rPr>
              <w:t>Gratuito</w:t>
            </w:r>
          </w:p>
        </w:tc>
        <w:tc>
          <w:tcPr>
            <w:tcW w:w="1133" w:type="dxa"/>
          </w:tcPr>
          <w:p w14:paraId="1E8E1AA3" w14:textId="77777777" w:rsidR="002D4573" w:rsidRPr="001A6752" w:rsidRDefault="002D4573" w:rsidP="002C715B">
            <w:pPr>
              <w:jc w:val="center"/>
              <w:rPr>
                <w:rPrChange w:id="1958" w:author="José Fonseca" w:date="2015-11-10T15:49:00Z">
                  <w:rPr/>
                </w:rPrChange>
              </w:rPr>
            </w:pPr>
            <w:r w:rsidRPr="001A6752">
              <w:rPr>
                <w:rPrChange w:id="1959" w:author="José Fonseca" w:date="2015-11-10T15:49:00Z">
                  <w:rPr/>
                </w:rPrChange>
              </w:rPr>
              <w:t>S</w:t>
            </w:r>
          </w:p>
        </w:tc>
        <w:tc>
          <w:tcPr>
            <w:tcW w:w="1151" w:type="dxa"/>
          </w:tcPr>
          <w:p w14:paraId="4CA09730" w14:textId="77777777" w:rsidR="002D4573" w:rsidRPr="001A6752" w:rsidRDefault="002D4573" w:rsidP="002C715B">
            <w:pPr>
              <w:jc w:val="center"/>
              <w:rPr>
                <w:rPrChange w:id="1960" w:author="José Fonseca" w:date="2015-11-10T15:49:00Z">
                  <w:rPr/>
                </w:rPrChange>
              </w:rPr>
            </w:pPr>
            <w:r w:rsidRPr="001A6752">
              <w:rPr>
                <w:rPrChange w:id="1961" w:author="José Fonseca" w:date="2015-11-10T15:49:00Z">
                  <w:rPr/>
                </w:rPrChange>
              </w:rPr>
              <w:t>S</w:t>
            </w:r>
          </w:p>
        </w:tc>
        <w:tc>
          <w:tcPr>
            <w:tcW w:w="1274" w:type="dxa"/>
          </w:tcPr>
          <w:p w14:paraId="47D4DA37" w14:textId="77777777" w:rsidR="002D4573" w:rsidRPr="001A6752" w:rsidRDefault="002D4573" w:rsidP="002C715B">
            <w:pPr>
              <w:jc w:val="center"/>
              <w:rPr>
                <w:rPrChange w:id="1962" w:author="José Fonseca" w:date="2015-11-10T15:49:00Z">
                  <w:rPr/>
                </w:rPrChange>
              </w:rPr>
            </w:pPr>
            <w:r w:rsidRPr="001A6752">
              <w:rPr>
                <w:rPrChange w:id="1963" w:author="José Fonseca" w:date="2015-11-10T15:49:00Z">
                  <w:rPr/>
                </w:rPrChange>
              </w:rPr>
              <w:t>S</w:t>
            </w:r>
          </w:p>
        </w:tc>
        <w:tc>
          <w:tcPr>
            <w:tcW w:w="1280" w:type="dxa"/>
          </w:tcPr>
          <w:p w14:paraId="4BC43849" w14:textId="77777777" w:rsidR="002D4573" w:rsidRPr="001A6752" w:rsidRDefault="002D4573" w:rsidP="002C715B">
            <w:pPr>
              <w:jc w:val="center"/>
              <w:rPr>
                <w:rPrChange w:id="1964" w:author="José Fonseca" w:date="2015-11-10T15:49:00Z">
                  <w:rPr/>
                </w:rPrChange>
              </w:rPr>
            </w:pPr>
            <w:r w:rsidRPr="001A6752">
              <w:rPr>
                <w:rPrChange w:id="1965" w:author="José Fonseca" w:date="2015-11-10T15:49:00Z">
                  <w:rPr/>
                </w:rPrChange>
              </w:rPr>
              <w:t>S</w:t>
            </w:r>
          </w:p>
        </w:tc>
      </w:tr>
      <w:tr w:rsidR="002D4573" w:rsidRPr="001A6752" w14:paraId="127DF9B4" w14:textId="77777777" w:rsidTr="006B7D4A">
        <w:trPr>
          <w:trHeight w:val="292"/>
        </w:trPr>
        <w:tc>
          <w:tcPr>
            <w:tcW w:w="3162" w:type="dxa"/>
            <w:shd w:val="pct15" w:color="auto" w:fill="auto"/>
          </w:tcPr>
          <w:p w14:paraId="1EC3C258" w14:textId="77777777" w:rsidR="002D4573" w:rsidRPr="001A6752" w:rsidRDefault="002D4573" w:rsidP="00257429">
            <w:pPr>
              <w:rPr>
                <w:rPrChange w:id="1966" w:author="José Fonseca" w:date="2015-11-10T15:49:00Z">
                  <w:rPr/>
                </w:rPrChange>
              </w:rPr>
            </w:pPr>
            <w:r w:rsidRPr="001A6752">
              <w:rPr>
                <w:rPrChange w:id="1967" w:author="José Fonseca" w:date="2015-11-10T15:49:00Z">
                  <w:rPr/>
                </w:rPrChange>
              </w:rPr>
              <w:t>Open-source</w:t>
            </w:r>
          </w:p>
        </w:tc>
        <w:tc>
          <w:tcPr>
            <w:tcW w:w="1133" w:type="dxa"/>
          </w:tcPr>
          <w:p w14:paraId="57036D41" w14:textId="77777777" w:rsidR="002D4573" w:rsidRPr="001A6752" w:rsidRDefault="002D4573" w:rsidP="002C715B">
            <w:pPr>
              <w:jc w:val="center"/>
              <w:rPr>
                <w:rPrChange w:id="1968" w:author="José Fonseca" w:date="2015-11-10T15:49:00Z">
                  <w:rPr/>
                </w:rPrChange>
              </w:rPr>
            </w:pPr>
            <w:r w:rsidRPr="001A6752">
              <w:rPr>
                <w:rPrChange w:id="1969" w:author="José Fonseca" w:date="2015-11-10T15:49:00Z">
                  <w:rPr/>
                </w:rPrChange>
              </w:rPr>
              <w:t>N</w:t>
            </w:r>
          </w:p>
        </w:tc>
        <w:tc>
          <w:tcPr>
            <w:tcW w:w="1151" w:type="dxa"/>
          </w:tcPr>
          <w:p w14:paraId="398334CD" w14:textId="77777777" w:rsidR="002D4573" w:rsidRPr="001A6752" w:rsidRDefault="002D4573" w:rsidP="002C715B">
            <w:pPr>
              <w:jc w:val="center"/>
              <w:rPr>
                <w:rPrChange w:id="1970" w:author="José Fonseca" w:date="2015-11-10T15:49:00Z">
                  <w:rPr/>
                </w:rPrChange>
              </w:rPr>
            </w:pPr>
            <w:r w:rsidRPr="001A6752">
              <w:rPr>
                <w:rPrChange w:id="1971" w:author="José Fonseca" w:date="2015-11-10T15:49:00Z">
                  <w:rPr/>
                </w:rPrChange>
              </w:rPr>
              <w:t>N</w:t>
            </w:r>
          </w:p>
        </w:tc>
        <w:tc>
          <w:tcPr>
            <w:tcW w:w="1274" w:type="dxa"/>
          </w:tcPr>
          <w:p w14:paraId="798D5C4F" w14:textId="77777777" w:rsidR="002D4573" w:rsidRPr="001A6752" w:rsidRDefault="002D4573" w:rsidP="002C715B">
            <w:pPr>
              <w:jc w:val="center"/>
              <w:rPr>
                <w:rPrChange w:id="1972" w:author="José Fonseca" w:date="2015-11-10T15:49:00Z">
                  <w:rPr/>
                </w:rPrChange>
              </w:rPr>
            </w:pPr>
            <w:r w:rsidRPr="001A6752">
              <w:rPr>
                <w:rPrChange w:id="1973" w:author="José Fonseca" w:date="2015-11-10T15:49:00Z">
                  <w:rPr/>
                </w:rPrChange>
              </w:rPr>
              <w:t>N</w:t>
            </w:r>
          </w:p>
        </w:tc>
        <w:tc>
          <w:tcPr>
            <w:tcW w:w="1280" w:type="dxa"/>
          </w:tcPr>
          <w:p w14:paraId="3F1B399C" w14:textId="77777777" w:rsidR="002D4573" w:rsidRPr="001A6752" w:rsidRDefault="002D4573" w:rsidP="002C715B">
            <w:pPr>
              <w:jc w:val="center"/>
              <w:rPr>
                <w:rPrChange w:id="1974" w:author="José Fonseca" w:date="2015-11-10T15:49:00Z">
                  <w:rPr/>
                </w:rPrChange>
              </w:rPr>
            </w:pPr>
            <w:r w:rsidRPr="001A6752">
              <w:rPr>
                <w:rPrChange w:id="1975" w:author="José Fonseca" w:date="2015-11-10T15:49:00Z">
                  <w:rPr/>
                </w:rPrChange>
              </w:rPr>
              <w:t>S</w:t>
            </w:r>
          </w:p>
        </w:tc>
      </w:tr>
      <w:tr w:rsidR="002D4573" w:rsidRPr="001A6752" w14:paraId="02CEF10C" w14:textId="77777777" w:rsidTr="006B7D4A">
        <w:trPr>
          <w:trHeight w:val="281"/>
        </w:trPr>
        <w:tc>
          <w:tcPr>
            <w:tcW w:w="3162" w:type="dxa"/>
            <w:shd w:val="pct15" w:color="auto" w:fill="auto"/>
          </w:tcPr>
          <w:p w14:paraId="05E134AD" w14:textId="77777777" w:rsidR="002D4573" w:rsidRPr="001A6752" w:rsidRDefault="002D4573" w:rsidP="00257429">
            <w:pPr>
              <w:rPr>
                <w:rPrChange w:id="1976" w:author="José Fonseca" w:date="2015-11-10T15:49:00Z">
                  <w:rPr/>
                </w:rPrChange>
              </w:rPr>
            </w:pPr>
            <w:r w:rsidRPr="001A6752">
              <w:rPr>
                <w:rPrChange w:id="1977" w:author="José Fonseca" w:date="2015-11-10T15:49:00Z">
                  <w:rPr/>
                </w:rPrChange>
              </w:rPr>
              <w:t>Registo de utilizadores</w:t>
            </w:r>
          </w:p>
        </w:tc>
        <w:tc>
          <w:tcPr>
            <w:tcW w:w="1133" w:type="dxa"/>
          </w:tcPr>
          <w:p w14:paraId="2BAE92DC" w14:textId="77777777" w:rsidR="002D4573" w:rsidRPr="001A6752" w:rsidRDefault="002D4573" w:rsidP="002C715B">
            <w:pPr>
              <w:jc w:val="center"/>
              <w:rPr>
                <w:rPrChange w:id="1978" w:author="José Fonseca" w:date="2015-11-10T15:49:00Z">
                  <w:rPr/>
                </w:rPrChange>
              </w:rPr>
            </w:pPr>
            <w:r w:rsidRPr="001A6752">
              <w:rPr>
                <w:rPrChange w:id="1979" w:author="José Fonseca" w:date="2015-11-10T15:49:00Z">
                  <w:rPr/>
                </w:rPrChange>
              </w:rPr>
              <w:t>S</w:t>
            </w:r>
          </w:p>
        </w:tc>
        <w:tc>
          <w:tcPr>
            <w:tcW w:w="1151" w:type="dxa"/>
          </w:tcPr>
          <w:p w14:paraId="6344DCBC" w14:textId="77777777" w:rsidR="002D4573" w:rsidRPr="001A6752" w:rsidRDefault="002D4573" w:rsidP="002C715B">
            <w:pPr>
              <w:jc w:val="center"/>
              <w:rPr>
                <w:rPrChange w:id="1980" w:author="José Fonseca" w:date="2015-11-10T15:49:00Z">
                  <w:rPr/>
                </w:rPrChange>
              </w:rPr>
            </w:pPr>
            <w:r w:rsidRPr="001A6752">
              <w:rPr>
                <w:rPrChange w:id="1981" w:author="José Fonseca" w:date="2015-11-10T15:49:00Z">
                  <w:rPr/>
                </w:rPrChange>
              </w:rPr>
              <w:t>S</w:t>
            </w:r>
          </w:p>
        </w:tc>
        <w:tc>
          <w:tcPr>
            <w:tcW w:w="1274" w:type="dxa"/>
          </w:tcPr>
          <w:p w14:paraId="63D4F7D4" w14:textId="77777777" w:rsidR="002D4573" w:rsidRPr="001A6752" w:rsidRDefault="002D4573" w:rsidP="002C715B">
            <w:pPr>
              <w:jc w:val="center"/>
              <w:rPr>
                <w:rPrChange w:id="1982" w:author="José Fonseca" w:date="2015-11-10T15:49:00Z">
                  <w:rPr/>
                </w:rPrChange>
              </w:rPr>
            </w:pPr>
            <w:r w:rsidRPr="001A6752">
              <w:rPr>
                <w:rPrChange w:id="1983" w:author="José Fonseca" w:date="2015-11-10T15:49:00Z">
                  <w:rPr/>
                </w:rPrChange>
              </w:rPr>
              <w:t>N</w:t>
            </w:r>
          </w:p>
        </w:tc>
        <w:tc>
          <w:tcPr>
            <w:tcW w:w="1280" w:type="dxa"/>
          </w:tcPr>
          <w:p w14:paraId="7C34708E" w14:textId="77777777" w:rsidR="002D4573" w:rsidRPr="001A6752" w:rsidRDefault="002D4573" w:rsidP="002C715B">
            <w:pPr>
              <w:jc w:val="center"/>
              <w:rPr>
                <w:rPrChange w:id="1984" w:author="José Fonseca" w:date="2015-11-10T15:49:00Z">
                  <w:rPr/>
                </w:rPrChange>
              </w:rPr>
            </w:pPr>
            <w:r w:rsidRPr="001A6752">
              <w:rPr>
                <w:rPrChange w:id="1985" w:author="José Fonseca" w:date="2015-11-10T15:49:00Z">
                  <w:rPr/>
                </w:rPrChange>
              </w:rPr>
              <w:t>S</w:t>
            </w:r>
          </w:p>
        </w:tc>
      </w:tr>
      <w:tr w:rsidR="002D4573" w:rsidRPr="001A6752" w14:paraId="46EE3E3A" w14:textId="77777777" w:rsidTr="006B7D4A">
        <w:trPr>
          <w:trHeight w:val="292"/>
        </w:trPr>
        <w:tc>
          <w:tcPr>
            <w:tcW w:w="3162" w:type="dxa"/>
            <w:shd w:val="pct15" w:color="auto" w:fill="auto"/>
          </w:tcPr>
          <w:p w14:paraId="58021DC5" w14:textId="77777777" w:rsidR="002D4573" w:rsidRPr="001A6752" w:rsidRDefault="002D4573" w:rsidP="00257429">
            <w:pPr>
              <w:rPr>
                <w:rPrChange w:id="1986" w:author="José Fonseca" w:date="2015-11-10T15:49:00Z">
                  <w:rPr/>
                </w:rPrChange>
              </w:rPr>
            </w:pPr>
            <w:r w:rsidRPr="001A6752">
              <w:rPr>
                <w:rPrChange w:id="1987" w:author="José Fonseca" w:date="2015-11-10T15:49:00Z">
                  <w:rPr/>
                </w:rPrChange>
              </w:rPr>
              <w:t>Duplicação de ofertas a longo prazo</w:t>
            </w:r>
          </w:p>
        </w:tc>
        <w:tc>
          <w:tcPr>
            <w:tcW w:w="1133" w:type="dxa"/>
          </w:tcPr>
          <w:p w14:paraId="643CE230" w14:textId="77777777" w:rsidR="002D4573" w:rsidRPr="001A6752" w:rsidRDefault="002D4573" w:rsidP="002C715B">
            <w:pPr>
              <w:jc w:val="center"/>
              <w:rPr>
                <w:rPrChange w:id="1988" w:author="José Fonseca" w:date="2015-11-10T15:49:00Z">
                  <w:rPr/>
                </w:rPrChange>
              </w:rPr>
            </w:pPr>
            <w:r w:rsidRPr="001A6752">
              <w:rPr>
                <w:rPrChange w:id="1989" w:author="José Fonseca" w:date="2015-11-10T15:49:00Z">
                  <w:rPr/>
                </w:rPrChange>
              </w:rPr>
              <w:t>N</w:t>
            </w:r>
          </w:p>
        </w:tc>
        <w:tc>
          <w:tcPr>
            <w:tcW w:w="1151" w:type="dxa"/>
          </w:tcPr>
          <w:p w14:paraId="0EBE3132" w14:textId="77777777" w:rsidR="002D4573" w:rsidRPr="001A6752" w:rsidRDefault="002D4573" w:rsidP="002C715B">
            <w:pPr>
              <w:jc w:val="center"/>
              <w:rPr>
                <w:rPrChange w:id="1990" w:author="José Fonseca" w:date="2015-11-10T15:49:00Z">
                  <w:rPr/>
                </w:rPrChange>
              </w:rPr>
            </w:pPr>
            <w:r w:rsidRPr="001A6752">
              <w:rPr>
                <w:rPrChange w:id="1991" w:author="José Fonseca" w:date="2015-11-10T15:49:00Z">
                  <w:rPr/>
                </w:rPrChange>
              </w:rPr>
              <w:t>N</w:t>
            </w:r>
          </w:p>
        </w:tc>
        <w:tc>
          <w:tcPr>
            <w:tcW w:w="1274" w:type="dxa"/>
          </w:tcPr>
          <w:p w14:paraId="3171F1E7" w14:textId="77777777" w:rsidR="002D4573" w:rsidRPr="001A6752" w:rsidRDefault="002D4573" w:rsidP="002C715B">
            <w:pPr>
              <w:jc w:val="center"/>
              <w:rPr>
                <w:rPrChange w:id="1992" w:author="José Fonseca" w:date="2015-11-10T15:49:00Z">
                  <w:rPr/>
                </w:rPrChange>
              </w:rPr>
            </w:pPr>
            <w:r w:rsidRPr="001A6752">
              <w:rPr>
                <w:rPrChange w:id="1993" w:author="José Fonseca" w:date="2015-11-10T15:49:00Z">
                  <w:rPr/>
                </w:rPrChange>
              </w:rPr>
              <w:t>N</w:t>
            </w:r>
          </w:p>
        </w:tc>
        <w:tc>
          <w:tcPr>
            <w:tcW w:w="1280" w:type="dxa"/>
          </w:tcPr>
          <w:p w14:paraId="7B5A013B" w14:textId="77777777" w:rsidR="002D4573" w:rsidRPr="001A6752" w:rsidRDefault="002D4573" w:rsidP="002C715B">
            <w:pPr>
              <w:jc w:val="center"/>
              <w:rPr>
                <w:rPrChange w:id="1994" w:author="José Fonseca" w:date="2015-11-10T15:49:00Z">
                  <w:rPr/>
                </w:rPrChange>
              </w:rPr>
            </w:pPr>
            <w:r w:rsidRPr="001A6752">
              <w:rPr>
                <w:rPrChange w:id="1995" w:author="José Fonseca" w:date="2015-11-10T15:49:00Z">
                  <w:rPr/>
                </w:rPrChange>
              </w:rPr>
              <w:t>S</w:t>
            </w:r>
          </w:p>
        </w:tc>
      </w:tr>
      <w:tr w:rsidR="002D4573" w:rsidRPr="001A6752" w14:paraId="21993C9B" w14:textId="77777777" w:rsidTr="006B7D4A">
        <w:trPr>
          <w:trHeight w:val="292"/>
        </w:trPr>
        <w:tc>
          <w:tcPr>
            <w:tcW w:w="3162" w:type="dxa"/>
            <w:shd w:val="pct15" w:color="auto" w:fill="auto"/>
          </w:tcPr>
          <w:p w14:paraId="3CD61269" w14:textId="77777777" w:rsidR="002D4573" w:rsidRPr="001A6752" w:rsidRDefault="002D4573" w:rsidP="00257429">
            <w:pPr>
              <w:rPr>
                <w:rPrChange w:id="1996" w:author="José Fonseca" w:date="2015-11-10T15:49:00Z">
                  <w:rPr/>
                </w:rPrChange>
              </w:rPr>
            </w:pPr>
            <w:r w:rsidRPr="001A6752">
              <w:rPr>
                <w:rPrChange w:id="1997" w:author="José Fonseca" w:date="2015-11-10T15:49:00Z">
                  <w:rPr/>
                </w:rPrChange>
              </w:rPr>
              <w:t>Editar ofertas depois de anunciadas</w:t>
            </w:r>
          </w:p>
        </w:tc>
        <w:tc>
          <w:tcPr>
            <w:tcW w:w="1133" w:type="dxa"/>
          </w:tcPr>
          <w:p w14:paraId="7B8D09BA" w14:textId="77777777" w:rsidR="002D4573" w:rsidRPr="001A6752" w:rsidRDefault="002D4573" w:rsidP="002C715B">
            <w:pPr>
              <w:jc w:val="center"/>
              <w:rPr>
                <w:rPrChange w:id="1998" w:author="José Fonseca" w:date="2015-11-10T15:49:00Z">
                  <w:rPr/>
                </w:rPrChange>
              </w:rPr>
            </w:pPr>
            <w:r w:rsidRPr="001A6752">
              <w:rPr>
                <w:rPrChange w:id="1999" w:author="José Fonseca" w:date="2015-11-10T15:49:00Z">
                  <w:rPr/>
                </w:rPrChange>
              </w:rPr>
              <w:t>N</w:t>
            </w:r>
          </w:p>
        </w:tc>
        <w:tc>
          <w:tcPr>
            <w:tcW w:w="1151" w:type="dxa"/>
          </w:tcPr>
          <w:p w14:paraId="6CBB1EA0" w14:textId="77777777" w:rsidR="002D4573" w:rsidRPr="001A6752" w:rsidRDefault="002D4573" w:rsidP="002C715B">
            <w:pPr>
              <w:jc w:val="center"/>
              <w:rPr>
                <w:rPrChange w:id="2000" w:author="José Fonseca" w:date="2015-11-10T15:49:00Z">
                  <w:rPr/>
                </w:rPrChange>
              </w:rPr>
            </w:pPr>
            <w:r w:rsidRPr="001A6752">
              <w:rPr>
                <w:rPrChange w:id="2001" w:author="José Fonseca" w:date="2015-11-10T15:49:00Z">
                  <w:rPr/>
                </w:rPrChange>
              </w:rPr>
              <w:t>N</w:t>
            </w:r>
          </w:p>
        </w:tc>
        <w:tc>
          <w:tcPr>
            <w:tcW w:w="1274" w:type="dxa"/>
          </w:tcPr>
          <w:p w14:paraId="6192DC48" w14:textId="77777777" w:rsidR="002D4573" w:rsidRPr="001A6752" w:rsidRDefault="002D4573" w:rsidP="002C715B">
            <w:pPr>
              <w:jc w:val="center"/>
              <w:rPr>
                <w:rPrChange w:id="2002" w:author="José Fonseca" w:date="2015-11-10T15:49:00Z">
                  <w:rPr/>
                </w:rPrChange>
              </w:rPr>
            </w:pPr>
            <w:r w:rsidRPr="001A6752">
              <w:rPr>
                <w:rPrChange w:id="2003" w:author="José Fonseca" w:date="2015-11-10T15:49:00Z">
                  <w:rPr/>
                </w:rPrChange>
              </w:rPr>
              <w:t>N</w:t>
            </w:r>
          </w:p>
        </w:tc>
        <w:tc>
          <w:tcPr>
            <w:tcW w:w="1280" w:type="dxa"/>
          </w:tcPr>
          <w:p w14:paraId="5A198F3F" w14:textId="77777777" w:rsidR="002D4573" w:rsidRPr="001A6752" w:rsidRDefault="002D4573" w:rsidP="002C715B">
            <w:pPr>
              <w:jc w:val="center"/>
              <w:rPr>
                <w:rPrChange w:id="2004" w:author="José Fonseca" w:date="2015-11-10T15:49:00Z">
                  <w:rPr/>
                </w:rPrChange>
              </w:rPr>
            </w:pPr>
            <w:r w:rsidRPr="001A6752">
              <w:rPr>
                <w:rPrChange w:id="2005" w:author="José Fonseca" w:date="2015-11-10T15:49:00Z">
                  <w:rPr/>
                </w:rPrChange>
              </w:rPr>
              <w:t>S</w:t>
            </w:r>
          </w:p>
        </w:tc>
      </w:tr>
      <w:tr w:rsidR="002D4573" w:rsidRPr="001A6752" w14:paraId="095BED19" w14:textId="77777777" w:rsidTr="006B7D4A">
        <w:trPr>
          <w:trHeight w:val="292"/>
        </w:trPr>
        <w:tc>
          <w:tcPr>
            <w:tcW w:w="3162" w:type="dxa"/>
            <w:shd w:val="pct15" w:color="auto" w:fill="auto"/>
          </w:tcPr>
          <w:p w14:paraId="0EB6BC2F" w14:textId="77777777" w:rsidR="002D4573" w:rsidRPr="001A6752" w:rsidRDefault="002D4573" w:rsidP="00257429">
            <w:pPr>
              <w:rPr>
                <w:rPrChange w:id="2006" w:author="José Fonseca" w:date="2015-11-10T15:49:00Z">
                  <w:rPr/>
                </w:rPrChange>
              </w:rPr>
            </w:pPr>
            <w:r w:rsidRPr="001A6752">
              <w:rPr>
                <w:rPrChange w:id="2007" w:author="José Fonseca" w:date="2015-11-10T15:49:00Z">
                  <w:rPr/>
                </w:rPrChange>
              </w:rPr>
              <w:t>Criação de mapas de boleias</w:t>
            </w:r>
          </w:p>
        </w:tc>
        <w:tc>
          <w:tcPr>
            <w:tcW w:w="1133" w:type="dxa"/>
          </w:tcPr>
          <w:p w14:paraId="135E218E" w14:textId="77777777" w:rsidR="002D4573" w:rsidRPr="001A6752" w:rsidRDefault="002D4573" w:rsidP="002C715B">
            <w:pPr>
              <w:jc w:val="center"/>
              <w:rPr>
                <w:rPrChange w:id="2008" w:author="José Fonseca" w:date="2015-11-10T15:49:00Z">
                  <w:rPr/>
                </w:rPrChange>
              </w:rPr>
            </w:pPr>
            <w:r w:rsidRPr="001A6752">
              <w:rPr>
                <w:rPrChange w:id="2009" w:author="José Fonseca" w:date="2015-11-10T15:49:00Z">
                  <w:rPr/>
                </w:rPrChange>
              </w:rPr>
              <w:t>N</w:t>
            </w:r>
          </w:p>
        </w:tc>
        <w:tc>
          <w:tcPr>
            <w:tcW w:w="1151" w:type="dxa"/>
          </w:tcPr>
          <w:p w14:paraId="1D3A0D32" w14:textId="77777777" w:rsidR="002D4573" w:rsidRPr="001A6752" w:rsidRDefault="002D4573" w:rsidP="002C715B">
            <w:pPr>
              <w:jc w:val="center"/>
              <w:rPr>
                <w:rPrChange w:id="2010" w:author="José Fonseca" w:date="2015-11-10T15:49:00Z">
                  <w:rPr/>
                </w:rPrChange>
              </w:rPr>
            </w:pPr>
            <w:r w:rsidRPr="001A6752">
              <w:rPr>
                <w:rPrChange w:id="2011" w:author="José Fonseca" w:date="2015-11-10T15:49:00Z">
                  <w:rPr/>
                </w:rPrChange>
              </w:rPr>
              <w:t>N</w:t>
            </w:r>
          </w:p>
        </w:tc>
        <w:tc>
          <w:tcPr>
            <w:tcW w:w="1274" w:type="dxa"/>
          </w:tcPr>
          <w:p w14:paraId="5718EB03" w14:textId="77777777" w:rsidR="002D4573" w:rsidRPr="001A6752" w:rsidRDefault="002D4573" w:rsidP="002C715B">
            <w:pPr>
              <w:jc w:val="center"/>
              <w:rPr>
                <w:rPrChange w:id="2012" w:author="José Fonseca" w:date="2015-11-10T15:49:00Z">
                  <w:rPr/>
                </w:rPrChange>
              </w:rPr>
            </w:pPr>
            <w:r w:rsidRPr="001A6752">
              <w:rPr>
                <w:rPrChange w:id="2013" w:author="José Fonseca" w:date="2015-11-10T15:49:00Z">
                  <w:rPr/>
                </w:rPrChange>
              </w:rPr>
              <w:t>N</w:t>
            </w:r>
          </w:p>
        </w:tc>
        <w:tc>
          <w:tcPr>
            <w:tcW w:w="1280" w:type="dxa"/>
          </w:tcPr>
          <w:p w14:paraId="71FCC69A" w14:textId="77777777" w:rsidR="002D4573" w:rsidRPr="001A6752" w:rsidRDefault="002D4573" w:rsidP="002C715B">
            <w:pPr>
              <w:jc w:val="center"/>
              <w:rPr>
                <w:rPrChange w:id="2014" w:author="José Fonseca" w:date="2015-11-10T15:49:00Z">
                  <w:rPr/>
                </w:rPrChange>
              </w:rPr>
            </w:pPr>
            <w:r w:rsidRPr="001A6752">
              <w:rPr>
                <w:rPrChange w:id="2015" w:author="José Fonseca" w:date="2015-11-10T15:49:00Z">
                  <w:rPr/>
                </w:rPrChange>
              </w:rPr>
              <w:t>S</w:t>
            </w:r>
          </w:p>
        </w:tc>
      </w:tr>
      <w:tr w:rsidR="002D4573" w:rsidRPr="001A6752" w14:paraId="3451B871" w14:textId="77777777" w:rsidTr="006B7D4A">
        <w:trPr>
          <w:trHeight w:val="292"/>
        </w:trPr>
        <w:tc>
          <w:tcPr>
            <w:tcW w:w="3162" w:type="dxa"/>
            <w:shd w:val="pct15" w:color="auto" w:fill="auto"/>
          </w:tcPr>
          <w:p w14:paraId="26A381F8" w14:textId="77777777" w:rsidR="002D4573" w:rsidRPr="001A6752" w:rsidRDefault="002D4573" w:rsidP="00257429">
            <w:pPr>
              <w:rPr>
                <w:rPrChange w:id="2016" w:author="José Fonseca" w:date="2015-11-10T15:49:00Z">
                  <w:rPr/>
                </w:rPrChange>
              </w:rPr>
            </w:pPr>
            <w:r w:rsidRPr="001A6752">
              <w:rPr>
                <w:rPrChange w:id="2017" w:author="José Fonseca" w:date="2015-11-10T15:49:00Z">
                  <w:rPr/>
                </w:rPrChange>
              </w:rPr>
              <w:t>Duplicação de pedidos</w:t>
            </w:r>
          </w:p>
        </w:tc>
        <w:tc>
          <w:tcPr>
            <w:tcW w:w="1133" w:type="dxa"/>
          </w:tcPr>
          <w:p w14:paraId="69BDCF2C" w14:textId="77777777" w:rsidR="002D4573" w:rsidRPr="001A6752" w:rsidRDefault="002D4573" w:rsidP="002C715B">
            <w:pPr>
              <w:jc w:val="center"/>
              <w:rPr>
                <w:rPrChange w:id="2018" w:author="José Fonseca" w:date="2015-11-10T15:49:00Z">
                  <w:rPr/>
                </w:rPrChange>
              </w:rPr>
            </w:pPr>
            <w:r w:rsidRPr="001A6752">
              <w:rPr>
                <w:rPrChange w:id="2019" w:author="José Fonseca" w:date="2015-11-10T15:49:00Z">
                  <w:rPr/>
                </w:rPrChange>
              </w:rPr>
              <w:t>N</w:t>
            </w:r>
          </w:p>
        </w:tc>
        <w:tc>
          <w:tcPr>
            <w:tcW w:w="1151" w:type="dxa"/>
          </w:tcPr>
          <w:p w14:paraId="31C1C126" w14:textId="77777777" w:rsidR="002D4573" w:rsidRPr="001A6752" w:rsidRDefault="002D4573" w:rsidP="002C715B">
            <w:pPr>
              <w:jc w:val="center"/>
              <w:rPr>
                <w:rPrChange w:id="2020" w:author="José Fonseca" w:date="2015-11-10T15:49:00Z">
                  <w:rPr/>
                </w:rPrChange>
              </w:rPr>
            </w:pPr>
            <w:r w:rsidRPr="001A6752">
              <w:rPr>
                <w:rPrChange w:id="2021" w:author="José Fonseca" w:date="2015-11-10T15:49:00Z">
                  <w:rPr/>
                </w:rPrChange>
              </w:rPr>
              <w:t>N</w:t>
            </w:r>
          </w:p>
        </w:tc>
        <w:tc>
          <w:tcPr>
            <w:tcW w:w="1274" w:type="dxa"/>
          </w:tcPr>
          <w:p w14:paraId="711B9370" w14:textId="77777777" w:rsidR="002D4573" w:rsidRPr="001A6752" w:rsidRDefault="002D4573" w:rsidP="002C715B">
            <w:pPr>
              <w:jc w:val="center"/>
              <w:rPr>
                <w:rPrChange w:id="2022" w:author="José Fonseca" w:date="2015-11-10T15:49:00Z">
                  <w:rPr/>
                </w:rPrChange>
              </w:rPr>
            </w:pPr>
            <w:r w:rsidRPr="001A6752">
              <w:rPr>
                <w:rPrChange w:id="2023" w:author="José Fonseca" w:date="2015-11-10T15:49:00Z">
                  <w:rPr/>
                </w:rPrChange>
              </w:rPr>
              <w:t>N</w:t>
            </w:r>
          </w:p>
        </w:tc>
        <w:tc>
          <w:tcPr>
            <w:tcW w:w="1280" w:type="dxa"/>
          </w:tcPr>
          <w:p w14:paraId="49F41836" w14:textId="77777777" w:rsidR="002D4573" w:rsidRPr="001A6752" w:rsidRDefault="002D4573" w:rsidP="002C715B">
            <w:pPr>
              <w:jc w:val="center"/>
              <w:rPr>
                <w:rPrChange w:id="2024" w:author="José Fonseca" w:date="2015-11-10T15:49:00Z">
                  <w:rPr/>
                </w:rPrChange>
              </w:rPr>
            </w:pPr>
            <w:r w:rsidRPr="001A6752">
              <w:rPr>
                <w:rPrChange w:id="2025" w:author="José Fonseca" w:date="2015-11-10T15:49:00Z">
                  <w:rPr/>
                </w:rPrChange>
              </w:rPr>
              <w:t>S</w:t>
            </w:r>
          </w:p>
        </w:tc>
      </w:tr>
      <w:tr w:rsidR="002D4573" w:rsidRPr="001A6752" w14:paraId="0F7AC391" w14:textId="77777777" w:rsidTr="006B7D4A">
        <w:trPr>
          <w:trHeight w:val="292"/>
        </w:trPr>
        <w:tc>
          <w:tcPr>
            <w:tcW w:w="3162" w:type="dxa"/>
            <w:shd w:val="pct15" w:color="auto" w:fill="auto"/>
          </w:tcPr>
          <w:p w14:paraId="3E1DA550" w14:textId="77777777" w:rsidR="002D4573" w:rsidRPr="001A6752" w:rsidRDefault="002D4573" w:rsidP="00257429">
            <w:pPr>
              <w:rPr>
                <w:rPrChange w:id="2026" w:author="José Fonseca" w:date="2015-11-10T15:49:00Z">
                  <w:rPr/>
                </w:rPrChange>
              </w:rPr>
            </w:pPr>
            <w:r w:rsidRPr="001A6752">
              <w:rPr>
                <w:rPrChange w:id="2027" w:author="José Fonseca" w:date="2015-11-10T15:49:00Z">
                  <w:rPr/>
                </w:rPrChange>
              </w:rPr>
              <w:t>Reserva de viagens a longo prazo</w:t>
            </w:r>
          </w:p>
        </w:tc>
        <w:tc>
          <w:tcPr>
            <w:tcW w:w="1133" w:type="dxa"/>
          </w:tcPr>
          <w:p w14:paraId="125BB4DF" w14:textId="77777777" w:rsidR="002D4573" w:rsidRPr="001A6752" w:rsidRDefault="002D4573" w:rsidP="002C715B">
            <w:pPr>
              <w:jc w:val="center"/>
              <w:rPr>
                <w:rPrChange w:id="2028" w:author="José Fonseca" w:date="2015-11-10T15:49:00Z">
                  <w:rPr/>
                </w:rPrChange>
              </w:rPr>
            </w:pPr>
            <w:r w:rsidRPr="001A6752">
              <w:rPr>
                <w:rPrChange w:id="2029" w:author="José Fonseca" w:date="2015-11-10T15:49:00Z">
                  <w:rPr/>
                </w:rPrChange>
              </w:rPr>
              <w:t>N</w:t>
            </w:r>
          </w:p>
        </w:tc>
        <w:tc>
          <w:tcPr>
            <w:tcW w:w="1151" w:type="dxa"/>
          </w:tcPr>
          <w:p w14:paraId="63369B70" w14:textId="77777777" w:rsidR="002D4573" w:rsidRPr="001A6752" w:rsidRDefault="002D4573" w:rsidP="002C715B">
            <w:pPr>
              <w:jc w:val="center"/>
              <w:rPr>
                <w:rPrChange w:id="2030" w:author="José Fonseca" w:date="2015-11-10T15:49:00Z">
                  <w:rPr/>
                </w:rPrChange>
              </w:rPr>
            </w:pPr>
            <w:r w:rsidRPr="001A6752">
              <w:rPr>
                <w:rPrChange w:id="2031" w:author="José Fonseca" w:date="2015-11-10T15:49:00Z">
                  <w:rPr/>
                </w:rPrChange>
              </w:rPr>
              <w:t>N</w:t>
            </w:r>
          </w:p>
        </w:tc>
        <w:tc>
          <w:tcPr>
            <w:tcW w:w="1274" w:type="dxa"/>
          </w:tcPr>
          <w:p w14:paraId="40F5FC04" w14:textId="77777777" w:rsidR="002D4573" w:rsidRPr="001A6752" w:rsidRDefault="002D4573" w:rsidP="002C715B">
            <w:pPr>
              <w:jc w:val="center"/>
              <w:rPr>
                <w:rPrChange w:id="2032" w:author="José Fonseca" w:date="2015-11-10T15:49:00Z">
                  <w:rPr/>
                </w:rPrChange>
              </w:rPr>
            </w:pPr>
            <w:r w:rsidRPr="001A6752">
              <w:rPr>
                <w:rPrChange w:id="2033" w:author="José Fonseca" w:date="2015-11-10T15:49:00Z">
                  <w:rPr/>
                </w:rPrChange>
              </w:rPr>
              <w:t>N</w:t>
            </w:r>
          </w:p>
        </w:tc>
        <w:tc>
          <w:tcPr>
            <w:tcW w:w="1280" w:type="dxa"/>
          </w:tcPr>
          <w:p w14:paraId="37D2079C" w14:textId="77777777" w:rsidR="002D4573" w:rsidRPr="001A6752" w:rsidRDefault="002D4573" w:rsidP="002C715B">
            <w:pPr>
              <w:jc w:val="center"/>
              <w:rPr>
                <w:rPrChange w:id="2034" w:author="José Fonseca" w:date="2015-11-10T15:49:00Z">
                  <w:rPr/>
                </w:rPrChange>
              </w:rPr>
            </w:pPr>
            <w:r w:rsidRPr="001A6752">
              <w:rPr>
                <w:rPrChange w:id="2035" w:author="José Fonseca" w:date="2015-11-10T15:49:00Z">
                  <w:rPr/>
                </w:rPrChange>
              </w:rPr>
              <w:t>S</w:t>
            </w:r>
          </w:p>
        </w:tc>
      </w:tr>
      <w:tr w:rsidR="002D4573" w:rsidRPr="001A6752" w14:paraId="738A8E39" w14:textId="77777777" w:rsidTr="006B7D4A">
        <w:trPr>
          <w:trHeight w:val="292"/>
        </w:trPr>
        <w:tc>
          <w:tcPr>
            <w:tcW w:w="3162" w:type="dxa"/>
            <w:shd w:val="pct15" w:color="auto" w:fill="auto"/>
          </w:tcPr>
          <w:p w14:paraId="73AD479F" w14:textId="77777777" w:rsidR="002D4573" w:rsidRPr="001A6752" w:rsidRDefault="002D4573" w:rsidP="00257429">
            <w:pPr>
              <w:rPr>
                <w:rPrChange w:id="2036" w:author="José Fonseca" w:date="2015-11-10T15:49:00Z">
                  <w:rPr/>
                </w:rPrChange>
              </w:rPr>
            </w:pPr>
            <w:r w:rsidRPr="001A6752">
              <w:rPr>
                <w:rPrChange w:id="2037" w:author="José Fonseca" w:date="2015-11-10T15:49:00Z">
                  <w:rPr/>
                </w:rPrChange>
              </w:rPr>
              <w:t>Aplicação móvel</w:t>
            </w:r>
          </w:p>
        </w:tc>
        <w:tc>
          <w:tcPr>
            <w:tcW w:w="1133" w:type="dxa"/>
          </w:tcPr>
          <w:p w14:paraId="59A19692" w14:textId="77777777" w:rsidR="002D4573" w:rsidRPr="001A6752" w:rsidRDefault="002D4573" w:rsidP="002C715B">
            <w:pPr>
              <w:jc w:val="center"/>
              <w:rPr>
                <w:rPrChange w:id="2038" w:author="José Fonseca" w:date="2015-11-10T15:49:00Z">
                  <w:rPr/>
                </w:rPrChange>
              </w:rPr>
            </w:pPr>
            <w:r w:rsidRPr="001A6752">
              <w:rPr>
                <w:rPrChange w:id="2039" w:author="José Fonseca" w:date="2015-11-10T15:49:00Z">
                  <w:rPr/>
                </w:rPrChange>
              </w:rPr>
              <w:t>N</w:t>
            </w:r>
          </w:p>
        </w:tc>
        <w:tc>
          <w:tcPr>
            <w:tcW w:w="1151" w:type="dxa"/>
          </w:tcPr>
          <w:p w14:paraId="271A49F7" w14:textId="77777777" w:rsidR="002D4573" w:rsidRPr="001A6752" w:rsidRDefault="002D4573" w:rsidP="002C715B">
            <w:pPr>
              <w:jc w:val="center"/>
              <w:rPr>
                <w:rPrChange w:id="2040" w:author="José Fonseca" w:date="2015-11-10T15:49:00Z">
                  <w:rPr/>
                </w:rPrChange>
              </w:rPr>
            </w:pPr>
            <w:r w:rsidRPr="001A6752">
              <w:rPr>
                <w:rPrChange w:id="2041" w:author="José Fonseca" w:date="2015-11-10T15:49:00Z">
                  <w:rPr/>
                </w:rPrChange>
              </w:rPr>
              <w:t>N</w:t>
            </w:r>
          </w:p>
        </w:tc>
        <w:tc>
          <w:tcPr>
            <w:tcW w:w="1274" w:type="dxa"/>
          </w:tcPr>
          <w:p w14:paraId="369443ED" w14:textId="77777777" w:rsidR="002D4573" w:rsidRPr="001A6752" w:rsidRDefault="002D4573" w:rsidP="002C715B">
            <w:pPr>
              <w:jc w:val="center"/>
              <w:rPr>
                <w:rPrChange w:id="2042" w:author="José Fonseca" w:date="2015-11-10T15:49:00Z">
                  <w:rPr/>
                </w:rPrChange>
              </w:rPr>
            </w:pPr>
            <w:r w:rsidRPr="001A6752">
              <w:rPr>
                <w:rPrChange w:id="2043" w:author="José Fonseca" w:date="2015-11-10T15:49:00Z">
                  <w:rPr/>
                </w:rPrChange>
              </w:rPr>
              <w:t>S</w:t>
            </w:r>
          </w:p>
        </w:tc>
        <w:tc>
          <w:tcPr>
            <w:tcW w:w="1280" w:type="dxa"/>
          </w:tcPr>
          <w:p w14:paraId="70FEA19A" w14:textId="77777777" w:rsidR="002D4573" w:rsidRPr="001A6752" w:rsidRDefault="002D4573" w:rsidP="002C715B">
            <w:pPr>
              <w:jc w:val="center"/>
              <w:rPr>
                <w:rPrChange w:id="2044" w:author="José Fonseca" w:date="2015-11-10T15:49:00Z">
                  <w:rPr/>
                </w:rPrChange>
              </w:rPr>
            </w:pPr>
            <w:r w:rsidRPr="001A6752">
              <w:rPr>
                <w:rPrChange w:id="2045" w:author="José Fonseca" w:date="2015-11-10T15:49:00Z">
                  <w:rPr/>
                </w:rPrChange>
              </w:rPr>
              <w:t>N</w:t>
            </w:r>
          </w:p>
        </w:tc>
      </w:tr>
    </w:tbl>
    <w:p w14:paraId="257F1586" w14:textId="77777777" w:rsidR="00FC5652" w:rsidRPr="001A6752" w:rsidRDefault="00801BAA" w:rsidP="00257429">
      <w:pPr>
        <w:pStyle w:val="Caption"/>
        <w:rPr>
          <w:rPrChange w:id="2046" w:author="José Fonseca" w:date="2015-11-10T15:49:00Z">
            <w:rPr/>
          </w:rPrChange>
        </w:rPr>
      </w:pPr>
      <w:bookmarkStart w:id="2047" w:name="_Toc434874438"/>
      <w:r w:rsidRPr="001A6752">
        <w:rPr>
          <w:rPrChange w:id="2048" w:author="José Fonseca" w:date="2015-11-10T15:49:00Z">
            <w:rPr/>
          </w:rPrChange>
        </w:rPr>
        <w:t xml:space="preserve">Tabela </w:t>
      </w:r>
      <w:r w:rsidR="00E64FF6" w:rsidRPr="001A6752">
        <w:rPr>
          <w:rPrChange w:id="2049" w:author="José Fonseca" w:date="2015-11-10T15:49:00Z">
            <w:rPr/>
          </w:rPrChange>
        </w:rPr>
        <w:fldChar w:fldCharType="begin"/>
      </w:r>
      <w:r w:rsidR="00E64FF6" w:rsidRPr="001A6752">
        <w:rPr>
          <w:rPrChange w:id="2050" w:author="José Fonseca" w:date="2015-11-10T15:49:00Z">
            <w:rPr/>
          </w:rPrChange>
        </w:rPr>
        <w:instrText xml:space="preserve"> SEQ Tabela \* ARABIC </w:instrText>
      </w:r>
      <w:r w:rsidR="00E64FF6" w:rsidRPr="001A6752">
        <w:rPr>
          <w:rPrChange w:id="2051" w:author="José Fonseca" w:date="2015-11-10T15:49:00Z">
            <w:rPr/>
          </w:rPrChange>
        </w:rPr>
        <w:fldChar w:fldCharType="separate"/>
      </w:r>
      <w:r w:rsidR="009B510B" w:rsidRPr="001A6752">
        <w:rPr>
          <w:rPrChange w:id="2052" w:author="José Fonseca" w:date="2015-11-10T15:49:00Z">
            <w:rPr>
              <w:noProof/>
            </w:rPr>
          </w:rPrChange>
        </w:rPr>
        <w:t>4</w:t>
      </w:r>
      <w:r w:rsidR="00E64FF6" w:rsidRPr="001A6752">
        <w:rPr>
          <w:rPrChange w:id="2053" w:author="José Fonseca" w:date="2015-11-10T15:49:00Z">
            <w:rPr>
              <w:noProof/>
            </w:rPr>
          </w:rPrChange>
        </w:rPr>
        <w:fldChar w:fldCharType="end"/>
      </w:r>
      <w:r w:rsidRPr="001A6752">
        <w:rPr>
          <w:rPrChange w:id="2054" w:author="José Fonseca" w:date="2015-11-10T15:49:00Z">
            <w:rPr/>
          </w:rPrChange>
        </w:rPr>
        <w:t xml:space="preserve"> - Comparação de todas as aplicações estudadas (S: Sim; N:Não)</w:t>
      </w:r>
      <w:bookmarkEnd w:id="2047"/>
    </w:p>
    <w:p w14:paraId="1769700D" w14:textId="77777777" w:rsidR="00364FD1" w:rsidRPr="001A6752" w:rsidRDefault="003A743A" w:rsidP="00257429">
      <w:pPr>
        <w:rPr>
          <w:rPrChange w:id="2055" w:author="José Fonseca" w:date="2015-11-10T15:49:00Z">
            <w:rPr/>
          </w:rPrChange>
        </w:rPr>
      </w:pPr>
      <w:r w:rsidRPr="001A6752">
        <w:rPr>
          <w:rPrChange w:id="2056" w:author="José Fonseca" w:date="2015-11-10T15:49:00Z">
            <w:rPr/>
          </w:rPrChange>
        </w:rPr>
        <w:t xml:space="preserve">Apesar de constituírem sistemas de boleias, a interação </w:t>
      </w:r>
      <w:r w:rsidR="009D7010" w:rsidRPr="001A6752">
        <w:rPr>
          <w:rPrChange w:id="2057" w:author="José Fonseca" w:date="2015-11-10T15:49:00Z">
            <w:rPr/>
          </w:rPrChange>
        </w:rPr>
        <w:t xml:space="preserve">destas aplicações </w:t>
      </w:r>
      <w:r w:rsidRPr="001A6752">
        <w:rPr>
          <w:rPrChange w:id="2058" w:author="José Fonseca" w:date="2015-11-10T15:49:00Z">
            <w:rPr/>
          </w:rPrChange>
        </w:rPr>
        <w:t>é feita apenas entre o passageiro e o condutor</w:t>
      </w:r>
      <w:r w:rsidR="00CA3080" w:rsidRPr="001A6752">
        <w:rPr>
          <w:rPrChange w:id="2059" w:author="José Fonseca" w:date="2015-11-10T15:49:00Z">
            <w:rPr/>
          </w:rPrChange>
        </w:rPr>
        <w:t>. Esta interação</w:t>
      </w:r>
      <w:r w:rsidRPr="001A6752">
        <w:rPr>
          <w:rPrChange w:id="2060" w:author="José Fonseca" w:date="2015-11-10T15:49:00Z">
            <w:rPr/>
          </w:rPrChange>
        </w:rPr>
        <w:t xml:space="preserve"> vai contra o objetivo principal da aplicaçã</w:t>
      </w:r>
      <w:r w:rsidR="004733CA" w:rsidRPr="001A6752">
        <w:rPr>
          <w:rPrChange w:id="2061" w:author="José Fonseca" w:date="2015-11-10T15:49:00Z">
            <w:rPr/>
          </w:rPrChange>
        </w:rPr>
        <w:t>o que é a interação entre um grupo</w:t>
      </w:r>
      <w:r w:rsidRPr="001A6752">
        <w:rPr>
          <w:rPrChange w:id="2062" w:author="José Fonseca" w:date="2015-11-10T15:49:00Z">
            <w:rPr/>
          </w:rPrChange>
        </w:rPr>
        <w:t xml:space="preserve"> de amigos e a visualização de</w:t>
      </w:r>
      <w:r w:rsidR="00525E39" w:rsidRPr="001A6752">
        <w:rPr>
          <w:rPrChange w:id="2063" w:author="José Fonseca" w:date="2015-11-10T15:49:00Z">
            <w:rPr/>
          </w:rPrChange>
        </w:rPr>
        <w:t xml:space="preserve"> </w:t>
      </w:r>
      <w:r w:rsidRPr="001A6752">
        <w:rPr>
          <w:rPrChange w:id="2064" w:author="José Fonseca" w:date="2015-11-10T15:49:00Z">
            <w:rPr/>
          </w:rPrChange>
        </w:rPr>
        <w:t xml:space="preserve"> um único mapa de boleias entre eles todos. </w:t>
      </w:r>
      <w:r w:rsidR="00E97EE1" w:rsidRPr="001A6752">
        <w:rPr>
          <w:rPrChange w:id="2065" w:author="José Fonseca" w:date="2015-11-10T15:49:00Z">
            <w:rPr/>
          </w:rPrChange>
        </w:rPr>
        <w:t>Devido a este ponto,</w:t>
      </w:r>
      <w:r w:rsidR="00364FD1" w:rsidRPr="001A6752">
        <w:rPr>
          <w:rPrChange w:id="2066" w:author="José Fonseca" w:date="2015-11-10T15:49:00Z">
            <w:rPr/>
          </w:rPrChange>
        </w:rPr>
        <w:t xml:space="preserve"> não existem funcionalidades específicas das aplicações estudadas que se possam adaptar ao projeto corrente. </w:t>
      </w:r>
    </w:p>
    <w:p w14:paraId="42FC694E" w14:textId="77777777" w:rsidR="00B83CC1" w:rsidRPr="001A6752" w:rsidRDefault="00B256E2" w:rsidP="00257429">
      <w:pPr>
        <w:rPr>
          <w:rPrChange w:id="2067" w:author="José Fonseca" w:date="2015-11-10T15:49:00Z">
            <w:rPr/>
          </w:rPrChange>
        </w:rPr>
      </w:pPr>
      <w:r w:rsidRPr="001A6752">
        <w:rPr>
          <w:rPrChange w:id="2068" w:author="José Fonseca" w:date="2015-11-10T15:49:00Z">
            <w:rPr/>
          </w:rPrChange>
        </w:rPr>
        <w:t>Apesar de também existi</w:t>
      </w:r>
      <w:r w:rsidR="000A587E" w:rsidRPr="001A6752">
        <w:rPr>
          <w:rPrChange w:id="2069" w:author="José Fonseca" w:date="2015-11-10T15:49:00Z">
            <w:rPr/>
          </w:rPrChange>
        </w:rPr>
        <w:t>rem</w:t>
      </w:r>
      <w:r w:rsidR="003A743A" w:rsidRPr="001A6752">
        <w:rPr>
          <w:rPrChange w:id="2070" w:author="José Fonseca" w:date="2015-11-10T15:49:00Z">
            <w:rPr/>
          </w:rPrChange>
        </w:rPr>
        <w:t xml:space="preserve"> grupos onli</w:t>
      </w:r>
      <w:r w:rsidR="000A587E" w:rsidRPr="001A6752">
        <w:rPr>
          <w:rPrChange w:id="2071" w:author="José Fonseca" w:date="2015-11-10T15:49:00Z">
            <w:rPr/>
          </w:rPrChange>
        </w:rPr>
        <w:t xml:space="preserve">ne a partilhar boleias entre si, </w:t>
      </w:r>
      <w:r w:rsidR="003A743A" w:rsidRPr="001A6752">
        <w:rPr>
          <w:rPrChange w:id="2072" w:author="José Fonseca" w:date="2015-11-10T15:49:00Z">
            <w:rPr/>
          </w:rPrChange>
        </w:rPr>
        <w:t>estas partilhas são feitas em aplicações que não são especificadas para este propósito. Normalmente, estes grupos são criados em rede sociais (ex: facebook).</w:t>
      </w:r>
      <w:r w:rsidR="000A587E" w:rsidRPr="001A6752">
        <w:rPr>
          <w:rPrChange w:id="2073" w:author="José Fonseca" w:date="2015-11-10T15:49:00Z">
            <w:rPr/>
          </w:rPrChange>
        </w:rPr>
        <w:t xml:space="preserve"> Por estes motivos, o projeto será construído de raiz e não utilizará aplicações ou ferramentas existentes.</w:t>
      </w:r>
    </w:p>
    <w:p w14:paraId="6860B338" w14:textId="77777777" w:rsidR="00B83CC1" w:rsidRPr="001A6752" w:rsidRDefault="00B83CC1" w:rsidP="00257429">
      <w:pPr>
        <w:rPr>
          <w:rPrChange w:id="2074" w:author="José Fonseca" w:date="2015-11-10T15:49:00Z">
            <w:rPr/>
          </w:rPrChange>
        </w:rPr>
      </w:pPr>
    </w:p>
    <w:p w14:paraId="60C85C09" w14:textId="77777777" w:rsidR="00920FF4" w:rsidRPr="001A6752" w:rsidRDefault="00920FF4" w:rsidP="00257429">
      <w:pPr>
        <w:rPr>
          <w:rPrChange w:id="2075" w:author="José Fonseca" w:date="2015-11-10T15:49:00Z">
            <w:rPr/>
          </w:rPrChange>
        </w:rPr>
        <w:sectPr w:rsidR="00920FF4" w:rsidRPr="001A6752">
          <w:headerReference w:type="default" r:id="rId13"/>
          <w:pgSz w:w="11906" w:h="16838"/>
          <w:pgMar w:top="1417" w:right="1701" w:bottom="1417" w:left="1701" w:header="708" w:footer="708" w:gutter="0"/>
          <w:cols w:space="708"/>
          <w:docGrid w:linePitch="360"/>
        </w:sectPr>
      </w:pPr>
    </w:p>
    <w:p w14:paraId="017FA64E" w14:textId="77777777" w:rsidR="005E7483" w:rsidRPr="001A6752" w:rsidRDefault="004D4E1E" w:rsidP="00257429">
      <w:pPr>
        <w:pStyle w:val="Heading1"/>
        <w:rPr>
          <w:rPrChange w:id="2076" w:author="José Fonseca" w:date="2015-11-10T15:49:00Z">
            <w:rPr/>
          </w:rPrChange>
        </w:rPr>
      </w:pPr>
      <w:bookmarkStart w:id="2077" w:name="_Toc424134503"/>
      <w:bookmarkStart w:id="2078" w:name="_Toc424134583"/>
      <w:bookmarkStart w:id="2079" w:name="_Toc424134750"/>
      <w:bookmarkStart w:id="2080" w:name="_Toc434846629"/>
      <w:bookmarkStart w:id="2081" w:name="_Toc434848085"/>
      <w:r w:rsidRPr="001A6752">
        <w:rPr>
          <w:rPrChange w:id="2082" w:author="José Fonseca" w:date="2015-11-10T15:49:00Z">
            <w:rPr/>
          </w:rPrChange>
        </w:rPr>
        <w:lastRenderedPageBreak/>
        <w:t>Metodologia e Análise de requisitos</w:t>
      </w:r>
      <w:bookmarkEnd w:id="2077"/>
      <w:bookmarkEnd w:id="2078"/>
      <w:bookmarkEnd w:id="2079"/>
      <w:bookmarkEnd w:id="2080"/>
      <w:bookmarkEnd w:id="2081"/>
    </w:p>
    <w:p w14:paraId="191BBA6E" w14:textId="77777777" w:rsidR="005E7483" w:rsidRPr="001A6752" w:rsidRDefault="00B93B36" w:rsidP="00257429">
      <w:pPr>
        <w:rPr>
          <w:rPrChange w:id="2083" w:author="José Fonseca" w:date="2015-11-10T15:49:00Z">
            <w:rPr/>
          </w:rPrChange>
        </w:rPr>
      </w:pPr>
      <w:r w:rsidRPr="001A6752">
        <w:rPr>
          <w:rPrChange w:id="2084" w:author="José Fonseca" w:date="2015-11-10T15:49:00Z">
            <w:rPr/>
          </w:rPrChange>
        </w:rPr>
        <w:t>Neste capítul</w:t>
      </w:r>
      <w:r w:rsidR="00B256E2" w:rsidRPr="001A6752">
        <w:rPr>
          <w:rPrChange w:id="2085" w:author="José Fonseca" w:date="2015-11-10T15:49:00Z">
            <w:rPr/>
          </w:rPrChange>
        </w:rPr>
        <w:t>o é descrito a metodologia sele</w:t>
      </w:r>
      <w:r w:rsidRPr="001A6752">
        <w:rPr>
          <w:rPrChange w:id="2086" w:author="José Fonseca" w:date="2015-11-10T15:49:00Z">
            <w:rPr/>
          </w:rPrChange>
        </w:rPr>
        <w:t>cionada para o desenvolvimento da aplicação e a análise de requisitos do projeto.</w:t>
      </w:r>
    </w:p>
    <w:p w14:paraId="57CBDB5D" w14:textId="77777777" w:rsidR="00410C8D" w:rsidRPr="001A6752" w:rsidRDefault="00410C8D" w:rsidP="00FC0FDD">
      <w:pPr>
        <w:pStyle w:val="Heading2"/>
        <w:rPr>
          <w:rPrChange w:id="2087" w:author="José Fonseca" w:date="2015-11-10T15:49:00Z">
            <w:rPr/>
          </w:rPrChange>
        </w:rPr>
      </w:pPr>
      <w:bookmarkStart w:id="2088" w:name="_Toc434846630"/>
      <w:bookmarkStart w:id="2089" w:name="_Toc434848086"/>
      <w:r w:rsidRPr="001A6752">
        <w:rPr>
          <w:rPrChange w:id="2090" w:author="José Fonseca" w:date="2015-11-10T15:49:00Z">
            <w:rPr/>
          </w:rPrChange>
        </w:rPr>
        <w:t>Metodologia</w:t>
      </w:r>
      <w:bookmarkEnd w:id="2088"/>
      <w:bookmarkEnd w:id="2089"/>
    </w:p>
    <w:p w14:paraId="42AB561D" w14:textId="77777777" w:rsidR="00044400" w:rsidRPr="001A6752" w:rsidRDefault="00410C8D" w:rsidP="00257429">
      <w:pPr>
        <w:rPr>
          <w:rPrChange w:id="2091" w:author="José Fonseca" w:date="2015-11-10T15:49:00Z">
            <w:rPr/>
          </w:rPrChange>
        </w:rPr>
      </w:pPr>
      <w:r w:rsidRPr="001A6752">
        <w:rPr>
          <w:rPrChange w:id="2092" w:author="José Fonseca" w:date="2015-11-10T15:49:00Z">
            <w:rPr/>
          </w:rPrChange>
        </w:rPr>
        <w:t xml:space="preserve">Durante todo o processo do projeto, será </w:t>
      </w:r>
      <w:r w:rsidR="00D713D5" w:rsidRPr="001A6752">
        <w:rPr>
          <w:rPrChange w:id="2093" w:author="José Fonseca" w:date="2015-11-10T15:49:00Z">
            <w:rPr/>
          </w:rPrChange>
        </w:rPr>
        <w:t>utilizada</w:t>
      </w:r>
      <w:r w:rsidRPr="001A6752">
        <w:rPr>
          <w:rPrChange w:id="2094" w:author="José Fonseca" w:date="2015-11-10T15:49:00Z">
            <w:rPr/>
          </w:rPrChange>
        </w:rPr>
        <w:t xml:space="preserve"> </w:t>
      </w:r>
      <w:r w:rsidR="00016120" w:rsidRPr="001A6752">
        <w:rPr>
          <w:rPrChange w:id="2095" w:author="José Fonseca" w:date="2015-11-10T15:49:00Z">
            <w:rPr/>
          </w:rPrChange>
        </w:rPr>
        <w:t>uma variante d</w:t>
      </w:r>
      <w:r w:rsidRPr="001A6752">
        <w:rPr>
          <w:rPrChange w:id="2096" w:author="José Fonseca" w:date="2015-11-10T15:49:00Z">
            <w:rPr/>
          </w:rPrChange>
        </w:rPr>
        <w:t xml:space="preserve">o desenvolvimento </w:t>
      </w:r>
      <w:r w:rsidR="00B256E2" w:rsidRPr="001A6752">
        <w:rPr>
          <w:rPrChange w:id="2097" w:author="José Fonseca" w:date="2015-11-10T15:49:00Z">
            <w:rPr/>
          </w:rPrChange>
        </w:rPr>
        <w:t>ágil</w:t>
      </w:r>
      <w:r w:rsidR="00016120" w:rsidRPr="001A6752">
        <w:rPr>
          <w:rPrChange w:id="2098" w:author="José Fonseca" w:date="2015-11-10T15:49:00Z">
            <w:rPr/>
          </w:rPrChange>
        </w:rPr>
        <w:t>: a programação extrema</w:t>
      </w:r>
      <w:r w:rsidR="006B08E7" w:rsidRPr="001A6752">
        <w:rPr>
          <w:rPrChange w:id="2099" w:author="José Fonseca" w:date="2015-11-10T15:49:00Z">
            <w:rPr/>
          </w:rPrChange>
        </w:rPr>
        <w:t xml:space="preserve"> </w:t>
      </w:r>
      <w:r w:rsidR="006907C8" w:rsidRPr="001A6752">
        <w:rPr>
          <w:rPrChange w:id="2100" w:author="José Fonseca" w:date="2015-11-10T15:49:00Z">
            <w:rPr/>
          </w:rPrChange>
        </w:rPr>
        <w:t>(XP)</w:t>
      </w:r>
      <w:r w:rsidRPr="001A6752">
        <w:rPr>
          <w:rPrChange w:id="2101" w:author="José Fonseca" w:date="2015-11-10T15:49:00Z">
            <w:rPr/>
          </w:rPrChange>
        </w:rPr>
        <w:t>.</w:t>
      </w:r>
      <w:r w:rsidR="00354357" w:rsidRPr="001A6752">
        <w:rPr>
          <w:rPrChange w:id="2102" w:author="José Fonseca" w:date="2015-11-10T15:49:00Z">
            <w:rPr/>
          </w:rPrChange>
        </w:rPr>
        <w:t xml:space="preserve"> </w:t>
      </w:r>
      <w:r w:rsidR="00B42FDB" w:rsidRPr="001A6752">
        <w:rPr>
          <w:rPrChange w:id="2103" w:author="José Fonseca" w:date="2015-11-10T15:49:00Z">
            <w:rPr/>
          </w:rPrChange>
        </w:rPr>
        <w:t xml:space="preserve">Esta metodologia foi selecionada de modo a obter maior interação com o orientador do projeto e, ao mesmo tempo, manter um ritmo de programação simples mas eficiente. </w:t>
      </w:r>
      <w:r w:rsidR="00CE7124" w:rsidRPr="001A6752">
        <w:rPr>
          <w:rPrChange w:id="2104" w:author="José Fonseca" w:date="2015-11-10T15:49:00Z">
            <w:rPr/>
          </w:rPrChange>
        </w:rPr>
        <w:t xml:space="preserve">O </w:t>
      </w:r>
      <w:r w:rsidR="00354357" w:rsidRPr="001A6752">
        <w:rPr>
          <w:rPrChange w:id="2105" w:author="José Fonseca" w:date="2015-11-10T15:49:00Z">
            <w:rPr/>
          </w:rPrChange>
        </w:rPr>
        <w:t xml:space="preserve">desenvolvimento XP </w:t>
      </w:r>
      <w:r w:rsidR="00CE7124" w:rsidRPr="001A6752">
        <w:rPr>
          <w:rPrChange w:id="2106" w:author="José Fonseca" w:date="2015-11-10T15:49:00Z">
            <w:rPr/>
          </w:rPrChange>
        </w:rPr>
        <w:t>carateriza-se por etapas de desenvolvimento curtos, o que possibilita uma revisão frequente</w:t>
      </w:r>
      <w:r w:rsidR="00044400" w:rsidRPr="001A6752">
        <w:rPr>
          <w:rPrChange w:id="2107" w:author="José Fonseca" w:date="2015-11-10T15:49:00Z">
            <w:rPr/>
          </w:rPrChange>
        </w:rPr>
        <w:t xml:space="preserve"> do projeto, de modo a aumentar produtividade e a introduzir pontos de referência, nos quais novos requerimentos podem ser adotados</w:t>
      </w:r>
      <w:sdt>
        <w:sdtPr>
          <w:id w:val="-2113269472"/>
          <w:citation/>
        </w:sdtPr>
        <w:sdtEndPr/>
        <w:sdtContent>
          <w:r w:rsidR="0076733C" w:rsidRPr="00A955B3">
            <w:fldChar w:fldCharType="begin"/>
          </w:r>
          <w:r w:rsidR="00CF5AB1" w:rsidRPr="001A6752">
            <w:rPr>
              <w:rPrChange w:id="2108" w:author="José Fonseca" w:date="2015-11-10T15:49:00Z">
                <w:rPr/>
              </w:rPrChange>
            </w:rPr>
            <w:instrText xml:space="preserve">CITATION 15Ju \l 2070 </w:instrText>
          </w:r>
          <w:r w:rsidR="0076733C" w:rsidRPr="001A6752">
            <w:rPr>
              <w:rPrChange w:id="2109" w:author="José Fonseca" w:date="2015-11-10T15:49:00Z">
                <w:rPr/>
              </w:rPrChange>
            </w:rPr>
            <w:fldChar w:fldCharType="separate"/>
          </w:r>
          <w:r w:rsidR="006B4DD6" w:rsidRPr="001A6752">
            <w:rPr>
              <w:rPrChange w:id="2110" w:author="José Fonseca" w:date="2015-11-10T15:49:00Z">
                <w:rPr>
                  <w:noProof/>
                </w:rPr>
              </w:rPrChange>
            </w:rPr>
            <w:t xml:space="preserve"> (1)</w:t>
          </w:r>
          <w:r w:rsidR="0076733C" w:rsidRPr="004E7DE9">
            <w:fldChar w:fldCharType="end"/>
          </w:r>
        </w:sdtContent>
      </w:sdt>
      <w:r w:rsidR="00044400" w:rsidRPr="001A6752">
        <w:t>.</w:t>
      </w:r>
      <w:r w:rsidRPr="00A955B3">
        <w:t xml:space="preserve"> </w:t>
      </w:r>
      <w:r w:rsidR="00286501" w:rsidRPr="004E7DE9">
        <w:t>Durante o desenvolvimento da aplicação, sempre que possível, o autor reuniu-se com o ori</w:t>
      </w:r>
      <w:r w:rsidR="006A0F21" w:rsidRPr="00074512">
        <w:t>entador semanalmente para rever o progresso da aplicação até aquele momento.</w:t>
      </w:r>
    </w:p>
    <w:p w14:paraId="42137818" w14:textId="77777777" w:rsidR="00287C2E" w:rsidRPr="001A6752" w:rsidRDefault="006907C8" w:rsidP="00257429">
      <w:pPr>
        <w:rPr>
          <w:rPrChange w:id="2111" w:author="José Fonseca" w:date="2015-11-10T15:49:00Z">
            <w:rPr/>
          </w:rPrChange>
        </w:rPr>
      </w:pPr>
      <w:r w:rsidRPr="001A6752">
        <w:rPr>
          <w:rPrChange w:id="2112" w:author="José Fonseca" w:date="2015-11-10T15:49:00Z">
            <w:rPr/>
          </w:rPrChange>
        </w:rPr>
        <w:t>XP</w:t>
      </w:r>
      <w:r w:rsidR="001E3483" w:rsidRPr="001A6752">
        <w:rPr>
          <w:rPrChange w:id="2113" w:author="José Fonseca" w:date="2015-11-10T15:49:00Z">
            <w:rPr/>
          </w:rPrChange>
        </w:rPr>
        <w:t xml:space="preserve"> focaliza-se em </w:t>
      </w:r>
      <w:r w:rsidR="00287C2E" w:rsidRPr="001A6752">
        <w:rPr>
          <w:rPrChange w:id="2114" w:author="José Fonseca" w:date="2015-11-10T15:49:00Z">
            <w:rPr/>
          </w:rPrChange>
        </w:rPr>
        <w:t>inicializar e construir o projeto com a solução mais simples e em adicionar funcionalidades extra mais tarde</w:t>
      </w:r>
      <w:r w:rsidR="001E3483" w:rsidRPr="001A6752">
        <w:rPr>
          <w:rPrChange w:id="2115" w:author="José Fonseca" w:date="2015-11-10T15:49:00Z">
            <w:rPr/>
          </w:rPrChange>
        </w:rPr>
        <w:t xml:space="preserve">. </w:t>
      </w:r>
      <w:r w:rsidR="00044400" w:rsidRPr="001A6752">
        <w:rPr>
          <w:rPrChange w:id="2116" w:author="José Fonseca" w:date="2015-11-10T15:49:00Z">
            <w:rPr/>
          </w:rPrChange>
        </w:rPr>
        <w:t>Assim, ao dividir o processo de criação de software em várias iterações, minim</w:t>
      </w:r>
      <w:r w:rsidR="00CE7124" w:rsidRPr="001A6752">
        <w:rPr>
          <w:rPrChange w:id="2117" w:author="José Fonseca" w:date="2015-11-10T15:49:00Z">
            <w:rPr/>
          </w:rPrChange>
        </w:rPr>
        <w:t>iza</w:t>
      </w:r>
      <w:r w:rsidR="00044400" w:rsidRPr="001A6752">
        <w:rPr>
          <w:rPrChange w:id="2118" w:author="José Fonseca" w:date="2015-11-10T15:49:00Z">
            <w:rPr/>
          </w:rPrChange>
        </w:rPr>
        <w:t xml:space="preserve"> os riscos de desenvolvimento de software. </w:t>
      </w:r>
      <w:r w:rsidR="00287C2E" w:rsidRPr="001A6752">
        <w:rPr>
          <w:rPrChange w:id="2119" w:author="José Fonseca" w:date="2015-11-10T15:49:00Z">
            <w:rPr/>
          </w:rPrChange>
        </w:rPr>
        <w:t>Cada iteração desta met</w:t>
      </w:r>
      <w:r w:rsidR="00B256E2" w:rsidRPr="001A6752">
        <w:rPr>
          <w:rPrChange w:id="2120" w:author="José Fonseca" w:date="2015-11-10T15:49:00Z">
            <w:rPr/>
          </w:rPrChange>
        </w:rPr>
        <w:t>o</w:t>
      </w:r>
      <w:r w:rsidR="00287C2E" w:rsidRPr="001A6752">
        <w:rPr>
          <w:rPrChange w:id="2121" w:author="José Fonseca" w:date="2015-11-10T15:49:00Z">
            <w:rPr/>
          </w:rPrChange>
        </w:rPr>
        <w:t>dologia procura adicionar um conjunto de funcionalid</w:t>
      </w:r>
      <w:r w:rsidR="00044400" w:rsidRPr="001A6752">
        <w:rPr>
          <w:rPrChange w:id="2122" w:author="José Fonseca" w:date="2015-11-10T15:49:00Z">
            <w:rPr/>
          </w:rPrChange>
        </w:rPr>
        <w:t>ades ao produto final e cada iteração</w:t>
      </w:r>
      <w:r w:rsidR="00287C2E" w:rsidRPr="001A6752">
        <w:rPr>
          <w:rPrChange w:id="2123" w:author="José Fonseca" w:date="2015-11-10T15:49:00Z">
            <w:rPr/>
          </w:rPrChange>
        </w:rPr>
        <w:t xml:space="preserve"> contêm as quatro fases de desenvolvimento: </w:t>
      </w:r>
    </w:p>
    <w:p w14:paraId="7FF2F739" w14:textId="77777777" w:rsidR="006A0F21" w:rsidRPr="001A6752" w:rsidRDefault="006A0F21" w:rsidP="00A71114">
      <w:pPr>
        <w:pStyle w:val="ListParagraph"/>
        <w:numPr>
          <w:ilvl w:val="0"/>
          <w:numId w:val="4"/>
        </w:numPr>
        <w:rPr>
          <w:rPrChange w:id="2124" w:author="José Fonseca" w:date="2015-11-10T15:49:00Z">
            <w:rPr/>
          </w:rPrChange>
        </w:rPr>
      </w:pPr>
      <w:r w:rsidRPr="001A6752">
        <w:rPr>
          <w:rPrChange w:id="2125" w:author="José Fonseca" w:date="2015-11-10T15:49:00Z">
            <w:rPr/>
          </w:rPrChange>
        </w:rPr>
        <w:t xml:space="preserve">Na fase de planeamento, </w:t>
      </w:r>
      <w:r w:rsidR="005B30FD" w:rsidRPr="001A6752">
        <w:rPr>
          <w:rPrChange w:id="2126" w:author="José Fonseca" w:date="2015-11-10T15:49:00Z">
            <w:rPr/>
          </w:rPrChange>
        </w:rPr>
        <w:t xml:space="preserve">discutiu-se </w:t>
      </w:r>
      <w:r w:rsidRPr="001A6752">
        <w:rPr>
          <w:rPrChange w:id="2127" w:author="José Fonseca" w:date="2015-11-10T15:49:00Z">
            <w:rPr/>
          </w:rPrChange>
        </w:rPr>
        <w:t>e documentou</w:t>
      </w:r>
      <w:r w:rsidR="005B30FD" w:rsidRPr="001A6752">
        <w:rPr>
          <w:rPrChange w:id="2128" w:author="José Fonseca" w:date="2015-11-10T15:49:00Z">
            <w:rPr/>
          </w:rPrChange>
        </w:rPr>
        <w:t>-se</w:t>
      </w:r>
      <w:r w:rsidRPr="001A6752">
        <w:rPr>
          <w:rPrChange w:id="2129" w:author="José Fonseca" w:date="2015-11-10T15:49:00Z">
            <w:rPr/>
          </w:rPrChange>
        </w:rPr>
        <w:t xml:space="preserve"> com o orientador todos os requisitos de software necessários para o produto final. </w:t>
      </w:r>
    </w:p>
    <w:p w14:paraId="270342FD" w14:textId="77777777" w:rsidR="006A0F21" w:rsidRPr="001A6752" w:rsidRDefault="006A0F21" w:rsidP="00A71114">
      <w:pPr>
        <w:pStyle w:val="ListParagraph"/>
        <w:numPr>
          <w:ilvl w:val="0"/>
          <w:numId w:val="4"/>
        </w:numPr>
        <w:rPr>
          <w:rPrChange w:id="2130" w:author="José Fonseca" w:date="2015-11-10T15:49:00Z">
            <w:rPr/>
          </w:rPrChange>
        </w:rPr>
      </w:pPr>
      <w:r w:rsidRPr="001A6752">
        <w:rPr>
          <w:rPrChange w:id="2131" w:author="José Fonseca" w:date="2015-11-10T15:49:00Z">
            <w:rPr/>
          </w:rPrChange>
        </w:rPr>
        <w:t>Na fase de design, foram desenhados e documentados os vários esquemas UML e as tecnologias necessárias para desenvolver a aplicação.</w:t>
      </w:r>
    </w:p>
    <w:p w14:paraId="432DB25C" w14:textId="77777777" w:rsidR="006A0F21" w:rsidRPr="001A6752" w:rsidRDefault="006A0F21" w:rsidP="00A71114">
      <w:pPr>
        <w:pStyle w:val="ListParagraph"/>
        <w:numPr>
          <w:ilvl w:val="0"/>
          <w:numId w:val="4"/>
        </w:numPr>
        <w:rPr>
          <w:rPrChange w:id="2132" w:author="José Fonseca" w:date="2015-11-10T15:49:00Z">
            <w:rPr/>
          </w:rPrChange>
        </w:rPr>
      </w:pPr>
      <w:r w:rsidRPr="001A6752">
        <w:rPr>
          <w:rPrChange w:id="2133" w:author="José Fonseca" w:date="2015-11-10T15:49:00Z">
            <w:rPr/>
          </w:rPrChange>
        </w:rPr>
        <w:t>Na fase de codificação, desenvolveu-se o código para o projeto.</w:t>
      </w:r>
    </w:p>
    <w:p w14:paraId="4B205414" w14:textId="77777777" w:rsidR="006A0F21" w:rsidRPr="001A6752" w:rsidRDefault="006A0F21" w:rsidP="00A71114">
      <w:pPr>
        <w:pStyle w:val="ListParagraph"/>
        <w:numPr>
          <w:ilvl w:val="0"/>
          <w:numId w:val="4"/>
        </w:numPr>
        <w:rPr>
          <w:rPrChange w:id="2134" w:author="José Fonseca" w:date="2015-11-10T15:49:00Z">
            <w:rPr/>
          </w:rPrChange>
        </w:rPr>
      </w:pPr>
      <w:r w:rsidRPr="001A6752">
        <w:rPr>
          <w:rPrChange w:id="2135" w:author="José Fonseca" w:date="2015-11-10T15:49:00Z">
            <w:rPr/>
          </w:rPrChange>
        </w:rPr>
        <w:t>Na fase final de testes, testou-se a aplicação de modo a garantir que está de acordo com os requisitos de software e para garantir a sua coerência e usabilidade.</w:t>
      </w:r>
    </w:p>
    <w:p w14:paraId="3246693F" w14:textId="77777777" w:rsidR="00B93B36" w:rsidRPr="001A6752" w:rsidRDefault="00B93B36">
      <w:pPr>
        <w:spacing w:line="276" w:lineRule="auto"/>
        <w:jc w:val="left"/>
        <w:rPr>
          <w:rPrChange w:id="2136" w:author="José Fonseca" w:date="2015-11-10T15:49:00Z">
            <w:rPr/>
          </w:rPrChange>
        </w:rPr>
      </w:pPr>
      <w:r w:rsidRPr="001A6752">
        <w:rPr>
          <w:rPrChange w:id="2137" w:author="José Fonseca" w:date="2015-11-10T15:49:00Z">
            <w:rPr/>
          </w:rPrChange>
        </w:rPr>
        <w:br w:type="page"/>
      </w:r>
    </w:p>
    <w:p w14:paraId="52405187" w14:textId="77777777" w:rsidR="00042ECE" w:rsidRPr="001A6752" w:rsidRDefault="00042ECE" w:rsidP="00FC0FDD">
      <w:pPr>
        <w:pStyle w:val="Heading2"/>
        <w:rPr>
          <w:rPrChange w:id="2138" w:author="José Fonseca" w:date="2015-11-10T15:49:00Z">
            <w:rPr/>
          </w:rPrChange>
        </w:rPr>
      </w:pPr>
      <w:bookmarkStart w:id="2139" w:name="_Toc434846631"/>
      <w:bookmarkStart w:id="2140" w:name="_Toc434848087"/>
      <w:r w:rsidRPr="001A6752">
        <w:rPr>
          <w:rPrChange w:id="2141" w:author="José Fonseca" w:date="2015-11-10T15:49:00Z">
            <w:rPr/>
          </w:rPrChange>
        </w:rPr>
        <w:lastRenderedPageBreak/>
        <w:t>Planeamento</w:t>
      </w:r>
      <w:bookmarkEnd w:id="2139"/>
      <w:bookmarkEnd w:id="2140"/>
    </w:p>
    <w:p w14:paraId="0884985D" w14:textId="77777777" w:rsidR="002A227E" w:rsidRPr="001A6752" w:rsidRDefault="008A5A6C" w:rsidP="00185621">
      <w:pPr>
        <w:rPr>
          <w:rPrChange w:id="2142" w:author="José Fonseca" w:date="2015-11-10T15:49:00Z">
            <w:rPr/>
          </w:rPrChange>
        </w:rPr>
      </w:pPr>
      <w:r w:rsidRPr="001A6752">
        <w:rPr>
          <w:rPrChange w:id="2143" w:author="José Fonseca" w:date="2015-11-10T15:49:00Z">
            <w:rPr/>
          </w:rPrChange>
        </w:rPr>
        <w:t xml:space="preserve">Durante a fase de planeamento, </w:t>
      </w:r>
      <w:r w:rsidR="005416BB" w:rsidRPr="001A6752">
        <w:rPr>
          <w:rPrChange w:id="2144" w:author="José Fonseca" w:date="2015-11-10T15:49:00Z">
            <w:rPr/>
          </w:rPrChange>
        </w:rPr>
        <w:t>fez</w:t>
      </w:r>
      <w:r w:rsidR="006379DB" w:rsidRPr="001A6752">
        <w:rPr>
          <w:rPrChange w:id="2145" w:author="José Fonseca" w:date="2015-11-10T15:49:00Z">
            <w:rPr/>
          </w:rPrChange>
        </w:rPr>
        <w:t>-se um pl</w:t>
      </w:r>
      <w:r w:rsidR="00051408" w:rsidRPr="001A6752">
        <w:rPr>
          <w:rPrChange w:id="2146" w:author="José Fonseca" w:date="2015-11-10T15:49:00Z">
            <w:rPr/>
          </w:rPrChange>
        </w:rPr>
        <w:t xml:space="preserve">ano da sequência de atividades a seguir durante </w:t>
      </w:r>
      <w:r w:rsidR="005416BB" w:rsidRPr="001A6752">
        <w:rPr>
          <w:rPrChange w:id="2147" w:author="José Fonseca" w:date="2015-11-10T15:49:00Z">
            <w:rPr/>
          </w:rPrChange>
        </w:rPr>
        <w:t>o processo de desenvolvimento do projeto. No mapa de Gantt seguinte (</w:t>
      </w:r>
      <w:r w:rsidR="005416BB" w:rsidRPr="001A6752">
        <w:fldChar w:fldCharType="begin"/>
      </w:r>
      <w:r w:rsidR="005416BB" w:rsidRPr="001A6752">
        <w:rPr>
          <w:rPrChange w:id="2148" w:author="José Fonseca" w:date="2015-11-10T15:49:00Z">
            <w:rPr/>
          </w:rPrChange>
        </w:rPr>
        <w:instrText xml:space="preserve"> REF _Ref433122442 \h </w:instrText>
      </w:r>
      <w:r w:rsidR="005416BB" w:rsidRPr="001A6752">
        <w:rPr>
          <w:rPrChange w:id="2149" w:author="José Fonseca" w:date="2015-11-10T15:49:00Z">
            <w:rPr/>
          </w:rPrChange>
        </w:rPr>
      </w:r>
      <w:r w:rsidR="005416BB" w:rsidRPr="001A6752">
        <w:rPr>
          <w:rPrChange w:id="2150" w:author="José Fonseca" w:date="2015-11-10T15:49:00Z">
            <w:rPr/>
          </w:rPrChange>
        </w:rPr>
        <w:fldChar w:fldCharType="separate"/>
      </w:r>
      <w:r w:rsidR="009B510B" w:rsidRPr="00A955B3">
        <w:t xml:space="preserve">Figura </w:t>
      </w:r>
      <w:r w:rsidR="009B510B" w:rsidRPr="001A6752">
        <w:rPr>
          <w:rPrChange w:id="2151" w:author="José Fonseca" w:date="2015-11-10T15:49:00Z">
            <w:rPr>
              <w:noProof/>
            </w:rPr>
          </w:rPrChange>
        </w:rPr>
        <w:t>1 - Mapa de Gantt efetivo</w:t>
      </w:r>
      <w:r w:rsidR="005416BB" w:rsidRPr="00A955B3">
        <w:fldChar w:fldCharType="end"/>
      </w:r>
      <w:r w:rsidR="005416BB" w:rsidRPr="001A6752">
        <w:t>, estão descritas as atividades planeadas e efetuadas</w:t>
      </w:r>
      <w:r w:rsidR="00A82551" w:rsidRPr="00A955B3">
        <w:t>. É de</w:t>
      </w:r>
      <w:r w:rsidR="00A82551" w:rsidRPr="004E7DE9">
        <w:t xml:space="preserve"> notar que o relatório foi sendo concluído ao longo do processo de desenvolvimento todo e que a fase de testes intercala-se com </w:t>
      </w:r>
      <w:r w:rsidR="00A82551" w:rsidRPr="00074512">
        <w:t>a fase de codificação porque estavam a ser corrigidos os erros que se encontravam nos testes.</w:t>
      </w:r>
    </w:p>
    <w:p w14:paraId="61D5E5F9" w14:textId="77777777" w:rsidR="00185621" w:rsidRPr="001A6752" w:rsidRDefault="00333BB6" w:rsidP="00257429">
      <w:r w:rsidRPr="001A6752">
        <w:rPr>
          <w:rPrChange w:id="2152" w:author="José Fonseca" w:date="2015-11-10T15:49:00Z">
            <w:rPr>
              <w:noProof/>
              <w:lang w:val="en-US"/>
            </w:rPr>
          </w:rPrChange>
        </w:rPr>
        <w:drawing>
          <wp:inline distT="0" distB="0" distL="0" distR="0" wp14:anchorId="4C0BD2AE" wp14:editId="7C9E31CD">
            <wp:extent cx="5400040" cy="1068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Gant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1068070"/>
                    </a:xfrm>
                    <a:prstGeom prst="rect">
                      <a:avLst/>
                    </a:prstGeom>
                  </pic:spPr>
                </pic:pic>
              </a:graphicData>
            </a:graphic>
          </wp:inline>
        </w:drawing>
      </w:r>
    </w:p>
    <w:p w14:paraId="65E47884" w14:textId="77777777" w:rsidR="006379DB" w:rsidRPr="001A6752" w:rsidRDefault="006379DB" w:rsidP="006379DB">
      <w:pPr>
        <w:pStyle w:val="Caption"/>
        <w:rPr>
          <w:rPrChange w:id="2153" w:author="José Fonseca" w:date="2015-11-10T15:49:00Z">
            <w:rPr/>
          </w:rPrChange>
        </w:rPr>
      </w:pPr>
      <w:bookmarkStart w:id="2154" w:name="_Ref433701410"/>
      <w:bookmarkStart w:id="2155" w:name="_Ref433122442"/>
      <w:bookmarkStart w:id="2156" w:name="_Toc434874411"/>
      <w:r w:rsidRPr="00A955B3">
        <w:t xml:space="preserve">Figura </w:t>
      </w:r>
      <w:r w:rsidR="00E64FF6" w:rsidRPr="004E7DE9">
        <w:fldChar w:fldCharType="begin"/>
      </w:r>
      <w:r w:rsidR="00E64FF6" w:rsidRPr="001A6752">
        <w:rPr>
          <w:rPrChange w:id="2157" w:author="José Fonseca" w:date="2015-11-10T15:49:00Z">
            <w:rPr/>
          </w:rPrChange>
        </w:rPr>
        <w:instrText xml:space="preserve"> SEQ Figura \* ARABIC </w:instrText>
      </w:r>
      <w:r w:rsidR="00E64FF6" w:rsidRPr="001A6752">
        <w:rPr>
          <w:rPrChange w:id="2158" w:author="José Fonseca" w:date="2015-11-10T15:49:00Z">
            <w:rPr/>
          </w:rPrChange>
        </w:rPr>
        <w:fldChar w:fldCharType="separate"/>
      </w:r>
      <w:r w:rsidR="009B510B" w:rsidRPr="001A6752">
        <w:rPr>
          <w:rPrChange w:id="2159" w:author="José Fonseca" w:date="2015-11-10T15:49:00Z">
            <w:rPr>
              <w:noProof/>
            </w:rPr>
          </w:rPrChange>
        </w:rPr>
        <w:t>1</w:t>
      </w:r>
      <w:r w:rsidR="00E64FF6" w:rsidRPr="001A6752">
        <w:rPr>
          <w:rPrChange w:id="2160" w:author="José Fonseca" w:date="2015-11-10T15:49:00Z">
            <w:rPr>
              <w:noProof/>
            </w:rPr>
          </w:rPrChange>
        </w:rPr>
        <w:fldChar w:fldCharType="end"/>
      </w:r>
      <w:bookmarkEnd w:id="2154"/>
      <w:r w:rsidRPr="001A6752">
        <w:rPr>
          <w:rPrChange w:id="2161" w:author="José Fonseca" w:date="2015-11-10T15:49:00Z">
            <w:rPr/>
          </w:rPrChange>
        </w:rPr>
        <w:t xml:space="preserve"> - Mapa de Gantt efetivo</w:t>
      </w:r>
      <w:bookmarkEnd w:id="2155"/>
      <w:bookmarkEnd w:id="2156"/>
    </w:p>
    <w:p w14:paraId="08F051D9" w14:textId="77777777" w:rsidR="00042ECE" w:rsidRPr="001A6752" w:rsidRDefault="00042ECE" w:rsidP="00257429">
      <w:pPr>
        <w:rPr>
          <w:color w:val="4F81BD" w:themeColor="accent1"/>
          <w:sz w:val="28"/>
          <w:szCs w:val="28"/>
          <w:rPrChange w:id="2162" w:author="José Fonseca" w:date="2015-11-10T15:49:00Z">
            <w:rPr>
              <w:color w:val="4F81BD" w:themeColor="accent1"/>
              <w:sz w:val="28"/>
              <w:szCs w:val="28"/>
            </w:rPr>
          </w:rPrChange>
        </w:rPr>
      </w:pPr>
      <w:r w:rsidRPr="001A6752">
        <w:rPr>
          <w:rPrChange w:id="2163" w:author="José Fonseca" w:date="2015-11-10T15:49:00Z">
            <w:rPr/>
          </w:rPrChange>
        </w:rPr>
        <w:br w:type="page"/>
      </w:r>
    </w:p>
    <w:p w14:paraId="0680A8E8" w14:textId="77777777" w:rsidR="00042ECE" w:rsidRPr="001A6752" w:rsidRDefault="00042ECE" w:rsidP="00FC0FDD">
      <w:pPr>
        <w:pStyle w:val="Heading2"/>
        <w:rPr>
          <w:rPrChange w:id="2164" w:author="José Fonseca" w:date="2015-11-10T15:49:00Z">
            <w:rPr/>
          </w:rPrChange>
        </w:rPr>
      </w:pPr>
      <w:bookmarkStart w:id="2165" w:name="_Toc434846632"/>
      <w:bookmarkStart w:id="2166" w:name="_Toc434848088"/>
      <w:r w:rsidRPr="001A6752">
        <w:rPr>
          <w:rPrChange w:id="2167" w:author="José Fonseca" w:date="2015-11-10T15:49:00Z">
            <w:rPr/>
          </w:rPrChange>
        </w:rPr>
        <w:lastRenderedPageBreak/>
        <w:t>Diagrama de contexto</w:t>
      </w:r>
      <w:bookmarkEnd w:id="2165"/>
      <w:bookmarkEnd w:id="2166"/>
    </w:p>
    <w:p w14:paraId="10DC932B" w14:textId="77777777" w:rsidR="00815F30" w:rsidRPr="001A6752" w:rsidRDefault="00EE7FB4" w:rsidP="00257429">
      <w:pPr>
        <w:rPr>
          <w:rPrChange w:id="2168" w:author="José Fonseca" w:date="2015-11-10T15:49:00Z">
            <w:rPr/>
          </w:rPrChange>
        </w:rPr>
      </w:pPr>
      <w:r w:rsidRPr="001A6752">
        <w:rPr>
          <w:rPrChange w:id="2169" w:author="José Fonseca" w:date="2015-11-10T15:49:00Z">
            <w:rPr/>
          </w:rPrChange>
        </w:rPr>
        <w:t>O diagrama de contexto é composto por fluxos de dados que mostram as interfaces entre o s</w:t>
      </w:r>
      <w:r w:rsidR="00B12C84" w:rsidRPr="001A6752">
        <w:rPr>
          <w:rPrChange w:id="2170" w:author="José Fonseca" w:date="2015-11-10T15:49:00Z">
            <w:rPr/>
          </w:rPrChange>
        </w:rPr>
        <w:t>istema e as entidades externas</w:t>
      </w:r>
      <w:sdt>
        <w:sdtPr>
          <w:id w:val="543109037"/>
          <w:citation/>
        </w:sdtPr>
        <w:sdtEndPr/>
        <w:sdtContent>
          <w:r w:rsidR="00EB1E68" w:rsidRPr="00A955B3">
            <w:fldChar w:fldCharType="begin"/>
          </w:r>
          <w:r w:rsidR="00CF5AB1" w:rsidRPr="001A6752">
            <w:rPr>
              <w:rPrChange w:id="2171" w:author="José Fonseca" w:date="2015-11-10T15:49:00Z">
                <w:rPr/>
              </w:rPrChange>
            </w:rPr>
            <w:instrText xml:space="preserve">CITATION Wik15 \l 2070 </w:instrText>
          </w:r>
          <w:r w:rsidR="00EB1E68" w:rsidRPr="001A6752">
            <w:rPr>
              <w:rPrChange w:id="2172" w:author="José Fonseca" w:date="2015-11-10T15:49:00Z">
                <w:rPr/>
              </w:rPrChange>
            </w:rPr>
            <w:fldChar w:fldCharType="separate"/>
          </w:r>
          <w:r w:rsidR="006B4DD6" w:rsidRPr="001A6752">
            <w:rPr>
              <w:rPrChange w:id="2173" w:author="José Fonseca" w:date="2015-11-10T15:49:00Z">
                <w:rPr>
                  <w:noProof/>
                </w:rPr>
              </w:rPrChange>
            </w:rPr>
            <w:t xml:space="preserve"> (2)</w:t>
          </w:r>
          <w:r w:rsidR="00EB1E68" w:rsidRPr="004E7DE9">
            <w:fldChar w:fldCharType="end"/>
          </w:r>
        </w:sdtContent>
      </w:sdt>
      <w:r w:rsidR="00B12C84" w:rsidRPr="001A6752">
        <w:t xml:space="preserve">. O seu principal objetivo é simplificar a </w:t>
      </w:r>
      <w:r w:rsidR="00B256E2" w:rsidRPr="00A955B3">
        <w:t>interação</w:t>
      </w:r>
      <w:r w:rsidR="00B12C84" w:rsidRPr="004E7DE9">
        <w:t xml:space="preserve"> de </w:t>
      </w:r>
      <w:r w:rsidR="00B256E2" w:rsidRPr="00074512">
        <w:t>atores</w:t>
      </w:r>
      <w:r w:rsidR="00B12C84" w:rsidRPr="001A6752">
        <w:rPr>
          <w:rPrChange w:id="2174" w:author="José Fonseca" w:date="2015-11-10T15:49:00Z">
            <w:rPr/>
          </w:rPrChange>
        </w:rPr>
        <w:t xml:space="preserve"> ou sistemas externos com a nossa aplicação. </w:t>
      </w:r>
      <w:r w:rsidR="0073619D" w:rsidRPr="001A6752">
        <w:rPr>
          <w:rPrChange w:id="2175" w:author="José Fonseca" w:date="2015-11-10T15:49:00Z">
            <w:rPr/>
          </w:rPrChange>
        </w:rPr>
        <w:t>Neste</w:t>
      </w:r>
      <w:r w:rsidR="00B12C84" w:rsidRPr="001A6752">
        <w:rPr>
          <w:rPrChange w:id="2176" w:author="José Fonseca" w:date="2015-11-10T15:49:00Z">
            <w:rPr/>
          </w:rPrChange>
        </w:rPr>
        <w:t xml:space="preserve"> caso</w:t>
      </w:r>
      <w:r w:rsidR="00670F15" w:rsidRPr="001A6752">
        <w:rPr>
          <w:rPrChange w:id="2177" w:author="José Fonseca" w:date="2015-11-10T15:49:00Z">
            <w:rPr/>
          </w:rPrChange>
        </w:rPr>
        <w:t xml:space="preserve">, </w:t>
      </w:r>
      <w:r w:rsidR="00815F30" w:rsidRPr="001A6752">
        <w:rPr>
          <w:rPrChange w:id="2178" w:author="José Fonseca" w:date="2015-11-10T15:49:00Z">
            <w:rPr/>
          </w:rPrChange>
        </w:rPr>
        <w:t xml:space="preserve">as </w:t>
      </w:r>
      <w:r w:rsidR="00B12C84" w:rsidRPr="001A6752">
        <w:rPr>
          <w:rPrChange w:id="2179" w:author="José Fonseca" w:date="2015-11-10T15:49:00Z">
            <w:rPr/>
          </w:rPrChange>
        </w:rPr>
        <w:t>única</w:t>
      </w:r>
      <w:r w:rsidR="00815F30" w:rsidRPr="001A6752">
        <w:rPr>
          <w:rPrChange w:id="2180" w:author="José Fonseca" w:date="2015-11-10T15:49:00Z">
            <w:rPr/>
          </w:rPrChange>
        </w:rPr>
        <w:t>s interações</w:t>
      </w:r>
      <w:r w:rsidR="00B12C84" w:rsidRPr="001A6752">
        <w:rPr>
          <w:rPrChange w:id="2181" w:author="José Fonseca" w:date="2015-11-10T15:49:00Z">
            <w:rPr/>
          </w:rPrChange>
        </w:rPr>
        <w:t xml:space="preserve"> externa</w:t>
      </w:r>
      <w:r w:rsidR="00815F30" w:rsidRPr="001A6752">
        <w:rPr>
          <w:rPrChange w:id="2182" w:author="José Fonseca" w:date="2015-11-10T15:49:00Z">
            <w:rPr/>
          </w:rPrChange>
        </w:rPr>
        <w:t>s</w:t>
      </w:r>
      <w:r w:rsidR="00B12C84" w:rsidRPr="001A6752">
        <w:rPr>
          <w:rPrChange w:id="2183" w:author="José Fonseca" w:date="2015-11-10T15:49:00Z">
            <w:rPr/>
          </w:rPrChange>
        </w:rPr>
        <w:t xml:space="preserve"> que temos </w:t>
      </w:r>
      <w:r w:rsidR="00815F30" w:rsidRPr="001A6752">
        <w:rPr>
          <w:rPrChange w:id="2184" w:author="José Fonseca" w:date="2015-11-10T15:49:00Z">
            <w:rPr/>
          </w:rPrChange>
        </w:rPr>
        <w:t xml:space="preserve">são os utilizadores comuns e o administrador. </w:t>
      </w:r>
    </w:p>
    <w:p w14:paraId="790685A6" w14:textId="77777777" w:rsidR="00670F15" w:rsidRPr="001A6752" w:rsidRDefault="00815F30" w:rsidP="00257429">
      <w:pPr>
        <w:rPr>
          <w:rPrChange w:id="2185" w:author="José Fonseca" w:date="2015-11-10T15:49:00Z">
            <w:rPr/>
          </w:rPrChange>
        </w:rPr>
      </w:pPr>
      <w:r w:rsidRPr="001A6752">
        <w:rPr>
          <w:rPrChange w:id="2186" w:author="José Fonseca" w:date="2015-11-10T15:49:00Z">
            <w:rPr/>
          </w:rPrChange>
        </w:rPr>
        <w:t>As</w:t>
      </w:r>
      <w:r w:rsidR="00670F15" w:rsidRPr="001A6752">
        <w:rPr>
          <w:rPrChange w:id="2187" w:author="José Fonseca" w:date="2015-11-10T15:49:00Z">
            <w:rPr/>
          </w:rPrChange>
        </w:rPr>
        <w:t xml:space="preserve"> ações dos utilizadores </w:t>
      </w:r>
      <w:r w:rsidR="003B7BFE" w:rsidRPr="001A6752">
        <w:rPr>
          <w:rPrChange w:id="2188" w:author="José Fonseca" w:date="2015-11-10T15:49:00Z">
            <w:rPr/>
          </w:rPrChange>
        </w:rPr>
        <w:t xml:space="preserve">comuns </w:t>
      </w:r>
      <w:r w:rsidR="00670F15" w:rsidRPr="001A6752">
        <w:rPr>
          <w:rPrChange w:id="2189" w:author="José Fonseca" w:date="2015-11-10T15:49:00Z">
            <w:rPr/>
          </w:rPrChange>
        </w:rPr>
        <w:t xml:space="preserve">estarão focalizadas na interatividade com as boleias, </w:t>
      </w:r>
      <w:r w:rsidR="008A6590" w:rsidRPr="001A6752">
        <w:rPr>
          <w:rPrChange w:id="2190" w:author="José Fonseca" w:date="2015-11-10T15:49:00Z">
            <w:rPr/>
          </w:rPrChange>
        </w:rPr>
        <w:t>como</w:t>
      </w:r>
      <w:r w:rsidR="00B12C84" w:rsidRPr="001A6752">
        <w:rPr>
          <w:rPrChange w:id="2191" w:author="José Fonseca" w:date="2015-11-10T15:49:00Z">
            <w:rPr/>
          </w:rPrChange>
        </w:rPr>
        <w:t xml:space="preserve"> é demonstrado</w:t>
      </w:r>
      <w:r w:rsidRPr="001A6752">
        <w:rPr>
          <w:rPrChange w:id="2192" w:author="José Fonseca" w:date="2015-11-10T15:49:00Z">
            <w:rPr/>
          </w:rPrChange>
        </w:rPr>
        <w:t xml:space="preserve"> no diagrama abaixo (</w:t>
      </w:r>
      <w:r w:rsidRPr="001A6752">
        <w:fldChar w:fldCharType="begin"/>
      </w:r>
      <w:r w:rsidRPr="001A6752">
        <w:rPr>
          <w:rPrChange w:id="2193" w:author="José Fonseca" w:date="2015-11-10T15:49:00Z">
            <w:rPr/>
          </w:rPrChange>
        </w:rPr>
        <w:instrText xml:space="preserve"> REF _Ref433189030 \h </w:instrText>
      </w:r>
      <w:r w:rsidRPr="001A6752">
        <w:rPr>
          <w:rPrChange w:id="2194" w:author="José Fonseca" w:date="2015-11-10T15:49:00Z">
            <w:rPr/>
          </w:rPrChange>
        </w:rPr>
      </w:r>
      <w:r w:rsidRPr="001A6752">
        <w:rPr>
          <w:rPrChange w:id="2195" w:author="José Fonseca" w:date="2015-11-10T15:49:00Z">
            <w:rPr/>
          </w:rPrChange>
        </w:rPr>
        <w:fldChar w:fldCharType="separate"/>
      </w:r>
      <w:r w:rsidR="009B510B" w:rsidRPr="00A955B3">
        <w:t xml:space="preserve">Figura </w:t>
      </w:r>
      <w:r w:rsidR="009B510B" w:rsidRPr="001A6752">
        <w:rPr>
          <w:rPrChange w:id="2196" w:author="José Fonseca" w:date="2015-11-10T15:49:00Z">
            <w:rPr>
              <w:noProof/>
            </w:rPr>
          </w:rPrChange>
        </w:rPr>
        <w:t>2 - Diagrama de Contexto</w:t>
      </w:r>
      <w:r w:rsidRPr="00A955B3">
        <w:fldChar w:fldCharType="end"/>
      </w:r>
      <w:r w:rsidRPr="001A6752">
        <w:t xml:space="preserve">. Cada </w:t>
      </w:r>
      <w:r w:rsidR="00BF0220" w:rsidRPr="00A955B3">
        <w:t>utilizador</w:t>
      </w:r>
      <w:r w:rsidR="003B7BFE" w:rsidRPr="004E7DE9">
        <w:t xml:space="preserve"> vai ter acesso ao mapa de boleias</w:t>
      </w:r>
      <w:r w:rsidR="003B7BFE" w:rsidRPr="00074512">
        <w:t xml:space="preserve"> e</w:t>
      </w:r>
      <w:r w:rsidR="00BF0220" w:rsidRPr="001A6752">
        <w:rPr>
          <w:rPrChange w:id="2197" w:author="José Fonseca" w:date="2015-11-10T15:49:00Z">
            <w:rPr/>
          </w:rPrChange>
        </w:rPr>
        <w:t xml:space="preserve"> </w:t>
      </w:r>
      <w:r w:rsidR="00DD1C12" w:rsidRPr="001A6752">
        <w:rPr>
          <w:rPrChange w:id="2198" w:author="José Fonseca" w:date="2015-11-10T15:49:00Z">
            <w:rPr/>
          </w:rPrChange>
        </w:rPr>
        <w:t>consegue utilizar a aplicação para inserir, alterar,</w:t>
      </w:r>
      <w:r w:rsidR="003B7BFE" w:rsidRPr="001A6752">
        <w:rPr>
          <w:rPrChange w:id="2199" w:author="José Fonseca" w:date="2015-11-10T15:49:00Z">
            <w:rPr/>
          </w:rPrChange>
        </w:rPr>
        <w:t xml:space="preserve"> </w:t>
      </w:r>
      <w:r w:rsidR="00DD1C12" w:rsidRPr="001A6752">
        <w:rPr>
          <w:rPrChange w:id="2200" w:author="José Fonseca" w:date="2015-11-10T15:49:00Z">
            <w:rPr/>
          </w:rPrChange>
        </w:rPr>
        <w:t xml:space="preserve">eliminar e repetir as suas boleias no mapa de boleias. Cada utilizador também consegue </w:t>
      </w:r>
      <w:r w:rsidR="003B7BFE" w:rsidRPr="001A6752">
        <w:rPr>
          <w:rPrChange w:id="2201" w:author="José Fonseca" w:date="2015-11-10T15:49:00Z">
            <w:rPr/>
          </w:rPrChange>
        </w:rPr>
        <w:t>entrar nas boleias de outros utilizadores como passageiros, bem como sair dessas boleias. Os utilizadores também vão ter a possibilidade de duplicar o mapa de boleias</w:t>
      </w:r>
      <w:r w:rsidR="004916A2" w:rsidRPr="001A6752">
        <w:rPr>
          <w:rPrChange w:id="2202" w:author="José Fonseca" w:date="2015-11-10T15:49:00Z">
            <w:rPr/>
          </w:rPrChange>
        </w:rPr>
        <w:t xml:space="preserve"> e sincronizar a base de dados com o google spreadsheet como foi mencionado anteriormente nos pontos 1.2.4 e 1.2.8, respetivamente.</w:t>
      </w:r>
    </w:p>
    <w:p w14:paraId="0A4237E1" w14:textId="77777777" w:rsidR="00D01718" w:rsidRPr="001A6752" w:rsidRDefault="00D01718" w:rsidP="00257429">
      <w:pPr>
        <w:rPr>
          <w:rPrChange w:id="2203" w:author="José Fonseca" w:date="2015-11-10T15:49:00Z">
            <w:rPr/>
          </w:rPrChange>
        </w:rPr>
      </w:pPr>
      <w:r w:rsidRPr="001A6752">
        <w:rPr>
          <w:rPrChange w:id="2204" w:author="José Fonseca" w:date="2015-11-10T15:49:00Z">
            <w:rPr/>
          </w:rPrChange>
        </w:rPr>
        <w:t>O administrador, além das permissões do utilizador comum, poderá adicionar, alterar e eliminar utilizadores.</w:t>
      </w:r>
    </w:p>
    <w:p w14:paraId="29666EE8" w14:textId="77777777" w:rsidR="00440B5B" w:rsidRPr="001A6752" w:rsidRDefault="00ED1B12" w:rsidP="00257429">
      <w:r w:rsidRPr="001A6752">
        <w:rPr>
          <w:rPrChange w:id="2205" w:author="José Fonseca" w:date="2015-11-10T15:49:00Z">
            <w:rPr>
              <w:noProof/>
              <w:lang w:val="en-US"/>
            </w:rPr>
          </w:rPrChange>
        </w:rPr>
        <w:drawing>
          <wp:inline distT="0" distB="0" distL="0" distR="0" wp14:anchorId="5BE98872" wp14:editId="29246ABC">
            <wp:extent cx="5400040" cy="3621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ontexto.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621405"/>
                    </a:xfrm>
                    <a:prstGeom prst="rect">
                      <a:avLst/>
                    </a:prstGeom>
                  </pic:spPr>
                </pic:pic>
              </a:graphicData>
            </a:graphic>
          </wp:inline>
        </w:drawing>
      </w:r>
    </w:p>
    <w:p w14:paraId="59B98EA6" w14:textId="77777777" w:rsidR="00042ECE" w:rsidRPr="001A6752" w:rsidRDefault="004D09C5" w:rsidP="00257429">
      <w:pPr>
        <w:pStyle w:val="Caption"/>
        <w:rPr>
          <w:rPrChange w:id="2206" w:author="José Fonseca" w:date="2015-11-10T15:49:00Z">
            <w:rPr/>
          </w:rPrChange>
        </w:rPr>
      </w:pPr>
      <w:bookmarkStart w:id="2207" w:name="_Ref433189030"/>
      <w:bookmarkStart w:id="2208" w:name="_Toc434874412"/>
      <w:r w:rsidRPr="00A955B3">
        <w:t xml:space="preserve">Figura </w:t>
      </w:r>
      <w:r w:rsidR="00E64FF6" w:rsidRPr="004E7DE9">
        <w:fldChar w:fldCharType="begin"/>
      </w:r>
      <w:r w:rsidR="00E64FF6" w:rsidRPr="001A6752">
        <w:rPr>
          <w:rPrChange w:id="2209" w:author="José Fonseca" w:date="2015-11-10T15:49:00Z">
            <w:rPr/>
          </w:rPrChange>
        </w:rPr>
        <w:instrText xml:space="preserve"> SEQ Figura \* ARABIC </w:instrText>
      </w:r>
      <w:r w:rsidR="00E64FF6" w:rsidRPr="001A6752">
        <w:rPr>
          <w:rPrChange w:id="2210" w:author="José Fonseca" w:date="2015-11-10T15:49:00Z">
            <w:rPr/>
          </w:rPrChange>
        </w:rPr>
        <w:fldChar w:fldCharType="separate"/>
      </w:r>
      <w:r w:rsidR="009B510B" w:rsidRPr="001A6752">
        <w:rPr>
          <w:rPrChange w:id="2211" w:author="José Fonseca" w:date="2015-11-10T15:49:00Z">
            <w:rPr>
              <w:noProof/>
            </w:rPr>
          </w:rPrChange>
        </w:rPr>
        <w:t>2</w:t>
      </w:r>
      <w:r w:rsidR="00E64FF6" w:rsidRPr="001A6752">
        <w:rPr>
          <w:rPrChange w:id="2212" w:author="José Fonseca" w:date="2015-11-10T15:49:00Z">
            <w:rPr>
              <w:noProof/>
            </w:rPr>
          </w:rPrChange>
        </w:rPr>
        <w:fldChar w:fldCharType="end"/>
      </w:r>
      <w:r w:rsidRPr="001A6752">
        <w:rPr>
          <w:rPrChange w:id="2213" w:author="José Fonseca" w:date="2015-11-10T15:49:00Z">
            <w:rPr/>
          </w:rPrChange>
        </w:rPr>
        <w:t xml:space="preserve"> - Diagrama de Contexto</w:t>
      </w:r>
      <w:bookmarkEnd w:id="2207"/>
      <w:bookmarkEnd w:id="2208"/>
      <w:r w:rsidR="00042ECE" w:rsidRPr="001A6752">
        <w:rPr>
          <w:rPrChange w:id="2214" w:author="José Fonseca" w:date="2015-11-10T15:49:00Z">
            <w:rPr/>
          </w:rPrChange>
        </w:rPr>
        <w:br w:type="page"/>
      </w:r>
    </w:p>
    <w:p w14:paraId="3EA26460" w14:textId="77777777" w:rsidR="006A6A7B" w:rsidRPr="001A6752" w:rsidRDefault="00042ECE" w:rsidP="00FC0FDD">
      <w:pPr>
        <w:pStyle w:val="Heading2"/>
        <w:rPr>
          <w:rPrChange w:id="2215" w:author="José Fonseca" w:date="2015-11-10T15:49:00Z">
            <w:rPr/>
          </w:rPrChange>
        </w:rPr>
      </w:pPr>
      <w:bookmarkStart w:id="2216" w:name="_Toc434846633"/>
      <w:bookmarkStart w:id="2217" w:name="_Toc434848089"/>
      <w:r w:rsidRPr="001A6752">
        <w:rPr>
          <w:rPrChange w:id="2218" w:author="José Fonseca" w:date="2015-11-10T15:49:00Z">
            <w:rPr/>
          </w:rPrChange>
        </w:rPr>
        <w:lastRenderedPageBreak/>
        <w:t>Diagrama de casos de uso</w:t>
      </w:r>
      <w:bookmarkEnd w:id="2216"/>
      <w:bookmarkEnd w:id="2217"/>
    </w:p>
    <w:p w14:paraId="76F18A31" w14:textId="77777777" w:rsidR="00A65C55" w:rsidRPr="001A6752" w:rsidRDefault="0075561A" w:rsidP="00257429">
      <w:pPr>
        <w:rPr>
          <w:rPrChange w:id="2219" w:author="José Fonseca" w:date="2015-11-10T15:49:00Z">
            <w:rPr/>
          </w:rPrChange>
        </w:rPr>
      </w:pPr>
      <w:r w:rsidRPr="001A6752">
        <w:rPr>
          <w:rPrChange w:id="2220" w:author="José Fonseca" w:date="2015-11-10T15:49:00Z">
            <w:rPr/>
          </w:rPrChange>
        </w:rPr>
        <w:t xml:space="preserve">O </w:t>
      </w:r>
      <w:r w:rsidRPr="001A6752">
        <w:rPr>
          <w:bCs/>
          <w:rPrChange w:id="2221" w:author="José Fonseca" w:date="2015-11-10T15:49:00Z">
            <w:rPr>
              <w:bCs/>
            </w:rPr>
          </w:rPrChange>
        </w:rPr>
        <w:t>diagrama de caso</w:t>
      </w:r>
      <w:r w:rsidR="006E68CD" w:rsidRPr="001A6752">
        <w:rPr>
          <w:bCs/>
          <w:rPrChange w:id="2222" w:author="José Fonseca" w:date="2015-11-10T15:49:00Z">
            <w:rPr>
              <w:bCs/>
            </w:rPr>
          </w:rPrChange>
        </w:rPr>
        <w:t>s</w:t>
      </w:r>
      <w:r w:rsidRPr="001A6752">
        <w:rPr>
          <w:bCs/>
          <w:rPrChange w:id="2223" w:author="José Fonseca" w:date="2015-11-10T15:49:00Z">
            <w:rPr>
              <w:bCs/>
            </w:rPr>
          </w:rPrChange>
        </w:rPr>
        <w:t xml:space="preserve"> de uso</w:t>
      </w:r>
      <w:r w:rsidRPr="001A6752">
        <w:rPr>
          <w:rPrChange w:id="2224" w:author="José Fonseca" w:date="2015-11-10T15:49:00Z">
            <w:rPr/>
          </w:rPrChange>
        </w:rPr>
        <w:t xml:space="preserve"> descreve a funcionalidade proposta para um novo sistema que será proj</w:t>
      </w:r>
      <w:r w:rsidR="00B1222D" w:rsidRPr="001A6752">
        <w:rPr>
          <w:rPrChange w:id="2225" w:author="José Fonseca" w:date="2015-11-10T15:49:00Z">
            <w:rPr/>
          </w:rPrChange>
        </w:rPr>
        <w:t>etado</w:t>
      </w:r>
      <w:sdt>
        <w:sdtPr>
          <w:id w:val="-1069191687"/>
          <w:citation/>
        </w:sdtPr>
        <w:sdtEndPr/>
        <w:sdtContent>
          <w:r w:rsidR="00B1222D" w:rsidRPr="00A955B3">
            <w:fldChar w:fldCharType="begin"/>
          </w:r>
          <w:r w:rsidR="00CF5AB1" w:rsidRPr="001A6752">
            <w:rPr>
              <w:rPrChange w:id="2226" w:author="José Fonseca" w:date="2015-11-10T15:49:00Z">
                <w:rPr/>
              </w:rPrChange>
            </w:rPr>
            <w:instrText xml:space="preserve">CITATION Wik151 \l 2070 </w:instrText>
          </w:r>
          <w:r w:rsidR="00B1222D" w:rsidRPr="001A6752">
            <w:rPr>
              <w:rPrChange w:id="2227" w:author="José Fonseca" w:date="2015-11-10T15:49:00Z">
                <w:rPr/>
              </w:rPrChange>
            </w:rPr>
            <w:fldChar w:fldCharType="separate"/>
          </w:r>
          <w:r w:rsidR="006B4DD6" w:rsidRPr="001A6752">
            <w:rPr>
              <w:rPrChange w:id="2228" w:author="José Fonseca" w:date="2015-11-10T15:49:00Z">
                <w:rPr>
                  <w:noProof/>
                </w:rPr>
              </w:rPrChange>
            </w:rPr>
            <w:t xml:space="preserve"> (3)</w:t>
          </w:r>
          <w:r w:rsidR="00B1222D" w:rsidRPr="004E7DE9">
            <w:fldChar w:fldCharType="end"/>
          </w:r>
        </w:sdtContent>
      </w:sdt>
      <w:r w:rsidRPr="001A6752">
        <w:t>.</w:t>
      </w:r>
      <w:r w:rsidR="00AD6330" w:rsidRPr="00A955B3">
        <w:t xml:space="preserve"> </w:t>
      </w:r>
      <w:r w:rsidR="00080BD8" w:rsidRPr="004E7DE9">
        <w:t xml:space="preserve">Este diagrama mostra todas </w:t>
      </w:r>
      <w:r w:rsidR="00BD5DAA" w:rsidRPr="00074512">
        <w:t>as funcionalidades do sistema e de que modo interage com o utilizador.</w:t>
      </w:r>
      <w:r w:rsidR="006E68CD" w:rsidRPr="001A6752">
        <w:rPr>
          <w:rPrChange w:id="2229" w:author="José Fonseca" w:date="2015-11-10T15:49:00Z">
            <w:rPr/>
          </w:rPrChange>
        </w:rPr>
        <w:t xml:space="preserve"> O diagrama de casos de uso para este projeto (Figura 2) tem em conta as interações descritas no diagrama de contexto anterior</w:t>
      </w:r>
      <w:r w:rsidR="00FA5371" w:rsidRPr="001A6752">
        <w:rPr>
          <w:rPrChange w:id="2230" w:author="José Fonseca" w:date="2015-11-10T15:49:00Z">
            <w:rPr/>
          </w:rPrChange>
        </w:rPr>
        <w:t>,</w:t>
      </w:r>
      <w:r w:rsidR="006E68CD" w:rsidRPr="001A6752">
        <w:rPr>
          <w:rPrChange w:id="2231" w:author="José Fonseca" w:date="2015-11-10T15:49:00Z">
            <w:rPr/>
          </w:rPrChange>
        </w:rPr>
        <w:t xml:space="preserve"> mas também </w:t>
      </w:r>
      <w:r w:rsidR="00FA5371" w:rsidRPr="001A6752">
        <w:rPr>
          <w:rPrChange w:id="2232" w:author="José Fonseca" w:date="2015-11-10T15:49:00Z">
            <w:rPr/>
          </w:rPrChange>
        </w:rPr>
        <w:t>indica</w:t>
      </w:r>
      <w:r w:rsidR="006E68CD" w:rsidRPr="001A6752">
        <w:rPr>
          <w:rPrChange w:id="2233" w:author="José Fonseca" w:date="2015-11-10T15:49:00Z">
            <w:rPr/>
          </w:rPrChange>
        </w:rPr>
        <w:t xml:space="preserve"> os casos de uso da própria aplicação.</w:t>
      </w:r>
      <w:r w:rsidR="00FA5371" w:rsidRPr="001A6752">
        <w:rPr>
          <w:rPrChange w:id="2234" w:author="José Fonseca" w:date="2015-11-10T15:49:00Z">
            <w:rPr/>
          </w:rPrChange>
        </w:rPr>
        <w:t xml:space="preserve"> </w:t>
      </w:r>
    </w:p>
    <w:p w14:paraId="2B4F7968" w14:textId="77777777" w:rsidR="006A6A7B" w:rsidRPr="001A6752" w:rsidRDefault="0004217A" w:rsidP="00257429">
      <w:pPr>
        <w:rPr>
          <w:rPrChange w:id="2235" w:author="José Fonseca" w:date="2015-11-10T15:49:00Z">
            <w:rPr/>
          </w:rPrChange>
        </w:rPr>
      </w:pPr>
      <w:r w:rsidRPr="001A6752">
        <w:rPr>
          <w:rPrChange w:id="2236" w:author="José Fonseca" w:date="2015-11-10T15:49:00Z">
            <w:rPr/>
          </w:rPrChange>
        </w:rPr>
        <w:t>O sistema irá contabilizar as boleias efetuadas e recebidas de cada utilizador, ou seja, sempre que ocorre uma entrada ou saída de um condutor ou passageiro de uma boleia</w:t>
      </w:r>
      <w:r w:rsidR="00D01718" w:rsidRPr="001A6752">
        <w:rPr>
          <w:rPrChange w:id="2237" w:author="José Fonseca" w:date="2015-11-10T15:49:00Z">
            <w:rPr/>
          </w:rPrChange>
        </w:rPr>
        <w:t>, serão calculadas estatísticas para os utilizadores envolventes (de acordo com o ponto 1.2.3 mencionado anteriormente). O sistema também enviará emails, sempre que haja uma alteração de uma boleia, aos passageiros envolventes (ponto</w:t>
      </w:r>
      <w:r w:rsidR="00BF3E2D" w:rsidRPr="001A6752">
        <w:rPr>
          <w:rPrChange w:id="2238" w:author="José Fonseca" w:date="2015-11-10T15:49:00Z">
            <w:rPr/>
          </w:rPrChange>
        </w:rPr>
        <w:t xml:space="preserve"> 1.2.6</w:t>
      </w:r>
      <w:r w:rsidR="00D01718" w:rsidRPr="001A6752">
        <w:rPr>
          <w:rPrChange w:id="2239" w:author="José Fonseca" w:date="2015-11-10T15:49:00Z">
            <w:rPr/>
          </w:rPrChange>
        </w:rPr>
        <w:t>), criará cópias de segurança da base de dados regularmente (ponto</w:t>
      </w:r>
      <w:r w:rsidR="00BF3E2D" w:rsidRPr="001A6752">
        <w:rPr>
          <w:rPrChange w:id="2240" w:author="José Fonseca" w:date="2015-11-10T15:49:00Z">
            <w:rPr/>
          </w:rPrChange>
        </w:rPr>
        <w:t xml:space="preserve"> 1.2.9</w:t>
      </w:r>
      <w:r w:rsidR="00D01718" w:rsidRPr="001A6752">
        <w:rPr>
          <w:rPrChange w:id="2241" w:author="José Fonseca" w:date="2015-11-10T15:49:00Z">
            <w:rPr/>
          </w:rPrChange>
        </w:rPr>
        <w:t xml:space="preserve">) e </w:t>
      </w:r>
      <w:r w:rsidR="00BF3E2D" w:rsidRPr="001A6752">
        <w:rPr>
          <w:rPrChange w:id="2242" w:author="José Fonseca" w:date="2015-11-10T15:49:00Z">
            <w:rPr/>
          </w:rPrChange>
        </w:rPr>
        <w:t>registará as alterações dos utilizadores à base de dados (ponto 1.2.10).</w:t>
      </w:r>
    </w:p>
    <w:p w14:paraId="22F14B26" w14:textId="77777777" w:rsidR="00D01718" w:rsidRPr="001A6752" w:rsidRDefault="00D01718" w:rsidP="00257429">
      <w:pPr>
        <w:rPr>
          <w:rPrChange w:id="2243" w:author="José Fonseca" w:date="2015-11-10T15:49:00Z">
            <w:rPr/>
          </w:rPrChange>
        </w:rPr>
      </w:pPr>
    </w:p>
    <w:p w14:paraId="1DDCA568" w14:textId="77777777" w:rsidR="0020078E" w:rsidRPr="001A6752" w:rsidRDefault="001D2AC1" w:rsidP="00257429">
      <w:r w:rsidRPr="001A6752">
        <w:rPr>
          <w:rPrChange w:id="2244" w:author="José Fonseca" w:date="2015-11-10T15:49:00Z">
            <w:rPr>
              <w:noProof/>
              <w:lang w:val="en-US"/>
            </w:rPr>
          </w:rPrChange>
        </w:rPr>
        <w:lastRenderedPageBreak/>
        <w:drawing>
          <wp:inline distT="0" distB="0" distL="0" distR="0" wp14:anchorId="751F88A8" wp14:editId="55CA977B">
            <wp:extent cx="4253230" cy="88925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asosDeUso.png"/>
                    <pic:cNvPicPr/>
                  </pic:nvPicPr>
                  <pic:blipFill>
                    <a:blip r:embed="rId16">
                      <a:extLst>
                        <a:ext uri="{28A0092B-C50C-407E-A947-70E740481C1C}">
                          <a14:useLocalDpi xmlns:a14="http://schemas.microsoft.com/office/drawing/2010/main" val="0"/>
                        </a:ext>
                      </a:extLst>
                    </a:blip>
                    <a:stretch>
                      <a:fillRect/>
                    </a:stretch>
                  </pic:blipFill>
                  <pic:spPr>
                    <a:xfrm>
                      <a:off x="0" y="0"/>
                      <a:ext cx="4253230" cy="8892540"/>
                    </a:xfrm>
                    <a:prstGeom prst="rect">
                      <a:avLst/>
                    </a:prstGeom>
                  </pic:spPr>
                </pic:pic>
              </a:graphicData>
            </a:graphic>
          </wp:inline>
        </w:drawing>
      </w:r>
    </w:p>
    <w:p w14:paraId="34C24DE4" w14:textId="77777777" w:rsidR="00BD5DAA" w:rsidRPr="001A6752" w:rsidRDefault="007662F7" w:rsidP="00257429">
      <w:pPr>
        <w:pStyle w:val="Caption"/>
        <w:rPr>
          <w:rPrChange w:id="2245" w:author="José Fonseca" w:date="2015-11-10T15:49:00Z">
            <w:rPr/>
          </w:rPrChange>
        </w:rPr>
      </w:pPr>
      <w:bookmarkStart w:id="2246" w:name="_Toc434874413"/>
      <w:bookmarkStart w:id="2247" w:name="_Ref433276611"/>
      <w:r w:rsidRPr="001A6752">
        <w:lastRenderedPageBreak/>
        <w:t xml:space="preserve">Figura </w:t>
      </w:r>
      <w:r w:rsidR="00E64FF6" w:rsidRPr="00A955B3">
        <w:fldChar w:fldCharType="begin"/>
      </w:r>
      <w:r w:rsidR="00E64FF6" w:rsidRPr="001A6752">
        <w:rPr>
          <w:rPrChange w:id="2248" w:author="José Fonseca" w:date="2015-11-10T15:49:00Z">
            <w:rPr/>
          </w:rPrChange>
        </w:rPr>
        <w:instrText xml:space="preserve"> SEQ Figura \* ARABIC </w:instrText>
      </w:r>
      <w:r w:rsidR="00E64FF6" w:rsidRPr="001A6752">
        <w:rPr>
          <w:rPrChange w:id="2249" w:author="José Fonseca" w:date="2015-11-10T15:49:00Z">
            <w:rPr/>
          </w:rPrChange>
        </w:rPr>
        <w:fldChar w:fldCharType="separate"/>
      </w:r>
      <w:r w:rsidR="009B510B" w:rsidRPr="001A6752">
        <w:rPr>
          <w:rPrChange w:id="2250" w:author="José Fonseca" w:date="2015-11-10T15:49:00Z">
            <w:rPr>
              <w:noProof/>
            </w:rPr>
          </w:rPrChange>
        </w:rPr>
        <w:t>3</w:t>
      </w:r>
      <w:r w:rsidR="00E64FF6" w:rsidRPr="001A6752">
        <w:rPr>
          <w:rPrChange w:id="2251" w:author="José Fonseca" w:date="2015-11-10T15:49:00Z">
            <w:rPr>
              <w:noProof/>
            </w:rPr>
          </w:rPrChange>
        </w:rPr>
        <w:fldChar w:fldCharType="end"/>
      </w:r>
      <w:r w:rsidRPr="001A6752">
        <w:rPr>
          <w:rPrChange w:id="2252" w:author="José Fonseca" w:date="2015-11-10T15:49:00Z">
            <w:rPr/>
          </w:rPrChange>
        </w:rPr>
        <w:t xml:space="preserve"> - Diagrama de Casos de Uso</w:t>
      </w:r>
      <w:bookmarkEnd w:id="2246"/>
      <w:r w:rsidRPr="001A6752">
        <w:rPr>
          <w:rPrChange w:id="2253" w:author="José Fonseca" w:date="2015-11-10T15:49:00Z">
            <w:rPr/>
          </w:rPrChange>
        </w:rPr>
        <w:t xml:space="preserve"> </w:t>
      </w:r>
      <w:bookmarkEnd w:id="2247"/>
      <w:r w:rsidR="006A6A7B" w:rsidRPr="001A6752">
        <w:rPr>
          <w:rPrChange w:id="2254" w:author="José Fonseca" w:date="2015-11-10T15:49:00Z">
            <w:rPr/>
          </w:rPrChange>
        </w:rPr>
        <w:br w:type="page"/>
      </w:r>
    </w:p>
    <w:p w14:paraId="1D32E5C4" w14:textId="77777777" w:rsidR="00BD5DAA" w:rsidRPr="001A6752" w:rsidRDefault="000D7943" w:rsidP="00FC0FDD">
      <w:pPr>
        <w:pStyle w:val="Heading2"/>
        <w:rPr>
          <w:rPrChange w:id="2255" w:author="José Fonseca" w:date="2015-11-10T15:49:00Z">
            <w:rPr/>
          </w:rPrChange>
        </w:rPr>
      </w:pPr>
      <w:bookmarkStart w:id="2256" w:name="_Toc434846634"/>
      <w:bookmarkStart w:id="2257" w:name="_Toc434848090"/>
      <w:r w:rsidRPr="001A6752">
        <w:rPr>
          <w:rPrChange w:id="2258" w:author="José Fonseca" w:date="2015-11-10T15:49:00Z">
            <w:rPr/>
          </w:rPrChange>
        </w:rPr>
        <w:lastRenderedPageBreak/>
        <w:t>Descrições</w:t>
      </w:r>
      <w:r w:rsidR="00BD5DAA" w:rsidRPr="001A6752">
        <w:rPr>
          <w:rPrChange w:id="2259" w:author="José Fonseca" w:date="2015-11-10T15:49:00Z">
            <w:rPr/>
          </w:rPrChange>
        </w:rPr>
        <w:t xml:space="preserve"> de casos de uso</w:t>
      </w:r>
      <w:bookmarkEnd w:id="2256"/>
      <w:bookmarkEnd w:id="2257"/>
    </w:p>
    <w:p w14:paraId="44A5640C" w14:textId="77777777" w:rsidR="008E4C65" w:rsidRPr="00A955B3" w:rsidRDefault="00D6719C" w:rsidP="00257429">
      <w:r w:rsidRPr="001A6752">
        <w:rPr>
          <w:rPrChange w:id="2260" w:author="José Fonseca" w:date="2015-11-10T15:49:00Z">
            <w:rPr/>
          </w:rPrChange>
        </w:rPr>
        <w:t xml:space="preserve">As descrições de caso de uso explicam detalhadamente como cada caso de uso irá funcionar e em que condições irá funcionar. </w:t>
      </w:r>
      <w:r w:rsidR="005B5989" w:rsidRPr="001A6752">
        <w:rPr>
          <w:rPrChange w:id="2261" w:author="José Fonseca" w:date="2015-11-10T15:49:00Z">
            <w:rPr/>
          </w:rPrChange>
        </w:rPr>
        <w:t xml:space="preserve">As descrições apresentam </w:t>
      </w:r>
      <w:r w:rsidR="004C355A" w:rsidRPr="001A6752">
        <w:rPr>
          <w:rPrChange w:id="2262" w:author="José Fonseca" w:date="2015-11-10T15:49:00Z">
            <w:rPr/>
          </w:rPrChange>
        </w:rPr>
        <w:t xml:space="preserve">detalhadamente </w:t>
      </w:r>
      <w:r w:rsidR="005B5989" w:rsidRPr="001A6752">
        <w:rPr>
          <w:rPrChange w:id="2263" w:author="José Fonseca" w:date="2015-11-10T15:49:00Z">
            <w:rPr/>
          </w:rPrChange>
        </w:rPr>
        <w:t xml:space="preserve">passos sequenciais </w:t>
      </w:r>
      <w:r w:rsidR="004C355A" w:rsidRPr="001A6752">
        <w:rPr>
          <w:rPrChange w:id="2264" w:author="José Fonseca" w:date="2015-11-10T15:49:00Z">
            <w:rPr/>
          </w:rPrChange>
        </w:rPr>
        <w:t>de como os casos de uso irão funcionar. Também apresentam cenários alternativos ao caso de uso e testes necessários para garantir a integridade do caso de uso.</w:t>
      </w:r>
      <w:r w:rsidR="00E75C36" w:rsidRPr="001A6752">
        <w:rPr>
          <w:rPrChange w:id="2265" w:author="José Fonseca" w:date="2015-11-10T15:49:00Z">
            <w:rPr/>
          </w:rPrChange>
        </w:rPr>
        <w:t xml:space="preserve"> Nesta secção são apresentadas as descrições dos casos de uso mais relevantes e essenciais ao projeto, que são aquelas ligadas à gestão das boleias e dos utilizadores.</w:t>
      </w:r>
      <w:r w:rsidR="00D96943" w:rsidRPr="001A6752">
        <w:rPr>
          <w:rPrChange w:id="2266" w:author="José Fonseca" w:date="2015-11-10T15:49:00Z">
            <w:rPr/>
          </w:rPrChange>
        </w:rPr>
        <w:t xml:space="preserve"> Outras descrições menos relevantes podem ser encontradas no</w:t>
      </w:r>
      <w:r w:rsidR="009E4CBC" w:rsidRPr="001A6752">
        <w:rPr>
          <w:rPrChange w:id="2267" w:author="José Fonseca" w:date="2015-11-10T15:49:00Z">
            <w:rPr/>
          </w:rPrChange>
        </w:rPr>
        <w:t xml:space="preserve"> </w:t>
      </w:r>
      <w:r w:rsidR="009E4CBC" w:rsidRPr="001A6752">
        <w:fldChar w:fldCharType="begin"/>
      </w:r>
      <w:r w:rsidR="009E4CBC" w:rsidRPr="001A6752">
        <w:rPr>
          <w:rPrChange w:id="2268" w:author="José Fonseca" w:date="2015-11-10T15:49:00Z">
            <w:rPr/>
          </w:rPrChange>
        </w:rPr>
        <w:instrText xml:space="preserve"> REF AnexoA \h </w:instrText>
      </w:r>
      <w:r w:rsidR="009E4CBC" w:rsidRPr="001A6752">
        <w:rPr>
          <w:rPrChange w:id="2269" w:author="José Fonseca" w:date="2015-11-10T15:49:00Z">
            <w:rPr/>
          </w:rPrChange>
        </w:rPr>
      </w:r>
      <w:r w:rsidR="009E4CBC" w:rsidRPr="001A6752">
        <w:rPr>
          <w:rPrChange w:id="2270" w:author="José Fonseca" w:date="2015-11-10T15:49:00Z">
            <w:rPr/>
          </w:rPrChange>
        </w:rPr>
        <w:fldChar w:fldCharType="separate"/>
      </w:r>
      <w:r w:rsidR="009B510B" w:rsidRPr="00A955B3">
        <w:t>Anexo A</w:t>
      </w:r>
      <w:r w:rsidR="009E4CBC" w:rsidRPr="00A955B3">
        <w:fldChar w:fldCharType="end"/>
      </w:r>
      <w:r w:rsidR="00D96943" w:rsidRPr="001A6752">
        <w:t>.</w:t>
      </w:r>
    </w:p>
    <w:p w14:paraId="17FC0404" w14:textId="77777777" w:rsidR="008E4C65" w:rsidRPr="001A6752" w:rsidRDefault="00F13C11" w:rsidP="00416BE3">
      <w:pPr>
        <w:pStyle w:val="Heading3"/>
        <w:rPr>
          <w:rPrChange w:id="2271" w:author="José Fonseca" w:date="2015-11-10T15:49:00Z">
            <w:rPr/>
          </w:rPrChange>
        </w:rPr>
      </w:pPr>
      <w:bookmarkStart w:id="2272" w:name="_Toc434846635"/>
      <w:bookmarkStart w:id="2273" w:name="_Toc434848091"/>
      <w:r w:rsidRPr="004E7DE9">
        <w:t>Ins</w:t>
      </w:r>
      <w:r w:rsidRPr="00074512">
        <w:t xml:space="preserve">erir </w:t>
      </w:r>
      <w:r w:rsidR="003E7FFE" w:rsidRPr="001A6752">
        <w:rPr>
          <w:rPrChange w:id="2274" w:author="José Fonseca" w:date="2015-11-10T15:49:00Z">
            <w:rPr/>
          </w:rPrChange>
        </w:rPr>
        <w:t>b</w:t>
      </w:r>
      <w:r w:rsidRPr="001A6752">
        <w:rPr>
          <w:rPrChange w:id="2275" w:author="José Fonseca" w:date="2015-11-10T15:49:00Z">
            <w:rPr/>
          </w:rPrChange>
        </w:rPr>
        <w:t>oleia</w:t>
      </w:r>
      <w:bookmarkEnd w:id="2272"/>
      <w:bookmarkEnd w:id="2273"/>
    </w:p>
    <w:p w14:paraId="3A32D742" w14:textId="77777777" w:rsidR="00F13C11" w:rsidRPr="001A6752" w:rsidRDefault="00BC2382" w:rsidP="00F13C11">
      <w:pPr>
        <w:rPr>
          <w:rPrChange w:id="2276" w:author="José Fonseca" w:date="2015-11-10T15:49:00Z">
            <w:rPr/>
          </w:rPrChange>
        </w:rPr>
      </w:pPr>
      <w:r w:rsidRPr="001A6752">
        <w:rPr>
          <w:rPrChange w:id="2277" w:author="José Fonseca" w:date="2015-11-10T15:49:00Z">
            <w:rPr/>
          </w:rPrChange>
        </w:rPr>
        <w:t>Este caso de uso não é particularmente interessante, mas é essencial ao bom funcionamento da aplicação. O cenário principal deste caso de uso requer</w:t>
      </w:r>
      <w:r w:rsidR="008A4EDF" w:rsidRPr="001A6752">
        <w:rPr>
          <w:rPrChange w:id="2278" w:author="José Fonseca" w:date="2015-11-10T15:49:00Z">
            <w:rPr/>
          </w:rPrChange>
        </w:rPr>
        <w:t xml:space="preserve"> o </w:t>
      </w:r>
      <w:r w:rsidR="003E7FFE" w:rsidRPr="001A6752">
        <w:rPr>
          <w:rPrChange w:id="2279" w:author="José Fonseca" w:date="2015-11-10T15:49:00Z">
            <w:rPr/>
          </w:rPrChange>
        </w:rPr>
        <w:t>ator</w:t>
      </w:r>
      <w:r w:rsidR="008A4EDF" w:rsidRPr="001A6752">
        <w:rPr>
          <w:rPrChange w:id="2280" w:author="José Fonseca" w:date="2015-11-10T15:49:00Z">
            <w:rPr/>
          </w:rPrChange>
        </w:rPr>
        <w:t xml:space="preserve"> selecionar o botão “Inserir Boleia” e preencher um formulário com os dados da boleia desejada. </w:t>
      </w:r>
    </w:p>
    <w:p w14:paraId="4B78D598" w14:textId="77777777" w:rsidR="008A4EDF" w:rsidRPr="00A955B3" w:rsidRDefault="008A4EDF" w:rsidP="00F13C11">
      <w:r w:rsidRPr="001A6752">
        <w:rPr>
          <w:rPrChange w:id="2281" w:author="José Fonseca" w:date="2015-11-10T15:49:00Z">
            <w:rPr/>
          </w:rPrChange>
        </w:rPr>
        <w:t xml:space="preserve">O que faz este caso de uso diferente do habitual é a existência de um cenário alternativo onde o </w:t>
      </w:r>
      <w:r w:rsidR="003E7FFE" w:rsidRPr="001A6752">
        <w:rPr>
          <w:rPrChange w:id="2282" w:author="José Fonseca" w:date="2015-11-10T15:49:00Z">
            <w:rPr/>
          </w:rPrChange>
        </w:rPr>
        <w:t>ator</w:t>
      </w:r>
      <w:r w:rsidRPr="001A6752">
        <w:rPr>
          <w:rPrChange w:id="2283" w:author="José Fonseca" w:date="2015-11-10T15:49:00Z">
            <w:rPr/>
          </w:rPrChange>
        </w:rPr>
        <w:t xml:space="preserve"> não </w:t>
      </w:r>
      <w:r w:rsidR="003E108B" w:rsidRPr="001A6752">
        <w:rPr>
          <w:rPrChange w:id="2284" w:author="José Fonseca" w:date="2015-11-10T15:49:00Z">
            <w:rPr/>
          </w:rPrChange>
        </w:rPr>
        <w:t xml:space="preserve">precisa preencher formulário. Ao clicar num botão alternativo, localizado nos espaços vazios do mapa de boleias, o sistema coloca automaticamente uma boleia nesse espaço com </w:t>
      </w:r>
      <w:r w:rsidR="003E7FFE" w:rsidRPr="001A6752">
        <w:rPr>
          <w:rPrChange w:id="2285" w:author="José Fonseca" w:date="2015-11-10T15:49:00Z">
            <w:rPr/>
          </w:rPrChange>
        </w:rPr>
        <w:t xml:space="preserve">as </w:t>
      </w:r>
      <w:r w:rsidR="003E108B" w:rsidRPr="001A6752">
        <w:rPr>
          <w:rPrChange w:id="2286" w:author="José Fonseca" w:date="2015-11-10T15:49:00Z">
            <w:rPr/>
          </w:rPrChange>
        </w:rPr>
        <w:t xml:space="preserve">pré-configurações </w:t>
      </w:r>
      <w:r w:rsidR="003E7FFE" w:rsidRPr="001A6752">
        <w:rPr>
          <w:rPrChange w:id="2287" w:author="José Fonseca" w:date="2015-11-10T15:49:00Z">
            <w:rPr/>
          </w:rPrChange>
        </w:rPr>
        <w:t>do ator (as configurações do ator são preenchidas durante o registo do utilizador na base de dados).  Este processo todo está descrito na tabela abaixo (</w:t>
      </w:r>
      <w:r w:rsidR="00186787" w:rsidRPr="001A6752">
        <w:fldChar w:fldCharType="begin"/>
      </w:r>
      <w:r w:rsidR="00186787" w:rsidRPr="001A6752">
        <w:rPr>
          <w:rPrChange w:id="2288" w:author="José Fonseca" w:date="2015-11-10T15:49:00Z">
            <w:rPr/>
          </w:rPrChange>
        </w:rPr>
        <w:instrText xml:space="preserve"> REF _Ref434416160 \h </w:instrText>
      </w:r>
      <w:r w:rsidR="00186787" w:rsidRPr="001A6752">
        <w:rPr>
          <w:rPrChange w:id="2289" w:author="José Fonseca" w:date="2015-11-10T15:49:00Z">
            <w:rPr/>
          </w:rPrChange>
        </w:rPr>
      </w:r>
      <w:r w:rsidR="00186787" w:rsidRPr="001A6752">
        <w:rPr>
          <w:rPrChange w:id="2290" w:author="José Fonseca" w:date="2015-11-10T15:49:00Z">
            <w:rPr/>
          </w:rPrChange>
        </w:rPr>
        <w:fldChar w:fldCharType="separate"/>
      </w:r>
      <w:r w:rsidR="009B510B" w:rsidRPr="00A955B3">
        <w:t xml:space="preserve">Tabela </w:t>
      </w:r>
      <w:r w:rsidR="009B510B" w:rsidRPr="001A6752">
        <w:rPr>
          <w:rPrChange w:id="2291" w:author="José Fonseca" w:date="2015-11-10T15:49:00Z">
            <w:rPr>
              <w:noProof/>
            </w:rPr>
          </w:rPrChange>
        </w:rPr>
        <w:t>5</w:t>
      </w:r>
      <w:r w:rsidR="00186787" w:rsidRPr="00A955B3">
        <w:fldChar w:fldCharType="end"/>
      </w:r>
      <w:r w:rsidR="003E7FFE" w:rsidRPr="001A6752">
        <w:t>).</w:t>
      </w:r>
    </w:p>
    <w:p w14:paraId="75A70128" w14:textId="77777777" w:rsidR="008E4C65" w:rsidRPr="004E7DE9" w:rsidRDefault="008E4C65">
      <w:pPr>
        <w:spacing w:line="276" w:lineRule="auto"/>
        <w:jc w:val="left"/>
      </w:pPr>
      <w:r w:rsidRPr="004E7DE9">
        <w:br w:type="page"/>
      </w:r>
    </w:p>
    <w:tbl>
      <w:tblPr>
        <w:tblStyle w:val="TableGrid"/>
        <w:tblW w:w="0" w:type="auto"/>
        <w:tblLook w:val="04A0" w:firstRow="1" w:lastRow="0" w:firstColumn="1" w:lastColumn="0" w:noHBand="0" w:noVBand="1"/>
      </w:tblPr>
      <w:tblGrid>
        <w:gridCol w:w="1980"/>
        <w:gridCol w:w="6514"/>
      </w:tblGrid>
      <w:tr w:rsidR="008E4C65" w:rsidRPr="001A6752" w14:paraId="5ADAFB33" w14:textId="77777777"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14:paraId="22E44CAD" w14:textId="77777777" w:rsidR="008E4C65" w:rsidRPr="004E7DE9" w:rsidRDefault="008E4C65" w:rsidP="00F07A4B">
            <w:r w:rsidRPr="004E7DE9">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14:paraId="2B5E471D" w14:textId="77777777" w:rsidR="008E4C65" w:rsidRPr="001A6752" w:rsidRDefault="008E4C65" w:rsidP="00F07A4B">
            <w:pPr>
              <w:rPr>
                <w:rPrChange w:id="2292" w:author="José Fonseca" w:date="2015-11-10T15:49:00Z">
                  <w:rPr/>
                </w:rPrChange>
              </w:rPr>
            </w:pPr>
            <w:r w:rsidRPr="00074512">
              <w:t>Inseri</w:t>
            </w:r>
            <w:r w:rsidRPr="001A6752">
              <w:rPr>
                <w:rPrChange w:id="2293" w:author="José Fonseca" w:date="2015-11-10T15:49:00Z">
                  <w:rPr/>
                </w:rPrChange>
              </w:rPr>
              <w:t>r boleia</w:t>
            </w:r>
          </w:p>
        </w:tc>
      </w:tr>
      <w:tr w:rsidR="008E4C65" w:rsidRPr="001A6752" w14:paraId="28E21899" w14:textId="77777777"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14:paraId="1DE3C14D" w14:textId="77777777" w:rsidR="008E4C65" w:rsidRPr="001A6752" w:rsidRDefault="008E4C65" w:rsidP="00F07A4B">
            <w:pPr>
              <w:rPr>
                <w:rPrChange w:id="2294" w:author="José Fonseca" w:date="2015-11-10T15:49:00Z">
                  <w:rPr/>
                </w:rPrChange>
              </w:rPr>
            </w:pPr>
            <w:r w:rsidRPr="001A6752">
              <w:rPr>
                <w:rPrChange w:id="2295" w:author="José Fonseca" w:date="2015-11-10T15:49:00Z">
                  <w:rPr/>
                </w:rPrChange>
              </w:rPr>
              <w:t>Objetivo</w:t>
            </w:r>
          </w:p>
        </w:tc>
        <w:tc>
          <w:tcPr>
            <w:tcW w:w="6514" w:type="dxa"/>
            <w:tcBorders>
              <w:top w:val="single" w:sz="4" w:space="0" w:color="auto"/>
              <w:left w:val="single" w:sz="4" w:space="0" w:color="auto"/>
              <w:bottom w:val="single" w:sz="4" w:space="0" w:color="auto"/>
              <w:right w:val="single" w:sz="4" w:space="0" w:color="auto"/>
            </w:tcBorders>
            <w:hideMark/>
          </w:tcPr>
          <w:p w14:paraId="457B5E6B" w14:textId="77777777" w:rsidR="008E4C65" w:rsidRPr="001A6752" w:rsidRDefault="008E4C65" w:rsidP="00F07A4B">
            <w:pPr>
              <w:rPr>
                <w:rPrChange w:id="2296" w:author="José Fonseca" w:date="2015-11-10T15:49:00Z">
                  <w:rPr/>
                </w:rPrChange>
              </w:rPr>
            </w:pPr>
            <w:r w:rsidRPr="001A6752">
              <w:rPr>
                <w:rPrChange w:id="2297" w:author="José Fonseca" w:date="2015-11-10T15:49:00Z">
                  <w:rPr/>
                </w:rPrChange>
              </w:rPr>
              <w:t xml:space="preserve">O ator insere uma boleia </w:t>
            </w:r>
          </w:p>
        </w:tc>
      </w:tr>
      <w:tr w:rsidR="008E4C65" w:rsidRPr="001A6752" w14:paraId="2A9A0225" w14:textId="77777777"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14:paraId="04D66460" w14:textId="77777777" w:rsidR="008E4C65" w:rsidRPr="001A6752" w:rsidRDefault="008E4C65" w:rsidP="00F07A4B">
            <w:pPr>
              <w:rPr>
                <w:rPrChange w:id="2298" w:author="José Fonseca" w:date="2015-11-10T15:49:00Z">
                  <w:rPr/>
                </w:rPrChange>
              </w:rPr>
            </w:pPr>
            <w:r w:rsidRPr="001A6752">
              <w:rPr>
                <w:rPrChange w:id="2299" w:author="José Fonseca" w:date="2015-11-10T15:49:00Z">
                  <w:rPr/>
                </w:rPrChange>
              </w:rPr>
              <w:t>Prioridade</w:t>
            </w:r>
          </w:p>
        </w:tc>
        <w:tc>
          <w:tcPr>
            <w:tcW w:w="6514" w:type="dxa"/>
            <w:tcBorders>
              <w:top w:val="single" w:sz="4" w:space="0" w:color="auto"/>
              <w:left w:val="single" w:sz="4" w:space="0" w:color="auto"/>
              <w:bottom w:val="single" w:sz="4" w:space="0" w:color="auto"/>
              <w:right w:val="single" w:sz="4" w:space="0" w:color="auto"/>
            </w:tcBorders>
            <w:hideMark/>
          </w:tcPr>
          <w:p w14:paraId="2FD57298" w14:textId="77777777" w:rsidR="008E4C65" w:rsidRPr="001A6752" w:rsidRDefault="008E4C65" w:rsidP="00F07A4B">
            <w:pPr>
              <w:rPr>
                <w:rPrChange w:id="2300" w:author="José Fonseca" w:date="2015-11-10T15:49:00Z">
                  <w:rPr/>
                </w:rPrChange>
              </w:rPr>
            </w:pPr>
            <w:r w:rsidRPr="001A6752">
              <w:rPr>
                <w:rPrChange w:id="2301" w:author="José Fonseca" w:date="2015-11-10T15:49:00Z">
                  <w:rPr/>
                </w:rPrChange>
              </w:rPr>
              <w:t>Alta</w:t>
            </w:r>
          </w:p>
        </w:tc>
      </w:tr>
      <w:tr w:rsidR="008E4C65" w:rsidRPr="001A6752" w14:paraId="4CB6E2EA" w14:textId="77777777"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14:paraId="7150FF82" w14:textId="77777777" w:rsidR="008E4C65" w:rsidRPr="001A6752" w:rsidRDefault="008E4C65" w:rsidP="00F07A4B">
            <w:pPr>
              <w:rPr>
                <w:rPrChange w:id="2302" w:author="José Fonseca" w:date="2015-11-10T15:49:00Z">
                  <w:rPr/>
                </w:rPrChange>
              </w:rPr>
            </w:pPr>
            <w:r w:rsidRPr="001A6752">
              <w:rPr>
                <w:rPrChange w:id="2303" w:author="José Fonseca" w:date="2015-11-10T15:49:00Z">
                  <w:rPr/>
                </w:rPrChange>
              </w:rPr>
              <w:t>Pré-condição</w:t>
            </w:r>
          </w:p>
        </w:tc>
        <w:tc>
          <w:tcPr>
            <w:tcW w:w="6514" w:type="dxa"/>
            <w:tcBorders>
              <w:top w:val="single" w:sz="4" w:space="0" w:color="auto"/>
              <w:left w:val="single" w:sz="4" w:space="0" w:color="auto"/>
              <w:bottom w:val="single" w:sz="4" w:space="0" w:color="auto"/>
              <w:right w:val="single" w:sz="4" w:space="0" w:color="auto"/>
            </w:tcBorders>
          </w:tcPr>
          <w:p w14:paraId="4B6715A9" w14:textId="77777777" w:rsidR="008E4C65" w:rsidRPr="001A6752" w:rsidRDefault="008E4C65" w:rsidP="00F07A4B">
            <w:pPr>
              <w:rPr>
                <w:rPrChange w:id="2304" w:author="José Fonseca" w:date="2015-11-10T15:49:00Z">
                  <w:rPr/>
                </w:rPrChange>
              </w:rPr>
            </w:pPr>
            <w:r w:rsidRPr="001A6752">
              <w:rPr>
                <w:rPrChange w:id="2305" w:author="José Fonseca" w:date="2015-11-10T15:49:00Z">
                  <w:rPr/>
                </w:rPrChange>
              </w:rPr>
              <w:t>Login válido</w:t>
            </w:r>
          </w:p>
        </w:tc>
      </w:tr>
      <w:tr w:rsidR="008E4C65" w:rsidRPr="001A6752" w14:paraId="3734B730" w14:textId="77777777"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14:paraId="1F2C01C7" w14:textId="77777777" w:rsidR="008E4C65" w:rsidRPr="001A6752" w:rsidRDefault="008E4C65" w:rsidP="00F07A4B">
            <w:pPr>
              <w:rPr>
                <w:rPrChange w:id="2306" w:author="José Fonseca" w:date="2015-11-10T15:49:00Z">
                  <w:rPr/>
                </w:rPrChange>
              </w:rPr>
            </w:pPr>
            <w:r w:rsidRPr="001A6752">
              <w:rPr>
                <w:rPrChange w:id="2307" w:author="José Fonseca" w:date="2015-11-10T15:49:00Z">
                  <w:rPr/>
                </w:rPrChange>
              </w:rPr>
              <w:t>Cenário principal</w:t>
            </w:r>
          </w:p>
        </w:tc>
        <w:tc>
          <w:tcPr>
            <w:tcW w:w="6514" w:type="dxa"/>
            <w:tcBorders>
              <w:top w:val="single" w:sz="4" w:space="0" w:color="auto"/>
              <w:left w:val="single" w:sz="4" w:space="0" w:color="auto"/>
              <w:bottom w:val="single" w:sz="4" w:space="0" w:color="auto"/>
              <w:right w:val="single" w:sz="4" w:space="0" w:color="auto"/>
            </w:tcBorders>
            <w:hideMark/>
          </w:tcPr>
          <w:p w14:paraId="764CEFCE" w14:textId="77777777" w:rsidR="008E4C65" w:rsidRPr="001A6752" w:rsidRDefault="008E4C65" w:rsidP="00A71114">
            <w:pPr>
              <w:pStyle w:val="ListParagraph"/>
              <w:numPr>
                <w:ilvl w:val="0"/>
                <w:numId w:val="5"/>
              </w:numPr>
              <w:rPr>
                <w:rPrChange w:id="2308" w:author="José Fonseca" w:date="2015-11-10T15:49:00Z">
                  <w:rPr/>
                </w:rPrChange>
              </w:rPr>
            </w:pPr>
            <w:r w:rsidRPr="001A6752">
              <w:rPr>
                <w:rPrChange w:id="2309" w:author="José Fonseca" w:date="2015-11-10T15:49:00Z">
                  <w:rPr/>
                </w:rPrChange>
              </w:rPr>
              <w:t>O Caso de Uso começa quando o ator clica no botão “Inserir Boleia” ou quando seleciona um espaço vazio no mapa de boleias</w:t>
            </w:r>
          </w:p>
          <w:p w14:paraId="00989ABD" w14:textId="77777777" w:rsidR="008E4C65" w:rsidRPr="001A6752" w:rsidRDefault="008E4C65" w:rsidP="00A71114">
            <w:pPr>
              <w:pStyle w:val="ListParagraph"/>
              <w:numPr>
                <w:ilvl w:val="0"/>
                <w:numId w:val="5"/>
              </w:numPr>
              <w:rPr>
                <w:rPrChange w:id="2310" w:author="José Fonseca" w:date="2015-11-10T15:49:00Z">
                  <w:rPr/>
                </w:rPrChange>
              </w:rPr>
            </w:pPr>
            <w:r w:rsidRPr="001A6752">
              <w:rPr>
                <w:rPrChange w:id="2311" w:author="José Fonseca" w:date="2015-11-10T15:49:00Z">
                  <w:rPr/>
                </w:rPrChange>
              </w:rPr>
              <w:t>O sistema apresenta o formulário “Inserir boleia”</w:t>
            </w:r>
          </w:p>
          <w:p w14:paraId="79750386" w14:textId="77777777" w:rsidR="008E4C65" w:rsidRPr="001A6752" w:rsidRDefault="008E4C65" w:rsidP="00A71114">
            <w:pPr>
              <w:pStyle w:val="ListParagraph"/>
              <w:numPr>
                <w:ilvl w:val="0"/>
                <w:numId w:val="5"/>
              </w:numPr>
              <w:rPr>
                <w:rPrChange w:id="2312" w:author="José Fonseca" w:date="2015-11-10T15:49:00Z">
                  <w:rPr/>
                </w:rPrChange>
              </w:rPr>
            </w:pPr>
            <w:r w:rsidRPr="001A6752">
              <w:rPr>
                <w:rPrChange w:id="2313" w:author="José Fonseca" w:date="2015-11-10T15:49:00Z">
                  <w:rPr/>
                </w:rPrChange>
              </w:rPr>
              <w:t>O ator preenche os campos obrigatórios.</w:t>
            </w:r>
          </w:p>
          <w:p w14:paraId="191514BC" w14:textId="77777777" w:rsidR="008E4C65" w:rsidRPr="001A6752" w:rsidRDefault="008E4C65" w:rsidP="00A71114">
            <w:pPr>
              <w:pStyle w:val="ListParagraph"/>
              <w:numPr>
                <w:ilvl w:val="0"/>
                <w:numId w:val="5"/>
              </w:numPr>
              <w:rPr>
                <w:rPrChange w:id="2314" w:author="José Fonseca" w:date="2015-11-10T15:49:00Z">
                  <w:rPr/>
                </w:rPrChange>
              </w:rPr>
            </w:pPr>
            <w:r w:rsidRPr="001A6752">
              <w:rPr>
                <w:rPrChange w:id="2315" w:author="José Fonseca" w:date="2015-11-10T15:49:00Z">
                  <w:rPr/>
                </w:rPrChange>
              </w:rPr>
              <w:t>O ator clica no botão “Ok”, confirmando os dados</w:t>
            </w:r>
          </w:p>
          <w:p w14:paraId="58C92246" w14:textId="77777777" w:rsidR="008E4C65" w:rsidRPr="001A6752" w:rsidRDefault="008E4C65" w:rsidP="00A71114">
            <w:pPr>
              <w:pStyle w:val="ListParagraph"/>
              <w:numPr>
                <w:ilvl w:val="0"/>
                <w:numId w:val="5"/>
              </w:numPr>
              <w:rPr>
                <w:rPrChange w:id="2316" w:author="José Fonseca" w:date="2015-11-10T15:49:00Z">
                  <w:rPr/>
                </w:rPrChange>
              </w:rPr>
            </w:pPr>
            <w:r w:rsidRPr="001A6752">
              <w:rPr>
                <w:rPrChange w:id="2317" w:author="José Fonseca" w:date="2015-11-10T15:49:00Z">
                  <w:rPr/>
                </w:rPrChange>
              </w:rPr>
              <w:t>O sistema regista os dados</w:t>
            </w:r>
          </w:p>
        </w:tc>
      </w:tr>
      <w:tr w:rsidR="008E4C65" w:rsidRPr="001A6752" w14:paraId="704673ED" w14:textId="77777777" w:rsidTr="00F07A4B">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14:paraId="7C648B85" w14:textId="77777777" w:rsidR="008E4C65" w:rsidRPr="001A6752" w:rsidRDefault="008E4C65" w:rsidP="00F07A4B">
            <w:pPr>
              <w:rPr>
                <w:rPrChange w:id="2318" w:author="José Fonseca" w:date="2015-11-10T15:49:00Z">
                  <w:rPr/>
                </w:rPrChange>
              </w:rPr>
            </w:pPr>
            <w:r w:rsidRPr="001A6752">
              <w:rPr>
                <w:rPrChange w:id="2319" w:author="José Fonseca" w:date="2015-11-10T15:49:00Z">
                  <w:rPr/>
                </w:rPrChange>
              </w:rPr>
              <w:t>Cenário alternativo</w:t>
            </w:r>
          </w:p>
        </w:tc>
        <w:tc>
          <w:tcPr>
            <w:tcW w:w="6514" w:type="dxa"/>
            <w:tcBorders>
              <w:top w:val="single" w:sz="4" w:space="0" w:color="auto"/>
              <w:left w:val="single" w:sz="4" w:space="0" w:color="auto"/>
              <w:bottom w:val="single" w:sz="4" w:space="0" w:color="auto"/>
              <w:right w:val="single" w:sz="4" w:space="0" w:color="auto"/>
            </w:tcBorders>
            <w:hideMark/>
          </w:tcPr>
          <w:p w14:paraId="38495A6A" w14:textId="77777777" w:rsidR="008E4C65" w:rsidRPr="001A6752" w:rsidRDefault="008E4C65" w:rsidP="00F07A4B">
            <w:pPr>
              <w:rPr>
                <w:rPrChange w:id="2320" w:author="José Fonseca" w:date="2015-11-10T15:49:00Z">
                  <w:rPr/>
                </w:rPrChange>
              </w:rPr>
            </w:pPr>
            <w:r w:rsidRPr="001A6752">
              <w:rPr>
                <w:rPrChange w:id="2321" w:author="José Fonseca" w:date="2015-11-10T15:49:00Z">
                  <w:rPr/>
                </w:rPrChange>
              </w:rPr>
              <w:t>O ator pode cancelar a operação a qualquer momento.</w:t>
            </w:r>
          </w:p>
          <w:p w14:paraId="711E59F7" w14:textId="77777777" w:rsidR="008E4C65" w:rsidRPr="001A6752" w:rsidRDefault="008E4C65" w:rsidP="00F07A4B">
            <w:pPr>
              <w:rPr>
                <w:rPrChange w:id="2322" w:author="José Fonseca" w:date="2015-11-10T15:49:00Z">
                  <w:rPr/>
                </w:rPrChange>
              </w:rPr>
            </w:pPr>
            <w:r w:rsidRPr="001A6752">
              <w:rPr>
                <w:rPrChange w:id="2323" w:author="José Fonseca" w:date="2015-11-10T15:49:00Z">
                  <w:rPr/>
                </w:rPrChange>
              </w:rPr>
              <w:t>1. a. No caso de selecionar um espaço vazio no mapa, a boleia é colocada automaticamente sem a necessidade de formulário. A boleia será inserida com os valores pré-configurados pelo utilizador.</w:t>
            </w:r>
          </w:p>
          <w:p w14:paraId="346E412E" w14:textId="77777777" w:rsidR="008E4C65" w:rsidRPr="001A6752" w:rsidRDefault="008E4C65" w:rsidP="00F07A4B">
            <w:pPr>
              <w:rPr>
                <w:rPrChange w:id="2324" w:author="José Fonseca" w:date="2015-11-10T15:49:00Z">
                  <w:rPr/>
                </w:rPrChange>
              </w:rPr>
            </w:pPr>
            <w:r w:rsidRPr="001A6752">
              <w:rPr>
                <w:rPrChange w:id="2325" w:author="José Fonseca" w:date="2015-11-10T15:49:00Z">
                  <w:rPr/>
                </w:rPrChange>
              </w:rPr>
              <w:t>4. a. O ator não preenche todos os campos obrigatórios e aparece uma mensagem de erro.</w:t>
            </w:r>
          </w:p>
          <w:p w14:paraId="04C763A5" w14:textId="77777777" w:rsidR="008E4C65" w:rsidRPr="001A6752" w:rsidRDefault="008E4C65" w:rsidP="00F07A4B">
            <w:pPr>
              <w:rPr>
                <w:rPrChange w:id="2326" w:author="José Fonseca" w:date="2015-11-10T15:49:00Z">
                  <w:rPr/>
                </w:rPrChange>
              </w:rPr>
            </w:pPr>
            <w:r w:rsidRPr="001A6752">
              <w:rPr>
                <w:rPrChange w:id="2327" w:author="José Fonseca" w:date="2015-11-10T15:49:00Z">
                  <w:rPr/>
                </w:rPrChange>
              </w:rPr>
              <w:t>4. b. Se a sintaxe de algum campo estiver incorreta, mostra mensagem de erro.</w:t>
            </w:r>
          </w:p>
        </w:tc>
      </w:tr>
      <w:tr w:rsidR="008E4C65" w:rsidRPr="001A6752" w14:paraId="78E98388" w14:textId="77777777"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14:paraId="59DA33C5" w14:textId="77777777" w:rsidR="008E4C65" w:rsidRPr="001A6752" w:rsidRDefault="008E4C65" w:rsidP="00F07A4B">
            <w:pPr>
              <w:rPr>
                <w:rPrChange w:id="2328" w:author="José Fonseca" w:date="2015-11-10T15:49:00Z">
                  <w:rPr/>
                </w:rPrChange>
              </w:rPr>
            </w:pPr>
            <w:r w:rsidRPr="001A6752">
              <w:rPr>
                <w:rPrChange w:id="2329" w:author="José Fonseca" w:date="2015-11-10T15:49:00Z">
                  <w:rPr/>
                </w:rPrChange>
              </w:rPr>
              <w:t>Pós-condição</w:t>
            </w:r>
          </w:p>
        </w:tc>
        <w:tc>
          <w:tcPr>
            <w:tcW w:w="6514" w:type="dxa"/>
            <w:tcBorders>
              <w:top w:val="single" w:sz="4" w:space="0" w:color="auto"/>
              <w:left w:val="single" w:sz="4" w:space="0" w:color="auto"/>
              <w:bottom w:val="single" w:sz="4" w:space="0" w:color="auto"/>
              <w:right w:val="single" w:sz="4" w:space="0" w:color="auto"/>
            </w:tcBorders>
          </w:tcPr>
          <w:p w14:paraId="23010354" w14:textId="77777777" w:rsidR="008E4C65" w:rsidRPr="001A6752" w:rsidRDefault="008E4C65" w:rsidP="00F07A4B">
            <w:pPr>
              <w:rPr>
                <w:rPrChange w:id="2330" w:author="José Fonseca" w:date="2015-11-10T15:49:00Z">
                  <w:rPr/>
                </w:rPrChange>
              </w:rPr>
            </w:pPr>
            <w:r w:rsidRPr="001A6752">
              <w:rPr>
                <w:rPrChange w:id="2331" w:author="José Fonseca" w:date="2015-11-10T15:49:00Z">
                  <w:rPr/>
                </w:rPrChange>
              </w:rPr>
              <w:t>Os dados estatísticos relevantes ao ator são atualizados.</w:t>
            </w:r>
          </w:p>
        </w:tc>
      </w:tr>
      <w:tr w:rsidR="008E4C65" w:rsidRPr="001A6752" w14:paraId="449833CE" w14:textId="77777777"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14:paraId="3167E654" w14:textId="77777777" w:rsidR="008E4C65" w:rsidRPr="001A6752" w:rsidRDefault="008E4C65" w:rsidP="00F07A4B">
            <w:pPr>
              <w:rPr>
                <w:rPrChange w:id="2332" w:author="José Fonseca" w:date="2015-11-10T15:49:00Z">
                  <w:rPr/>
                </w:rPrChange>
              </w:rPr>
            </w:pPr>
            <w:r w:rsidRPr="001A6752">
              <w:rPr>
                <w:rPrChange w:id="2333" w:author="José Fonseca" w:date="2015-11-10T15:49:00Z">
                  <w:rPr/>
                </w:rPrChange>
              </w:rPr>
              <w:t>Casos de teste</w:t>
            </w:r>
          </w:p>
        </w:tc>
        <w:tc>
          <w:tcPr>
            <w:tcW w:w="6514" w:type="dxa"/>
            <w:tcBorders>
              <w:top w:val="single" w:sz="4" w:space="0" w:color="auto"/>
              <w:left w:val="single" w:sz="4" w:space="0" w:color="auto"/>
              <w:bottom w:val="single" w:sz="4" w:space="0" w:color="auto"/>
              <w:right w:val="single" w:sz="4" w:space="0" w:color="auto"/>
            </w:tcBorders>
          </w:tcPr>
          <w:p w14:paraId="79FBE9F9" w14:textId="77777777" w:rsidR="008E4C65" w:rsidRPr="001A6752" w:rsidRDefault="008E4C65" w:rsidP="00A71114">
            <w:pPr>
              <w:pStyle w:val="ListParagraph"/>
              <w:numPr>
                <w:ilvl w:val="0"/>
                <w:numId w:val="1"/>
              </w:numPr>
              <w:rPr>
                <w:rPrChange w:id="2334" w:author="José Fonseca" w:date="2015-11-10T15:49:00Z">
                  <w:rPr/>
                </w:rPrChange>
              </w:rPr>
            </w:pPr>
            <w:r w:rsidRPr="001A6752">
              <w:rPr>
                <w:rPrChange w:id="2335" w:author="José Fonseca" w:date="2015-11-10T15:49:00Z">
                  <w:rPr/>
                </w:rPrChange>
              </w:rPr>
              <w:t>Verificar se o mapa de boleias é atualizado corretamente.</w:t>
            </w:r>
          </w:p>
          <w:p w14:paraId="504BDDE8" w14:textId="77777777" w:rsidR="008E4C65" w:rsidRPr="001A6752" w:rsidRDefault="008E4C65" w:rsidP="00A71114">
            <w:pPr>
              <w:pStyle w:val="ListParagraph"/>
              <w:numPr>
                <w:ilvl w:val="0"/>
                <w:numId w:val="1"/>
              </w:numPr>
              <w:rPr>
                <w:rPrChange w:id="2336" w:author="José Fonseca" w:date="2015-11-10T15:49:00Z">
                  <w:rPr/>
                </w:rPrChange>
              </w:rPr>
            </w:pPr>
            <w:r w:rsidRPr="001A6752">
              <w:rPr>
                <w:rPrChange w:id="2337" w:author="José Fonseca" w:date="2015-11-10T15:49:00Z">
                  <w:rPr/>
                </w:rPrChange>
              </w:rPr>
              <w:t>Verificar se as estatísticas são atualizadas corretamente.</w:t>
            </w:r>
          </w:p>
          <w:p w14:paraId="098CEF37" w14:textId="77777777" w:rsidR="008E4C65" w:rsidRPr="001A6752" w:rsidRDefault="008E4C65" w:rsidP="00A71114">
            <w:pPr>
              <w:pStyle w:val="ListParagraph"/>
              <w:numPr>
                <w:ilvl w:val="0"/>
                <w:numId w:val="1"/>
              </w:numPr>
              <w:rPr>
                <w:rPrChange w:id="2338" w:author="José Fonseca" w:date="2015-11-10T15:49:00Z">
                  <w:rPr/>
                </w:rPrChange>
              </w:rPr>
            </w:pPr>
            <w:r w:rsidRPr="001A6752">
              <w:rPr>
                <w:rPrChange w:id="2339" w:author="José Fonseca" w:date="2015-11-10T15:49:00Z">
                  <w:rPr/>
                </w:rPrChange>
              </w:rPr>
              <w:t>Verificar se ao omitir campos obrigatórios, o sistema dá erro.</w:t>
            </w:r>
          </w:p>
          <w:p w14:paraId="7EC1D3F6" w14:textId="77777777" w:rsidR="008E4C65" w:rsidRPr="001A6752" w:rsidRDefault="008E4C65" w:rsidP="00A71114">
            <w:pPr>
              <w:pStyle w:val="ListParagraph"/>
              <w:numPr>
                <w:ilvl w:val="0"/>
                <w:numId w:val="1"/>
              </w:numPr>
              <w:rPr>
                <w:rPrChange w:id="2340" w:author="José Fonseca" w:date="2015-11-10T15:49:00Z">
                  <w:rPr/>
                </w:rPrChange>
              </w:rPr>
            </w:pPr>
            <w:r w:rsidRPr="001A6752">
              <w:rPr>
                <w:rPrChange w:id="2341" w:author="José Fonseca" w:date="2015-11-10T15:49:00Z">
                  <w:rPr/>
                </w:rPrChange>
              </w:rPr>
              <w:t>Verificar se os campos são preenchidos corretamente</w:t>
            </w:r>
          </w:p>
          <w:p w14:paraId="6CED9367" w14:textId="77777777" w:rsidR="008E4C65" w:rsidRPr="001A6752" w:rsidRDefault="008E4C65" w:rsidP="00A71114">
            <w:pPr>
              <w:pStyle w:val="ListParagraph"/>
              <w:numPr>
                <w:ilvl w:val="0"/>
                <w:numId w:val="2"/>
              </w:numPr>
              <w:rPr>
                <w:rPrChange w:id="2342" w:author="José Fonseca" w:date="2015-11-10T15:49:00Z">
                  <w:rPr/>
                </w:rPrChange>
              </w:rPr>
            </w:pPr>
            <w:r w:rsidRPr="001A6752">
              <w:rPr>
                <w:rPrChange w:id="2343" w:author="José Fonseca" w:date="2015-11-10T15:49:00Z">
                  <w:rPr/>
                </w:rPrChange>
              </w:rPr>
              <w:t>Se os campos numéricos só contêm carateres numéricos.</w:t>
            </w:r>
          </w:p>
          <w:p w14:paraId="713CCD2D" w14:textId="77777777" w:rsidR="008E4C65" w:rsidRPr="001A6752" w:rsidRDefault="008E4C65" w:rsidP="00A71114">
            <w:pPr>
              <w:pStyle w:val="ListParagraph"/>
              <w:numPr>
                <w:ilvl w:val="0"/>
                <w:numId w:val="2"/>
              </w:numPr>
              <w:rPr>
                <w:rPrChange w:id="2344" w:author="José Fonseca" w:date="2015-11-10T15:49:00Z">
                  <w:rPr/>
                </w:rPrChange>
              </w:rPr>
            </w:pPr>
            <w:r w:rsidRPr="001A6752">
              <w:rPr>
                <w:rPrChange w:id="2345" w:author="José Fonseca" w:date="2015-11-10T15:49:00Z">
                  <w:rPr/>
                </w:rPrChange>
              </w:rPr>
              <w:t>Se os campos alfabéticos só contêm carateres alfabéticos.</w:t>
            </w:r>
          </w:p>
        </w:tc>
      </w:tr>
    </w:tbl>
    <w:p w14:paraId="1E083470" w14:textId="77777777" w:rsidR="003E7FFE" w:rsidRPr="001A6752" w:rsidRDefault="003E7FFE" w:rsidP="003E7FFE">
      <w:pPr>
        <w:pStyle w:val="Caption"/>
        <w:rPr>
          <w:rPrChange w:id="2346" w:author="José Fonseca" w:date="2015-11-10T15:49:00Z">
            <w:rPr/>
          </w:rPrChange>
        </w:rPr>
      </w:pPr>
      <w:bookmarkStart w:id="2347" w:name="_Ref434416160"/>
      <w:bookmarkStart w:id="2348" w:name="_Toc434874439"/>
      <w:r w:rsidRPr="001A6752">
        <w:rPr>
          <w:rPrChange w:id="2349" w:author="José Fonseca" w:date="2015-11-10T15:49:00Z">
            <w:rPr/>
          </w:rPrChange>
        </w:rPr>
        <w:t xml:space="preserve">Tabela </w:t>
      </w:r>
      <w:r w:rsidR="00E64FF6" w:rsidRPr="001A6752">
        <w:rPr>
          <w:rPrChange w:id="2350" w:author="José Fonseca" w:date="2015-11-10T15:49:00Z">
            <w:rPr/>
          </w:rPrChange>
        </w:rPr>
        <w:fldChar w:fldCharType="begin"/>
      </w:r>
      <w:r w:rsidR="00E64FF6" w:rsidRPr="001A6752">
        <w:rPr>
          <w:rPrChange w:id="2351" w:author="José Fonseca" w:date="2015-11-10T15:49:00Z">
            <w:rPr/>
          </w:rPrChange>
        </w:rPr>
        <w:instrText xml:space="preserve"> SEQ Tabela \* ARABIC </w:instrText>
      </w:r>
      <w:r w:rsidR="00E64FF6" w:rsidRPr="001A6752">
        <w:rPr>
          <w:rPrChange w:id="2352" w:author="José Fonseca" w:date="2015-11-10T15:49:00Z">
            <w:rPr/>
          </w:rPrChange>
        </w:rPr>
        <w:fldChar w:fldCharType="separate"/>
      </w:r>
      <w:r w:rsidR="009B510B" w:rsidRPr="001A6752">
        <w:rPr>
          <w:rPrChange w:id="2353" w:author="José Fonseca" w:date="2015-11-10T15:49:00Z">
            <w:rPr>
              <w:noProof/>
            </w:rPr>
          </w:rPrChange>
        </w:rPr>
        <w:t>5</w:t>
      </w:r>
      <w:r w:rsidR="00E64FF6" w:rsidRPr="001A6752">
        <w:rPr>
          <w:rPrChange w:id="2354" w:author="José Fonseca" w:date="2015-11-10T15:49:00Z">
            <w:rPr>
              <w:noProof/>
            </w:rPr>
          </w:rPrChange>
        </w:rPr>
        <w:fldChar w:fldCharType="end"/>
      </w:r>
      <w:bookmarkEnd w:id="2347"/>
      <w:r w:rsidRPr="001A6752">
        <w:rPr>
          <w:rPrChange w:id="2355" w:author="José Fonseca" w:date="2015-11-10T15:49:00Z">
            <w:rPr/>
          </w:rPrChange>
        </w:rPr>
        <w:t xml:space="preserve"> - Descrição do caso de uso "Inserir Boleia"</w:t>
      </w:r>
      <w:bookmarkEnd w:id="2348"/>
    </w:p>
    <w:p w14:paraId="3BD074EB" w14:textId="77777777" w:rsidR="008E4C65" w:rsidRPr="001A6752" w:rsidRDefault="008E4C65" w:rsidP="008E4C65">
      <w:pPr>
        <w:spacing w:line="276" w:lineRule="auto"/>
        <w:jc w:val="left"/>
        <w:rPr>
          <w:rPrChange w:id="2356" w:author="José Fonseca" w:date="2015-11-10T15:49:00Z">
            <w:rPr/>
          </w:rPrChange>
        </w:rPr>
      </w:pPr>
      <w:r w:rsidRPr="001A6752">
        <w:rPr>
          <w:rPrChange w:id="2357" w:author="José Fonseca" w:date="2015-11-10T15:49:00Z">
            <w:rPr/>
          </w:rPrChange>
        </w:rPr>
        <w:br w:type="page"/>
      </w:r>
    </w:p>
    <w:p w14:paraId="4722391B" w14:textId="77777777" w:rsidR="00186787" w:rsidRPr="001A6752" w:rsidRDefault="00D96943" w:rsidP="00186787">
      <w:pPr>
        <w:pStyle w:val="Heading3"/>
        <w:rPr>
          <w:rPrChange w:id="2358" w:author="José Fonseca" w:date="2015-11-10T15:49:00Z">
            <w:rPr/>
          </w:rPrChange>
        </w:rPr>
      </w:pPr>
      <w:bookmarkStart w:id="2359" w:name="_Toc434846636"/>
      <w:bookmarkStart w:id="2360" w:name="_Toc434848092"/>
      <w:r w:rsidRPr="001A6752">
        <w:rPr>
          <w:rPrChange w:id="2361" w:author="José Fonseca" w:date="2015-11-10T15:49:00Z">
            <w:rPr/>
          </w:rPrChange>
        </w:rPr>
        <w:lastRenderedPageBreak/>
        <w:t>Eliminar boleia</w:t>
      </w:r>
      <w:bookmarkEnd w:id="2359"/>
      <w:bookmarkEnd w:id="2360"/>
    </w:p>
    <w:p w14:paraId="06F5A391" w14:textId="77777777" w:rsidR="009E4CBC" w:rsidRPr="001A6752" w:rsidRDefault="009E4CBC" w:rsidP="009E4CBC">
      <w:pPr>
        <w:rPr>
          <w:rPrChange w:id="2362" w:author="José Fonseca" w:date="2015-11-10T15:49:00Z">
            <w:rPr/>
          </w:rPrChange>
        </w:rPr>
      </w:pPr>
      <w:r w:rsidRPr="001A6752">
        <w:rPr>
          <w:rPrChange w:id="2363" w:author="José Fonseca" w:date="2015-11-10T15:49:00Z">
            <w:rPr/>
          </w:rPrChange>
        </w:rPr>
        <w:t>O que devemos notar deste caso de uso é o cenário alternativo. Se uma boleia fizer parte de uma repetição, o sistema faz uma pergunta adicional ao ator para eliminar todas as boleias ligadas a essa repetição.</w:t>
      </w:r>
    </w:p>
    <w:tbl>
      <w:tblPr>
        <w:tblStyle w:val="TableGrid"/>
        <w:tblW w:w="0" w:type="auto"/>
        <w:tblLook w:val="04A0" w:firstRow="1" w:lastRow="0" w:firstColumn="1" w:lastColumn="0" w:noHBand="0" w:noVBand="1"/>
      </w:tblPr>
      <w:tblGrid>
        <w:gridCol w:w="1980"/>
        <w:gridCol w:w="6514"/>
      </w:tblGrid>
      <w:tr w:rsidR="00D96943" w:rsidRPr="001A6752" w14:paraId="211638F9" w14:textId="77777777"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14:paraId="1890B497" w14:textId="77777777" w:rsidR="00D96943" w:rsidRPr="001A6752" w:rsidRDefault="00D96943" w:rsidP="00D96943">
            <w:pPr>
              <w:rPr>
                <w:rPrChange w:id="2364" w:author="José Fonseca" w:date="2015-11-10T15:49:00Z">
                  <w:rPr/>
                </w:rPrChange>
              </w:rPr>
            </w:pPr>
            <w:r w:rsidRPr="001A6752">
              <w:rPr>
                <w:rPrChange w:id="2365" w:author="José Fonseca" w:date="2015-11-10T15:49:00Z">
                  <w:rPr/>
                </w:rPrChange>
              </w:rPr>
              <w:t>Nome</w:t>
            </w:r>
          </w:p>
        </w:tc>
        <w:tc>
          <w:tcPr>
            <w:tcW w:w="6514" w:type="dxa"/>
            <w:tcBorders>
              <w:top w:val="single" w:sz="4" w:space="0" w:color="auto"/>
              <w:left w:val="single" w:sz="4" w:space="0" w:color="auto"/>
              <w:bottom w:val="single" w:sz="4" w:space="0" w:color="auto"/>
              <w:right w:val="single" w:sz="4" w:space="0" w:color="auto"/>
            </w:tcBorders>
            <w:hideMark/>
          </w:tcPr>
          <w:p w14:paraId="026CC034" w14:textId="77777777" w:rsidR="00D96943" w:rsidRPr="001A6752" w:rsidRDefault="00D96943" w:rsidP="00D96943">
            <w:pPr>
              <w:rPr>
                <w:rPrChange w:id="2366" w:author="José Fonseca" w:date="2015-11-10T15:49:00Z">
                  <w:rPr/>
                </w:rPrChange>
              </w:rPr>
            </w:pPr>
            <w:r w:rsidRPr="001A6752">
              <w:rPr>
                <w:rPrChange w:id="2367" w:author="José Fonseca" w:date="2015-11-10T15:49:00Z">
                  <w:rPr/>
                </w:rPrChange>
              </w:rPr>
              <w:t>Eliminar boleia</w:t>
            </w:r>
          </w:p>
        </w:tc>
      </w:tr>
      <w:tr w:rsidR="00D96943" w:rsidRPr="001A6752" w14:paraId="41CBCD22" w14:textId="77777777"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14:paraId="6C947722" w14:textId="77777777" w:rsidR="00D96943" w:rsidRPr="001A6752" w:rsidRDefault="00D96943" w:rsidP="00D96943">
            <w:pPr>
              <w:rPr>
                <w:rPrChange w:id="2368" w:author="José Fonseca" w:date="2015-11-10T15:49:00Z">
                  <w:rPr/>
                </w:rPrChange>
              </w:rPr>
            </w:pPr>
            <w:r w:rsidRPr="001A6752">
              <w:rPr>
                <w:rPrChange w:id="2369" w:author="José Fonseca" w:date="2015-11-10T15:49:00Z">
                  <w:rPr/>
                </w:rPrChange>
              </w:rPr>
              <w:t>Objetivo</w:t>
            </w:r>
          </w:p>
        </w:tc>
        <w:tc>
          <w:tcPr>
            <w:tcW w:w="6514" w:type="dxa"/>
            <w:tcBorders>
              <w:top w:val="single" w:sz="4" w:space="0" w:color="auto"/>
              <w:left w:val="single" w:sz="4" w:space="0" w:color="auto"/>
              <w:bottom w:val="single" w:sz="4" w:space="0" w:color="auto"/>
              <w:right w:val="single" w:sz="4" w:space="0" w:color="auto"/>
            </w:tcBorders>
            <w:hideMark/>
          </w:tcPr>
          <w:p w14:paraId="16AB398E" w14:textId="77777777" w:rsidR="00D96943" w:rsidRPr="001A6752" w:rsidRDefault="00D96943" w:rsidP="00D96943">
            <w:pPr>
              <w:rPr>
                <w:rPrChange w:id="2370" w:author="José Fonseca" w:date="2015-11-10T15:49:00Z">
                  <w:rPr/>
                </w:rPrChange>
              </w:rPr>
            </w:pPr>
            <w:r w:rsidRPr="001A6752">
              <w:rPr>
                <w:rPrChange w:id="2371" w:author="José Fonseca" w:date="2015-11-10T15:49:00Z">
                  <w:rPr/>
                </w:rPrChange>
              </w:rPr>
              <w:t xml:space="preserve">O ator elimina uma boleia </w:t>
            </w:r>
          </w:p>
        </w:tc>
      </w:tr>
      <w:tr w:rsidR="00D96943" w:rsidRPr="001A6752" w14:paraId="1D8DBA97" w14:textId="77777777"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14:paraId="4289754E" w14:textId="77777777" w:rsidR="00D96943" w:rsidRPr="001A6752" w:rsidRDefault="00D96943" w:rsidP="00D96943">
            <w:pPr>
              <w:rPr>
                <w:rPrChange w:id="2372" w:author="José Fonseca" w:date="2015-11-10T15:49:00Z">
                  <w:rPr/>
                </w:rPrChange>
              </w:rPr>
            </w:pPr>
            <w:r w:rsidRPr="001A6752">
              <w:rPr>
                <w:rPrChange w:id="2373" w:author="José Fonseca" w:date="2015-11-10T15:49:00Z">
                  <w:rPr/>
                </w:rPrChange>
              </w:rPr>
              <w:t>Prioridade</w:t>
            </w:r>
          </w:p>
        </w:tc>
        <w:tc>
          <w:tcPr>
            <w:tcW w:w="6514" w:type="dxa"/>
            <w:tcBorders>
              <w:top w:val="single" w:sz="4" w:space="0" w:color="auto"/>
              <w:left w:val="single" w:sz="4" w:space="0" w:color="auto"/>
              <w:bottom w:val="single" w:sz="4" w:space="0" w:color="auto"/>
              <w:right w:val="single" w:sz="4" w:space="0" w:color="auto"/>
            </w:tcBorders>
            <w:hideMark/>
          </w:tcPr>
          <w:p w14:paraId="2E661704" w14:textId="77777777" w:rsidR="00D96943" w:rsidRPr="001A6752" w:rsidRDefault="00D96943" w:rsidP="00D96943">
            <w:pPr>
              <w:rPr>
                <w:rPrChange w:id="2374" w:author="José Fonseca" w:date="2015-11-10T15:49:00Z">
                  <w:rPr/>
                </w:rPrChange>
              </w:rPr>
            </w:pPr>
            <w:r w:rsidRPr="001A6752">
              <w:rPr>
                <w:rPrChange w:id="2375" w:author="José Fonseca" w:date="2015-11-10T15:49:00Z">
                  <w:rPr/>
                </w:rPrChange>
              </w:rPr>
              <w:t>Baixa</w:t>
            </w:r>
          </w:p>
        </w:tc>
      </w:tr>
      <w:tr w:rsidR="00D96943" w:rsidRPr="001A6752" w14:paraId="5B8775BC" w14:textId="77777777"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14:paraId="613BE6EE" w14:textId="77777777" w:rsidR="00D96943" w:rsidRPr="001A6752" w:rsidRDefault="00D96943" w:rsidP="00D96943">
            <w:pPr>
              <w:rPr>
                <w:rPrChange w:id="2376" w:author="José Fonseca" w:date="2015-11-10T15:49:00Z">
                  <w:rPr/>
                </w:rPrChange>
              </w:rPr>
            </w:pPr>
            <w:r w:rsidRPr="001A6752">
              <w:rPr>
                <w:rPrChange w:id="2377" w:author="José Fonseca" w:date="2015-11-10T15:49:00Z">
                  <w:rPr/>
                </w:rPrChange>
              </w:rPr>
              <w:t>Pré-condição</w:t>
            </w:r>
          </w:p>
        </w:tc>
        <w:tc>
          <w:tcPr>
            <w:tcW w:w="6514" w:type="dxa"/>
            <w:tcBorders>
              <w:top w:val="single" w:sz="4" w:space="0" w:color="auto"/>
              <w:left w:val="single" w:sz="4" w:space="0" w:color="auto"/>
              <w:bottom w:val="single" w:sz="4" w:space="0" w:color="auto"/>
              <w:right w:val="single" w:sz="4" w:space="0" w:color="auto"/>
            </w:tcBorders>
          </w:tcPr>
          <w:p w14:paraId="52171B84" w14:textId="77777777" w:rsidR="00D96943" w:rsidRPr="001A6752" w:rsidRDefault="00D96943" w:rsidP="00D96943">
            <w:pPr>
              <w:rPr>
                <w:rPrChange w:id="2378" w:author="José Fonseca" w:date="2015-11-10T15:49:00Z">
                  <w:rPr/>
                </w:rPrChange>
              </w:rPr>
            </w:pPr>
            <w:r w:rsidRPr="001A6752">
              <w:rPr>
                <w:rPrChange w:id="2379" w:author="José Fonseca" w:date="2015-11-10T15:49:00Z">
                  <w:rPr/>
                </w:rPrChange>
              </w:rPr>
              <w:t>Login válido</w:t>
            </w:r>
          </w:p>
        </w:tc>
      </w:tr>
      <w:tr w:rsidR="00D96943" w:rsidRPr="001A6752" w14:paraId="43CED678" w14:textId="77777777"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14:paraId="76BCA4E1" w14:textId="77777777" w:rsidR="00D96943" w:rsidRPr="001A6752" w:rsidRDefault="00D96943" w:rsidP="00D96943">
            <w:pPr>
              <w:rPr>
                <w:rPrChange w:id="2380" w:author="José Fonseca" w:date="2015-11-10T15:49:00Z">
                  <w:rPr/>
                </w:rPrChange>
              </w:rPr>
            </w:pPr>
            <w:r w:rsidRPr="001A6752">
              <w:rPr>
                <w:rPrChange w:id="2381" w:author="José Fonseca" w:date="2015-11-10T15:49:00Z">
                  <w:rPr/>
                </w:rPrChange>
              </w:rPr>
              <w:t>Cenário principal</w:t>
            </w:r>
          </w:p>
        </w:tc>
        <w:tc>
          <w:tcPr>
            <w:tcW w:w="6514" w:type="dxa"/>
            <w:tcBorders>
              <w:top w:val="single" w:sz="4" w:space="0" w:color="auto"/>
              <w:left w:val="single" w:sz="4" w:space="0" w:color="auto"/>
              <w:bottom w:val="single" w:sz="4" w:space="0" w:color="auto"/>
              <w:right w:val="single" w:sz="4" w:space="0" w:color="auto"/>
            </w:tcBorders>
            <w:hideMark/>
          </w:tcPr>
          <w:p w14:paraId="3E0E480B" w14:textId="77777777" w:rsidR="00D96943" w:rsidRPr="001A6752" w:rsidRDefault="00D96943" w:rsidP="00D96943">
            <w:pPr>
              <w:pStyle w:val="ListParagraph"/>
              <w:numPr>
                <w:ilvl w:val="0"/>
                <w:numId w:val="22"/>
              </w:numPr>
              <w:rPr>
                <w:rPrChange w:id="2382" w:author="José Fonseca" w:date="2015-11-10T15:49:00Z">
                  <w:rPr/>
                </w:rPrChange>
              </w:rPr>
            </w:pPr>
            <w:r w:rsidRPr="001A6752">
              <w:rPr>
                <w:rPrChange w:id="2383" w:author="José Fonseca" w:date="2015-11-10T15:49:00Z">
                  <w:rPr/>
                </w:rPrChange>
              </w:rPr>
              <w:t>O Caso de Uso começa quando o ator clica no botão “Eliminar” após selecionar uma boleia.</w:t>
            </w:r>
          </w:p>
          <w:p w14:paraId="44EEB506" w14:textId="77777777" w:rsidR="00D96943" w:rsidRPr="001A6752" w:rsidRDefault="00D96943" w:rsidP="00D96943">
            <w:pPr>
              <w:pStyle w:val="ListParagraph"/>
              <w:numPr>
                <w:ilvl w:val="0"/>
                <w:numId w:val="22"/>
              </w:numPr>
              <w:rPr>
                <w:rPrChange w:id="2384" w:author="José Fonseca" w:date="2015-11-10T15:49:00Z">
                  <w:rPr/>
                </w:rPrChange>
              </w:rPr>
            </w:pPr>
            <w:r w:rsidRPr="001A6752">
              <w:rPr>
                <w:rPrChange w:id="2385" w:author="José Fonseca" w:date="2015-11-10T15:49:00Z">
                  <w:rPr/>
                </w:rPrChange>
              </w:rPr>
              <w:t>O sistema pede a confirmação da eliminação.</w:t>
            </w:r>
          </w:p>
          <w:p w14:paraId="14A377A8" w14:textId="77777777" w:rsidR="00D96943" w:rsidRPr="001A6752" w:rsidRDefault="00D96943" w:rsidP="00D96943">
            <w:pPr>
              <w:pStyle w:val="ListParagraph"/>
              <w:numPr>
                <w:ilvl w:val="0"/>
                <w:numId w:val="22"/>
              </w:numPr>
              <w:rPr>
                <w:rPrChange w:id="2386" w:author="José Fonseca" w:date="2015-11-10T15:49:00Z">
                  <w:rPr/>
                </w:rPrChange>
              </w:rPr>
            </w:pPr>
            <w:r w:rsidRPr="001A6752">
              <w:rPr>
                <w:rPrChange w:id="2387" w:author="José Fonseca" w:date="2015-11-10T15:49:00Z">
                  <w:rPr/>
                </w:rPrChange>
              </w:rPr>
              <w:t>O ator clica no botão “Ok”, confirmando a eliminação</w:t>
            </w:r>
            <w:r w:rsidR="009E4CBC" w:rsidRPr="001A6752">
              <w:rPr>
                <w:rPrChange w:id="2388" w:author="José Fonseca" w:date="2015-11-10T15:49:00Z">
                  <w:rPr/>
                </w:rPrChange>
              </w:rPr>
              <w:t>.</w:t>
            </w:r>
          </w:p>
          <w:p w14:paraId="5E321EA7" w14:textId="77777777" w:rsidR="00D96943" w:rsidRPr="001A6752" w:rsidRDefault="00D96943" w:rsidP="00D96943">
            <w:pPr>
              <w:pStyle w:val="ListParagraph"/>
              <w:numPr>
                <w:ilvl w:val="0"/>
                <w:numId w:val="22"/>
              </w:numPr>
              <w:rPr>
                <w:rPrChange w:id="2389" w:author="José Fonseca" w:date="2015-11-10T15:49:00Z">
                  <w:rPr/>
                </w:rPrChange>
              </w:rPr>
            </w:pPr>
            <w:r w:rsidRPr="001A6752">
              <w:rPr>
                <w:rPrChange w:id="2390" w:author="José Fonseca" w:date="2015-11-10T15:49:00Z">
                  <w:rPr/>
                </w:rPrChange>
              </w:rPr>
              <w:t>O sistema elimina a boleia.</w:t>
            </w:r>
          </w:p>
        </w:tc>
      </w:tr>
      <w:tr w:rsidR="00D96943" w:rsidRPr="001A6752" w14:paraId="731B9E2A" w14:textId="77777777" w:rsidTr="00D96943">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14:paraId="71067F59" w14:textId="77777777" w:rsidR="00D96943" w:rsidRPr="001A6752" w:rsidRDefault="00D96943" w:rsidP="00D96943">
            <w:pPr>
              <w:rPr>
                <w:rPrChange w:id="2391" w:author="José Fonseca" w:date="2015-11-10T15:49:00Z">
                  <w:rPr/>
                </w:rPrChange>
              </w:rPr>
            </w:pPr>
            <w:r w:rsidRPr="001A6752">
              <w:rPr>
                <w:rPrChange w:id="2392" w:author="José Fonseca" w:date="2015-11-10T15:49:00Z">
                  <w:rPr/>
                </w:rPrChange>
              </w:rPr>
              <w:t>Cenário alternativo</w:t>
            </w:r>
          </w:p>
        </w:tc>
        <w:tc>
          <w:tcPr>
            <w:tcW w:w="6514" w:type="dxa"/>
            <w:tcBorders>
              <w:top w:val="single" w:sz="4" w:space="0" w:color="auto"/>
              <w:left w:val="single" w:sz="4" w:space="0" w:color="auto"/>
              <w:bottom w:val="single" w:sz="4" w:space="0" w:color="auto"/>
              <w:right w:val="single" w:sz="4" w:space="0" w:color="auto"/>
            </w:tcBorders>
            <w:hideMark/>
          </w:tcPr>
          <w:p w14:paraId="21507DA8" w14:textId="77777777" w:rsidR="00D96943" w:rsidRPr="001A6752" w:rsidRDefault="00D96943" w:rsidP="00D96943">
            <w:pPr>
              <w:rPr>
                <w:rPrChange w:id="2393" w:author="José Fonseca" w:date="2015-11-10T15:49:00Z">
                  <w:rPr/>
                </w:rPrChange>
              </w:rPr>
            </w:pPr>
            <w:r w:rsidRPr="001A6752">
              <w:rPr>
                <w:rPrChange w:id="2394" w:author="José Fonseca" w:date="2015-11-10T15:49:00Z">
                  <w:rPr/>
                </w:rPrChange>
              </w:rPr>
              <w:t>O ator pode cancelar a operação a qualquer momento.</w:t>
            </w:r>
          </w:p>
          <w:p w14:paraId="27F1677B" w14:textId="77777777" w:rsidR="00D96943" w:rsidRPr="001A6752" w:rsidRDefault="00D96943" w:rsidP="00D96943">
            <w:pPr>
              <w:rPr>
                <w:rPrChange w:id="2395" w:author="José Fonseca" w:date="2015-11-10T15:49:00Z">
                  <w:rPr/>
                </w:rPrChange>
              </w:rPr>
            </w:pPr>
            <w:r w:rsidRPr="001A6752">
              <w:rPr>
                <w:rPrChange w:id="2396" w:author="José Fonseca" w:date="2015-11-10T15:49:00Z">
                  <w:rPr/>
                </w:rPrChange>
              </w:rPr>
              <w:t>1.a Se a boleia pertencer a uma repetição, o sistema pergunta ao ator se ele quer eliminar as bol</w:t>
            </w:r>
            <w:r w:rsidR="009E4CBC" w:rsidRPr="001A6752">
              <w:rPr>
                <w:rPrChange w:id="2397" w:author="José Fonseca" w:date="2015-11-10T15:49:00Z">
                  <w:rPr/>
                </w:rPrChange>
              </w:rPr>
              <w:t>eias associadas a essa repetição</w:t>
            </w:r>
            <w:r w:rsidRPr="001A6752">
              <w:rPr>
                <w:rPrChange w:id="2398" w:author="José Fonseca" w:date="2015-11-10T15:49:00Z">
                  <w:rPr/>
                </w:rPrChange>
              </w:rPr>
              <w:t>.</w:t>
            </w:r>
            <w:r w:rsidR="009E4CBC" w:rsidRPr="001A6752">
              <w:rPr>
                <w:rPrChange w:id="2399" w:author="José Fonseca" w:date="2015-11-10T15:49:00Z">
                  <w:rPr/>
                </w:rPrChange>
              </w:rPr>
              <w:t xml:space="preserve"> Se ele confirmar, então no passo 4, são eliminadas todas as boleias ligadas a essa repetição.</w:t>
            </w:r>
          </w:p>
        </w:tc>
      </w:tr>
      <w:tr w:rsidR="00D96943" w:rsidRPr="001A6752" w14:paraId="4D78034D" w14:textId="77777777"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14:paraId="058FB237" w14:textId="77777777" w:rsidR="00D96943" w:rsidRPr="001A6752" w:rsidRDefault="00D96943" w:rsidP="00D96943">
            <w:pPr>
              <w:rPr>
                <w:rPrChange w:id="2400" w:author="José Fonseca" w:date="2015-11-10T15:49:00Z">
                  <w:rPr/>
                </w:rPrChange>
              </w:rPr>
            </w:pPr>
            <w:r w:rsidRPr="001A6752">
              <w:rPr>
                <w:rPrChange w:id="2401" w:author="José Fonseca" w:date="2015-11-10T15:49:00Z">
                  <w:rPr/>
                </w:rPrChange>
              </w:rPr>
              <w:t>Pós-condição</w:t>
            </w:r>
          </w:p>
        </w:tc>
        <w:tc>
          <w:tcPr>
            <w:tcW w:w="6514" w:type="dxa"/>
            <w:tcBorders>
              <w:top w:val="single" w:sz="4" w:space="0" w:color="auto"/>
              <w:left w:val="single" w:sz="4" w:space="0" w:color="auto"/>
              <w:bottom w:val="single" w:sz="4" w:space="0" w:color="auto"/>
              <w:right w:val="single" w:sz="4" w:space="0" w:color="auto"/>
            </w:tcBorders>
          </w:tcPr>
          <w:p w14:paraId="74B48C51" w14:textId="77777777" w:rsidR="00D96943" w:rsidRPr="001A6752" w:rsidRDefault="00D96943" w:rsidP="00D96943">
            <w:pPr>
              <w:rPr>
                <w:rPrChange w:id="2402" w:author="José Fonseca" w:date="2015-11-10T15:49:00Z">
                  <w:rPr/>
                </w:rPrChange>
              </w:rPr>
            </w:pPr>
            <w:r w:rsidRPr="001A6752">
              <w:rPr>
                <w:rPrChange w:id="2403" w:author="José Fonseca" w:date="2015-11-10T15:49:00Z">
                  <w:rPr/>
                </w:rPrChange>
              </w:rPr>
              <w:t>Os dados estatísticos relevantes ao condutor e passageiros (se existirem) da boleia repetida  são atualizados.</w:t>
            </w:r>
          </w:p>
        </w:tc>
      </w:tr>
      <w:tr w:rsidR="00D96943" w:rsidRPr="001A6752" w14:paraId="488F0138" w14:textId="77777777"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14:paraId="10236ED4" w14:textId="77777777" w:rsidR="00D96943" w:rsidRPr="001A6752" w:rsidRDefault="00D96943" w:rsidP="00D96943">
            <w:pPr>
              <w:rPr>
                <w:rPrChange w:id="2404" w:author="José Fonseca" w:date="2015-11-10T15:49:00Z">
                  <w:rPr/>
                </w:rPrChange>
              </w:rPr>
            </w:pPr>
            <w:r w:rsidRPr="001A6752">
              <w:rPr>
                <w:rPrChange w:id="2405" w:author="José Fonseca" w:date="2015-11-10T15:49:00Z">
                  <w:rPr/>
                </w:rPrChange>
              </w:rPr>
              <w:t>Casos de teste</w:t>
            </w:r>
          </w:p>
        </w:tc>
        <w:tc>
          <w:tcPr>
            <w:tcW w:w="6514" w:type="dxa"/>
            <w:tcBorders>
              <w:top w:val="single" w:sz="4" w:space="0" w:color="auto"/>
              <w:left w:val="single" w:sz="4" w:space="0" w:color="auto"/>
              <w:bottom w:val="single" w:sz="4" w:space="0" w:color="auto"/>
              <w:right w:val="single" w:sz="4" w:space="0" w:color="auto"/>
            </w:tcBorders>
          </w:tcPr>
          <w:p w14:paraId="3A5F63ED" w14:textId="77777777" w:rsidR="00D96943" w:rsidRPr="001A6752" w:rsidRDefault="00D96943" w:rsidP="00D96943">
            <w:pPr>
              <w:pStyle w:val="ListParagraph"/>
              <w:numPr>
                <w:ilvl w:val="0"/>
                <w:numId w:val="1"/>
              </w:numPr>
              <w:rPr>
                <w:rPrChange w:id="2406" w:author="José Fonseca" w:date="2015-11-10T15:49:00Z">
                  <w:rPr/>
                </w:rPrChange>
              </w:rPr>
            </w:pPr>
            <w:r w:rsidRPr="001A6752">
              <w:rPr>
                <w:rPrChange w:id="2407" w:author="José Fonseca" w:date="2015-11-10T15:49:00Z">
                  <w:rPr/>
                </w:rPrChange>
              </w:rPr>
              <w:t>Verificar se o mapa de boleias é atualizado corretamente.</w:t>
            </w:r>
          </w:p>
          <w:p w14:paraId="78895BAD" w14:textId="77777777" w:rsidR="00D96943" w:rsidRPr="001A6752" w:rsidRDefault="00D96943" w:rsidP="00D96943">
            <w:pPr>
              <w:pStyle w:val="ListParagraph"/>
              <w:numPr>
                <w:ilvl w:val="0"/>
                <w:numId w:val="1"/>
              </w:numPr>
              <w:rPr>
                <w:rPrChange w:id="2408" w:author="José Fonseca" w:date="2015-11-10T15:49:00Z">
                  <w:rPr/>
                </w:rPrChange>
              </w:rPr>
            </w:pPr>
            <w:r w:rsidRPr="001A6752">
              <w:rPr>
                <w:rPrChange w:id="2409" w:author="José Fonseca" w:date="2015-11-10T15:49:00Z">
                  <w:rPr/>
                </w:rPrChange>
              </w:rPr>
              <w:t>Verificar se as estatísticas são atualizadas corretamente.</w:t>
            </w:r>
          </w:p>
        </w:tc>
      </w:tr>
    </w:tbl>
    <w:p w14:paraId="312EA779" w14:textId="77777777" w:rsidR="00D96943" w:rsidRPr="001A6752" w:rsidRDefault="002D241E" w:rsidP="002D241E">
      <w:pPr>
        <w:pStyle w:val="Caption"/>
        <w:rPr>
          <w:rPrChange w:id="2410" w:author="José Fonseca" w:date="2015-11-10T15:49:00Z">
            <w:rPr/>
          </w:rPrChange>
        </w:rPr>
      </w:pPr>
      <w:bookmarkStart w:id="2411" w:name="_Toc434874440"/>
      <w:r w:rsidRPr="001A6752">
        <w:rPr>
          <w:rPrChange w:id="2412" w:author="José Fonseca" w:date="2015-11-10T15:49:00Z">
            <w:rPr/>
          </w:rPrChange>
        </w:rPr>
        <w:t xml:space="preserve">Tabela </w:t>
      </w:r>
      <w:r w:rsidR="00E64FF6" w:rsidRPr="001A6752">
        <w:rPr>
          <w:rPrChange w:id="2413" w:author="José Fonseca" w:date="2015-11-10T15:49:00Z">
            <w:rPr/>
          </w:rPrChange>
        </w:rPr>
        <w:fldChar w:fldCharType="begin"/>
      </w:r>
      <w:r w:rsidR="00E64FF6" w:rsidRPr="001A6752">
        <w:rPr>
          <w:rPrChange w:id="2414" w:author="José Fonseca" w:date="2015-11-10T15:49:00Z">
            <w:rPr/>
          </w:rPrChange>
        </w:rPr>
        <w:instrText xml:space="preserve"> SEQ Tabela \* ARABIC </w:instrText>
      </w:r>
      <w:r w:rsidR="00E64FF6" w:rsidRPr="001A6752">
        <w:rPr>
          <w:rPrChange w:id="2415" w:author="José Fonseca" w:date="2015-11-10T15:49:00Z">
            <w:rPr/>
          </w:rPrChange>
        </w:rPr>
        <w:fldChar w:fldCharType="separate"/>
      </w:r>
      <w:r w:rsidR="009B510B" w:rsidRPr="001A6752">
        <w:rPr>
          <w:rPrChange w:id="2416" w:author="José Fonseca" w:date="2015-11-10T15:49:00Z">
            <w:rPr>
              <w:noProof/>
            </w:rPr>
          </w:rPrChange>
        </w:rPr>
        <w:t>6</w:t>
      </w:r>
      <w:r w:rsidR="00E64FF6" w:rsidRPr="001A6752">
        <w:rPr>
          <w:rPrChange w:id="2417" w:author="José Fonseca" w:date="2015-11-10T15:49:00Z">
            <w:rPr>
              <w:noProof/>
            </w:rPr>
          </w:rPrChange>
        </w:rPr>
        <w:fldChar w:fldCharType="end"/>
      </w:r>
      <w:r w:rsidRPr="001A6752">
        <w:rPr>
          <w:rPrChange w:id="2418" w:author="José Fonseca" w:date="2015-11-10T15:49:00Z">
            <w:rPr/>
          </w:rPrChange>
        </w:rPr>
        <w:t xml:space="preserve"> – Descrição do caso de uso “Eliminar Boleia”</w:t>
      </w:r>
      <w:bookmarkEnd w:id="2411"/>
    </w:p>
    <w:p w14:paraId="65DB9689" w14:textId="77777777" w:rsidR="00186787" w:rsidRPr="001A6752" w:rsidRDefault="00186787" w:rsidP="00186787">
      <w:pPr>
        <w:rPr>
          <w:rPrChange w:id="2419" w:author="José Fonseca" w:date="2015-11-10T15:49:00Z">
            <w:rPr/>
          </w:rPrChange>
        </w:rPr>
      </w:pPr>
    </w:p>
    <w:p w14:paraId="342AEDD9" w14:textId="77777777" w:rsidR="00186787" w:rsidRPr="001A6752" w:rsidRDefault="00186787">
      <w:pPr>
        <w:spacing w:line="276" w:lineRule="auto"/>
        <w:jc w:val="left"/>
        <w:rPr>
          <w:rPrChange w:id="2420" w:author="José Fonseca" w:date="2015-11-10T15:49:00Z">
            <w:rPr/>
          </w:rPrChange>
        </w:rPr>
      </w:pPr>
      <w:r w:rsidRPr="001A6752">
        <w:rPr>
          <w:rPrChange w:id="2421" w:author="José Fonseca" w:date="2015-11-10T15:49:00Z">
            <w:rPr/>
          </w:rPrChange>
        </w:rPr>
        <w:br w:type="page"/>
      </w:r>
    </w:p>
    <w:p w14:paraId="6DF35CC5" w14:textId="77777777" w:rsidR="00DA098A" w:rsidRPr="001A6752" w:rsidRDefault="00DA098A" w:rsidP="00FC0FDD">
      <w:pPr>
        <w:pStyle w:val="Heading2"/>
        <w:rPr>
          <w:rPrChange w:id="2422" w:author="José Fonseca" w:date="2015-11-10T15:49:00Z">
            <w:rPr/>
          </w:rPrChange>
        </w:rPr>
      </w:pPr>
      <w:bookmarkStart w:id="2423" w:name="_Toc434846637"/>
      <w:bookmarkStart w:id="2424" w:name="_Toc434848093"/>
      <w:r w:rsidRPr="001A6752">
        <w:rPr>
          <w:rPrChange w:id="2425" w:author="José Fonseca" w:date="2015-11-10T15:49:00Z">
            <w:rPr/>
          </w:rPrChange>
        </w:rPr>
        <w:lastRenderedPageBreak/>
        <w:t>Diagramas de sequência</w:t>
      </w:r>
      <w:bookmarkEnd w:id="2423"/>
      <w:bookmarkEnd w:id="2424"/>
    </w:p>
    <w:p w14:paraId="2C3AE196" w14:textId="77777777" w:rsidR="00DA098A" w:rsidRPr="001A6752" w:rsidRDefault="00DA098A" w:rsidP="00257429">
      <w:pPr>
        <w:rPr>
          <w:rPrChange w:id="2426" w:author="José Fonseca" w:date="2015-11-10T15:49:00Z">
            <w:rPr/>
          </w:rPrChange>
        </w:rPr>
      </w:pPr>
      <w:r w:rsidRPr="001A6752">
        <w:rPr>
          <w:rPrChange w:id="2427" w:author="José Fonseca" w:date="2015-11-10T15:49:00Z">
            <w:rPr/>
          </w:rPrChange>
        </w:rPr>
        <w:t xml:space="preserve">Os diagramas de sequência mostram a interação entre o utilizador, </w:t>
      </w:r>
      <w:r w:rsidR="00AA7DB1" w:rsidRPr="001A6752">
        <w:rPr>
          <w:rPrChange w:id="2428" w:author="José Fonseca" w:date="2015-11-10T15:49:00Z">
            <w:rPr/>
          </w:rPrChange>
        </w:rPr>
        <w:t>a</w:t>
      </w:r>
      <w:r w:rsidRPr="001A6752">
        <w:rPr>
          <w:rPrChange w:id="2429" w:author="José Fonseca" w:date="2015-11-10T15:49:00Z">
            <w:rPr/>
          </w:rPrChange>
        </w:rPr>
        <w:t xml:space="preserve"> aplicação e as tabelas da b</w:t>
      </w:r>
      <w:r w:rsidR="00EA078C" w:rsidRPr="001A6752">
        <w:rPr>
          <w:rPrChange w:id="2430" w:author="José Fonseca" w:date="2015-11-10T15:49:00Z">
            <w:rPr/>
          </w:rPrChange>
        </w:rPr>
        <w:t>a</w:t>
      </w:r>
      <w:r w:rsidRPr="001A6752">
        <w:rPr>
          <w:rPrChange w:id="2431" w:author="José Fonseca" w:date="2015-11-10T15:49:00Z">
            <w:rPr/>
          </w:rPrChange>
        </w:rPr>
        <w:t>se de dados</w:t>
      </w:r>
      <w:r w:rsidR="00EA078C" w:rsidRPr="001A6752">
        <w:rPr>
          <w:rPrChange w:id="2432" w:author="José Fonseca" w:date="2015-11-10T15:49:00Z">
            <w:rPr/>
          </w:rPrChange>
        </w:rPr>
        <w:t xml:space="preserve"> por passos sequenciais. </w:t>
      </w:r>
      <w:r w:rsidRPr="001A6752">
        <w:rPr>
          <w:rPrChange w:id="2433" w:author="José Fonseca" w:date="2015-11-10T15:49:00Z">
            <w:rPr/>
          </w:rPrChange>
        </w:rPr>
        <w:t xml:space="preserve">Os diagramas de sequência baseiam-se </w:t>
      </w:r>
      <w:r w:rsidR="00EA078C" w:rsidRPr="001A6752">
        <w:rPr>
          <w:rPrChange w:id="2434" w:author="José Fonseca" w:date="2015-11-10T15:49:00Z">
            <w:rPr/>
          </w:rPrChange>
        </w:rPr>
        <w:t>nas descrições de caso de uso e estabelecem a ponte entre a</w:t>
      </w:r>
      <w:r w:rsidR="00AA7DB1" w:rsidRPr="001A6752">
        <w:rPr>
          <w:rPrChange w:id="2435" w:author="José Fonseca" w:date="2015-11-10T15:49:00Z">
            <w:rPr/>
          </w:rPrChange>
        </w:rPr>
        <w:t xml:space="preserve">s descrições e a base de dados. Cada seta representa uma acção entre os dois intervenientes ligados pela seta. </w:t>
      </w:r>
      <w:r w:rsidR="009E4CBC" w:rsidRPr="001A6752">
        <w:rPr>
          <w:rPrChange w:id="2436" w:author="José Fonseca" w:date="2015-11-10T15:49:00Z">
            <w:rPr/>
          </w:rPrChange>
        </w:rPr>
        <w:t xml:space="preserve">Aqui são apresentados os diagramas de sequência mais relevantes e/ou interessantes ao projeto. </w:t>
      </w:r>
      <w:r w:rsidR="00A01403" w:rsidRPr="001A6752">
        <w:rPr>
          <w:rPrChange w:id="2437" w:author="José Fonseca" w:date="2015-11-10T15:49:00Z">
            <w:rPr/>
          </w:rPrChange>
        </w:rPr>
        <w:t xml:space="preserve">Os diagramas de sequência </w:t>
      </w:r>
      <w:r w:rsidR="009E4CBC" w:rsidRPr="001A6752">
        <w:rPr>
          <w:rPrChange w:id="2438" w:author="José Fonseca" w:date="2015-11-10T15:49:00Z">
            <w:rPr/>
          </w:rPrChange>
        </w:rPr>
        <w:t xml:space="preserve">menos relevantes </w:t>
      </w:r>
      <w:r w:rsidR="00A01403" w:rsidRPr="001A6752">
        <w:rPr>
          <w:rPrChange w:id="2439" w:author="José Fonseca" w:date="2015-11-10T15:49:00Z">
            <w:rPr/>
          </w:rPrChange>
        </w:rPr>
        <w:t>encontram-se no Anexo B deste relatório.</w:t>
      </w:r>
    </w:p>
    <w:p w14:paraId="69ED003F" w14:textId="77777777" w:rsidR="000E394A" w:rsidRPr="001A6752" w:rsidRDefault="001D1DCA" w:rsidP="000E394A">
      <w:pPr>
        <w:pStyle w:val="Heading3"/>
        <w:rPr>
          <w:rPrChange w:id="2440" w:author="José Fonseca" w:date="2015-11-10T15:49:00Z">
            <w:rPr/>
          </w:rPrChange>
        </w:rPr>
      </w:pPr>
      <w:bookmarkStart w:id="2441" w:name="_Toc434846638"/>
      <w:bookmarkStart w:id="2442" w:name="_Toc434848094"/>
      <w:r w:rsidRPr="001A6752">
        <w:rPr>
          <w:rPrChange w:id="2443" w:author="José Fonseca" w:date="2015-11-10T15:49:00Z">
            <w:rPr/>
          </w:rPrChange>
        </w:rPr>
        <w:t>Inserir boleia</w:t>
      </w:r>
      <w:bookmarkEnd w:id="2441"/>
      <w:bookmarkEnd w:id="2442"/>
    </w:p>
    <w:p w14:paraId="442F590A" w14:textId="77777777" w:rsidR="001D1DCA" w:rsidRPr="00A955B3" w:rsidRDefault="001D1DCA" w:rsidP="001D1DCA">
      <w:r w:rsidRPr="001A6752">
        <w:rPr>
          <w:rPrChange w:id="2444" w:author="José Fonseca" w:date="2015-11-10T15:49:00Z">
            <w:rPr/>
          </w:rPrChange>
        </w:rPr>
        <w:t>Para complementar a descrição de caso de uso anterior, é apresentad</w:t>
      </w:r>
      <w:r w:rsidR="002D241E" w:rsidRPr="001A6752">
        <w:rPr>
          <w:rPrChange w:id="2445" w:author="José Fonseca" w:date="2015-11-10T15:49:00Z">
            <w:rPr/>
          </w:rPrChange>
        </w:rPr>
        <w:t>o</w:t>
      </w:r>
      <w:r w:rsidRPr="001A6752">
        <w:rPr>
          <w:rPrChange w:id="2446" w:author="José Fonseca" w:date="2015-11-10T15:49:00Z">
            <w:rPr/>
          </w:rPrChange>
        </w:rPr>
        <w:t xml:space="preserve"> aqui o respetivo diagrama de sequência</w:t>
      </w:r>
      <w:r w:rsidR="002D241E" w:rsidRPr="001A6752">
        <w:rPr>
          <w:rPrChange w:id="2447" w:author="José Fonseca" w:date="2015-11-10T15:49:00Z">
            <w:rPr/>
          </w:rPrChange>
        </w:rPr>
        <w:t xml:space="preserve"> (</w:t>
      </w:r>
      <w:r w:rsidR="002D241E" w:rsidRPr="001A6752">
        <w:fldChar w:fldCharType="begin"/>
      </w:r>
      <w:r w:rsidR="002D241E" w:rsidRPr="001A6752">
        <w:rPr>
          <w:rPrChange w:id="2448" w:author="José Fonseca" w:date="2015-11-10T15:49:00Z">
            <w:rPr/>
          </w:rPrChange>
        </w:rPr>
        <w:instrText xml:space="preserve"> REF _Ref434845835 \h </w:instrText>
      </w:r>
      <w:r w:rsidR="002D241E" w:rsidRPr="001A6752">
        <w:rPr>
          <w:rPrChange w:id="2449" w:author="José Fonseca" w:date="2015-11-10T15:49:00Z">
            <w:rPr/>
          </w:rPrChange>
        </w:rPr>
      </w:r>
      <w:r w:rsidR="002D241E" w:rsidRPr="001A6752">
        <w:rPr>
          <w:rPrChange w:id="2450" w:author="José Fonseca" w:date="2015-11-10T15:49:00Z">
            <w:rPr/>
          </w:rPrChange>
        </w:rPr>
        <w:fldChar w:fldCharType="separate"/>
      </w:r>
      <w:r w:rsidR="009B510B" w:rsidRPr="00A955B3">
        <w:t xml:space="preserve">Figura </w:t>
      </w:r>
      <w:r w:rsidR="009B510B" w:rsidRPr="001A6752">
        <w:rPr>
          <w:rPrChange w:id="2451" w:author="José Fonseca" w:date="2015-11-10T15:49:00Z">
            <w:rPr>
              <w:noProof/>
            </w:rPr>
          </w:rPrChange>
        </w:rPr>
        <w:t>4</w:t>
      </w:r>
      <w:r w:rsidR="002D241E" w:rsidRPr="00A955B3">
        <w:fldChar w:fldCharType="end"/>
      </w:r>
      <w:r w:rsidR="002D241E" w:rsidRPr="001A6752">
        <w:t>)</w:t>
      </w:r>
      <w:r w:rsidRPr="00A955B3">
        <w:t>. Apresenta o cenário principal e o cenário alternativo do caso de uso, onde o utilizador seleciona um espaço vazio para inserir uma boleia.</w:t>
      </w:r>
    </w:p>
    <w:p w14:paraId="67779A8A" w14:textId="77777777" w:rsidR="001D1DCA" w:rsidRPr="001A6752" w:rsidRDefault="00B45368" w:rsidP="001D1DCA">
      <w:r w:rsidRPr="001A6752">
        <w:rPr>
          <w:rPrChange w:id="2452" w:author="José Fonseca" w:date="2015-11-10T15:49:00Z">
            <w:rPr>
              <w:noProof/>
              <w:lang w:val="en-US"/>
            </w:rPr>
          </w:rPrChange>
        </w:rPr>
        <w:drawing>
          <wp:inline distT="0" distB="0" distL="0" distR="0" wp14:anchorId="58222CAA" wp14:editId="32184D93">
            <wp:extent cx="5400040" cy="28670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Boleia.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867025"/>
                    </a:xfrm>
                    <a:prstGeom prst="rect">
                      <a:avLst/>
                    </a:prstGeom>
                  </pic:spPr>
                </pic:pic>
              </a:graphicData>
            </a:graphic>
          </wp:inline>
        </w:drawing>
      </w:r>
    </w:p>
    <w:p w14:paraId="72708C07" w14:textId="77777777" w:rsidR="002D241E" w:rsidRPr="001A6752" w:rsidRDefault="002D241E" w:rsidP="002D241E">
      <w:pPr>
        <w:pStyle w:val="Caption"/>
        <w:rPr>
          <w:rPrChange w:id="2453" w:author="José Fonseca" w:date="2015-11-10T15:49:00Z">
            <w:rPr/>
          </w:rPrChange>
        </w:rPr>
      </w:pPr>
      <w:bookmarkStart w:id="2454" w:name="_Ref434845835"/>
      <w:bookmarkStart w:id="2455" w:name="_Toc434874414"/>
      <w:r w:rsidRPr="00A955B3">
        <w:t xml:space="preserve">Figura </w:t>
      </w:r>
      <w:r w:rsidR="00E64FF6" w:rsidRPr="004E7DE9">
        <w:fldChar w:fldCharType="begin"/>
      </w:r>
      <w:r w:rsidR="00E64FF6" w:rsidRPr="001A6752">
        <w:rPr>
          <w:rPrChange w:id="2456" w:author="José Fonseca" w:date="2015-11-10T15:49:00Z">
            <w:rPr/>
          </w:rPrChange>
        </w:rPr>
        <w:instrText xml:space="preserve"> SEQ Figura \* ARABIC </w:instrText>
      </w:r>
      <w:r w:rsidR="00E64FF6" w:rsidRPr="001A6752">
        <w:rPr>
          <w:rPrChange w:id="2457" w:author="José Fonseca" w:date="2015-11-10T15:49:00Z">
            <w:rPr/>
          </w:rPrChange>
        </w:rPr>
        <w:fldChar w:fldCharType="separate"/>
      </w:r>
      <w:r w:rsidR="009B510B" w:rsidRPr="001A6752">
        <w:rPr>
          <w:rPrChange w:id="2458" w:author="José Fonseca" w:date="2015-11-10T15:49:00Z">
            <w:rPr>
              <w:noProof/>
            </w:rPr>
          </w:rPrChange>
        </w:rPr>
        <w:t>4</w:t>
      </w:r>
      <w:r w:rsidR="00E64FF6" w:rsidRPr="001A6752">
        <w:rPr>
          <w:rPrChange w:id="2459" w:author="José Fonseca" w:date="2015-11-10T15:49:00Z">
            <w:rPr>
              <w:noProof/>
            </w:rPr>
          </w:rPrChange>
        </w:rPr>
        <w:fldChar w:fldCharType="end"/>
      </w:r>
      <w:bookmarkEnd w:id="2454"/>
      <w:r w:rsidRPr="001A6752">
        <w:rPr>
          <w:rPrChange w:id="2460" w:author="José Fonseca" w:date="2015-11-10T15:49:00Z">
            <w:rPr/>
          </w:rPrChange>
        </w:rPr>
        <w:t>- Diagrama de sequência "Inserir boleia"</w:t>
      </w:r>
      <w:bookmarkEnd w:id="2455"/>
    </w:p>
    <w:p w14:paraId="62B8D7F6" w14:textId="77777777" w:rsidR="00602B83" w:rsidRPr="001A6752" w:rsidRDefault="00602B83" w:rsidP="00257429">
      <w:pPr>
        <w:rPr>
          <w:rPrChange w:id="2461" w:author="José Fonseca" w:date="2015-11-10T15:49:00Z">
            <w:rPr/>
          </w:rPrChange>
        </w:rPr>
      </w:pPr>
      <w:r w:rsidRPr="001A6752">
        <w:rPr>
          <w:rPrChange w:id="2462" w:author="José Fonseca" w:date="2015-11-10T15:49:00Z">
            <w:rPr/>
          </w:rPrChange>
        </w:rPr>
        <w:br w:type="page"/>
      </w:r>
    </w:p>
    <w:p w14:paraId="6841D61A" w14:textId="77777777" w:rsidR="00F07A0A" w:rsidRPr="001A6752" w:rsidRDefault="00F07A0A" w:rsidP="00F07A0A">
      <w:pPr>
        <w:pStyle w:val="Heading3"/>
        <w:rPr>
          <w:rPrChange w:id="2463" w:author="José Fonseca" w:date="2015-11-10T15:49:00Z">
            <w:rPr/>
          </w:rPrChange>
        </w:rPr>
      </w:pPr>
      <w:bookmarkStart w:id="2464" w:name="_Toc434846639"/>
      <w:bookmarkStart w:id="2465" w:name="_Toc434848095"/>
      <w:r w:rsidRPr="001A6752">
        <w:rPr>
          <w:rPrChange w:id="2466" w:author="José Fonseca" w:date="2015-11-10T15:49:00Z">
            <w:rPr/>
          </w:rPrChange>
        </w:rPr>
        <w:lastRenderedPageBreak/>
        <w:t>Eliminar boleia</w:t>
      </w:r>
      <w:bookmarkEnd w:id="2464"/>
      <w:bookmarkEnd w:id="2465"/>
    </w:p>
    <w:p w14:paraId="40BF8633" w14:textId="77777777" w:rsidR="002D241E" w:rsidRPr="00A955B3" w:rsidRDefault="002D241E" w:rsidP="002D241E">
      <w:r w:rsidRPr="001A6752">
        <w:rPr>
          <w:rPrChange w:id="2467" w:author="José Fonseca" w:date="2015-11-10T15:49:00Z">
            <w:rPr/>
          </w:rPrChange>
        </w:rPr>
        <w:t>Para complementar a descrição de caso de uso, é apresentado o diagrama seguinte (</w:t>
      </w:r>
      <w:r w:rsidRPr="001A6752">
        <w:fldChar w:fldCharType="begin"/>
      </w:r>
      <w:r w:rsidRPr="001A6752">
        <w:rPr>
          <w:rPrChange w:id="2468" w:author="José Fonseca" w:date="2015-11-10T15:49:00Z">
            <w:rPr/>
          </w:rPrChange>
        </w:rPr>
        <w:instrText xml:space="preserve"> REF _Ref434845804 \h </w:instrText>
      </w:r>
      <w:r w:rsidRPr="001A6752">
        <w:rPr>
          <w:rPrChange w:id="2469" w:author="José Fonseca" w:date="2015-11-10T15:49:00Z">
            <w:rPr/>
          </w:rPrChange>
        </w:rPr>
      </w:r>
      <w:r w:rsidRPr="001A6752">
        <w:rPr>
          <w:rPrChange w:id="2470" w:author="José Fonseca" w:date="2015-11-10T15:49:00Z">
            <w:rPr/>
          </w:rPrChange>
        </w:rPr>
        <w:fldChar w:fldCharType="separate"/>
      </w:r>
      <w:r w:rsidR="009B510B" w:rsidRPr="00A955B3">
        <w:t xml:space="preserve">Figura </w:t>
      </w:r>
      <w:r w:rsidR="009B510B" w:rsidRPr="001A6752">
        <w:rPr>
          <w:rPrChange w:id="2471" w:author="José Fonseca" w:date="2015-11-10T15:49:00Z">
            <w:rPr>
              <w:noProof/>
            </w:rPr>
          </w:rPrChange>
        </w:rPr>
        <w:t>5</w:t>
      </w:r>
      <w:r w:rsidRPr="00A955B3">
        <w:fldChar w:fldCharType="end"/>
      </w:r>
      <w:r w:rsidRPr="001A6752">
        <w:t>).</w:t>
      </w:r>
    </w:p>
    <w:p w14:paraId="0E8C3BCE" w14:textId="77777777" w:rsidR="00F07A0A" w:rsidRPr="001A6752" w:rsidRDefault="00B45368" w:rsidP="00F07A0A">
      <w:r w:rsidRPr="001A6752">
        <w:rPr>
          <w:rPrChange w:id="2472" w:author="José Fonseca" w:date="2015-11-10T15:49:00Z">
            <w:rPr>
              <w:noProof/>
              <w:lang w:val="en-US"/>
            </w:rPr>
          </w:rPrChange>
        </w:rPr>
        <w:drawing>
          <wp:inline distT="0" distB="0" distL="0" distR="0" wp14:anchorId="6964D5BE" wp14:editId="5C68D5F4">
            <wp:extent cx="5400040" cy="247396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EliminarBoleia.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2473960"/>
                    </a:xfrm>
                    <a:prstGeom prst="rect">
                      <a:avLst/>
                    </a:prstGeom>
                  </pic:spPr>
                </pic:pic>
              </a:graphicData>
            </a:graphic>
          </wp:inline>
        </w:drawing>
      </w:r>
    </w:p>
    <w:p w14:paraId="34DF092E" w14:textId="77777777" w:rsidR="002D241E" w:rsidRPr="001A6752" w:rsidRDefault="002D241E" w:rsidP="002D241E">
      <w:pPr>
        <w:pStyle w:val="Caption"/>
        <w:rPr>
          <w:rPrChange w:id="2473" w:author="José Fonseca" w:date="2015-11-10T15:49:00Z">
            <w:rPr/>
          </w:rPrChange>
        </w:rPr>
      </w:pPr>
      <w:bookmarkStart w:id="2474" w:name="_Ref434845804"/>
      <w:bookmarkStart w:id="2475" w:name="_Toc434874415"/>
      <w:r w:rsidRPr="00A955B3">
        <w:t xml:space="preserve">Figura </w:t>
      </w:r>
      <w:r w:rsidR="00E64FF6" w:rsidRPr="004E7DE9">
        <w:fldChar w:fldCharType="begin"/>
      </w:r>
      <w:r w:rsidR="00E64FF6" w:rsidRPr="001A6752">
        <w:rPr>
          <w:rPrChange w:id="2476" w:author="José Fonseca" w:date="2015-11-10T15:49:00Z">
            <w:rPr/>
          </w:rPrChange>
        </w:rPr>
        <w:instrText xml:space="preserve"> SEQ Figura \* ARABIC </w:instrText>
      </w:r>
      <w:r w:rsidR="00E64FF6" w:rsidRPr="001A6752">
        <w:rPr>
          <w:rPrChange w:id="2477" w:author="José Fonseca" w:date="2015-11-10T15:49:00Z">
            <w:rPr/>
          </w:rPrChange>
        </w:rPr>
        <w:fldChar w:fldCharType="separate"/>
      </w:r>
      <w:r w:rsidR="009B510B" w:rsidRPr="001A6752">
        <w:rPr>
          <w:rPrChange w:id="2478" w:author="José Fonseca" w:date="2015-11-10T15:49:00Z">
            <w:rPr>
              <w:noProof/>
            </w:rPr>
          </w:rPrChange>
        </w:rPr>
        <w:t>5</w:t>
      </w:r>
      <w:r w:rsidR="00E64FF6" w:rsidRPr="001A6752">
        <w:rPr>
          <w:rPrChange w:id="2479" w:author="José Fonseca" w:date="2015-11-10T15:49:00Z">
            <w:rPr>
              <w:noProof/>
            </w:rPr>
          </w:rPrChange>
        </w:rPr>
        <w:fldChar w:fldCharType="end"/>
      </w:r>
      <w:bookmarkEnd w:id="2474"/>
      <w:r w:rsidRPr="001A6752">
        <w:rPr>
          <w:rPrChange w:id="2480" w:author="José Fonseca" w:date="2015-11-10T15:49:00Z">
            <w:rPr/>
          </w:rPrChange>
        </w:rPr>
        <w:t xml:space="preserve"> - Diagrama de sequência "Eliminar boleia"</w:t>
      </w:r>
      <w:bookmarkEnd w:id="2475"/>
    </w:p>
    <w:p w14:paraId="6B6FFE27" w14:textId="77777777" w:rsidR="002D241E" w:rsidRPr="001A6752" w:rsidRDefault="00036027" w:rsidP="002D241E">
      <w:pPr>
        <w:rPr>
          <w:rPrChange w:id="2481" w:author="José Fonseca" w:date="2015-11-10T15:49:00Z">
            <w:rPr/>
          </w:rPrChange>
        </w:rPr>
      </w:pPr>
      <w:r w:rsidRPr="001A6752">
        <w:rPr>
          <w:rPrChange w:id="2482" w:author="José Fonseca" w:date="2015-11-10T15:49:00Z">
            <w:rPr/>
          </w:rPrChange>
        </w:rPr>
        <w:t>Neste diagrama, é de notar o cenário alternativo quando o utilizador também seleciona a eliminação da repetição. Neste caso, todas as boleias associadas a esta repetição são eliminadas.</w:t>
      </w:r>
    </w:p>
    <w:p w14:paraId="42761335" w14:textId="77777777" w:rsidR="00F07A0A" w:rsidRPr="001A6752" w:rsidRDefault="00F07A0A">
      <w:pPr>
        <w:spacing w:line="276" w:lineRule="auto"/>
        <w:jc w:val="left"/>
        <w:rPr>
          <w:rPrChange w:id="2483" w:author="José Fonseca" w:date="2015-11-10T15:49:00Z">
            <w:rPr/>
          </w:rPrChange>
        </w:rPr>
      </w:pPr>
      <w:r w:rsidRPr="001A6752">
        <w:rPr>
          <w:rPrChange w:id="2484" w:author="José Fonseca" w:date="2015-11-10T15:49:00Z">
            <w:rPr/>
          </w:rPrChange>
        </w:rPr>
        <w:br w:type="page"/>
      </w:r>
    </w:p>
    <w:p w14:paraId="46CBA79A" w14:textId="77777777" w:rsidR="00BD5DAA" w:rsidRPr="001A6752" w:rsidRDefault="00790B40" w:rsidP="00FC0FDD">
      <w:pPr>
        <w:pStyle w:val="Heading2"/>
        <w:rPr>
          <w:rPrChange w:id="2485" w:author="José Fonseca" w:date="2015-11-10T15:49:00Z">
            <w:rPr/>
          </w:rPrChange>
        </w:rPr>
      </w:pPr>
      <w:bookmarkStart w:id="2486" w:name="_Toc434846640"/>
      <w:bookmarkStart w:id="2487" w:name="_Toc434848096"/>
      <w:r w:rsidRPr="001A6752">
        <w:rPr>
          <w:rPrChange w:id="2488" w:author="José Fonseca" w:date="2015-11-10T15:49:00Z">
            <w:rPr/>
          </w:rPrChange>
        </w:rPr>
        <w:lastRenderedPageBreak/>
        <w:t>Diagrama de classes e m</w:t>
      </w:r>
      <w:r w:rsidR="00602B83" w:rsidRPr="001A6752">
        <w:rPr>
          <w:rPrChange w:id="2489" w:author="José Fonseca" w:date="2015-11-10T15:49:00Z">
            <w:rPr/>
          </w:rPrChange>
        </w:rPr>
        <w:t xml:space="preserve">odelo </w:t>
      </w:r>
      <w:r w:rsidRPr="001A6752">
        <w:rPr>
          <w:rPrChange w:id="2490" w:author="José Fonseca" w:date="2015-11-10T15:49:00Z">
            <w:rPr/>
          </w:rPrChange>
        </w:rPr>
        <w:t>E</w:t>
      </w:r>
      <w:r w:rsidR="00602B83" w:rsidRPr="001A6752">
        <w:rPr>
          <w:rPrChange w:id="2491" w:author="José Fonseca" w:date="2015-11-10T15:49:00Z">
            <w:rPr/>
          </w:rPrChange>
        </w:rPr>
        <w:t>ER</w:t>
      </w:r>
      <w:bookmarkEnd w:id="2486"/>
      <w:bookmarkEnd w:id="2487"/>
    </w:p>
    <w:p w14:paraId="0DE9A680" w14:textId="77777777" w:rsidR="005A5C80" w:rsidRPr="001A6752" w:rsidRDefault="0076733C" w:rsidP="00257429">
      <w:pPr>
        <w:rPr>
          <w:rPrChange w:id="2492" w:author="José Fonseca" w:date="2015-11-10T15:49:00Z">
            <w:rPr/>
          </w:rPrChange>
        </w:rPr>
      </w:pPr>
      <w:r w:rsidRPr="001A6752">
        <w:rPr>
          <w:rPrChange w:id="2493" w:author="José Fonseca" w:date="2015-11-10T15:49:00Z">
            <w:rPr/>
          </w:rPrChange>
        </w:rPr>
        <w:t xml:space="preserve">Aqui é apresentado </w:t>
      </w:r>
      <w:r w:rsidR="00790B40" w:rsidRPr="001A6752">
        <w:rPr>
          <w:rPrChange w:id="2494" w:author="José Fonseca" w:date="2015-11-10T15:49:00Z">
            <w:rPr/>
          </w:rPrChange>
        </w:rPr>
        <w:t xml:space="preserve">o diagrama de classes e </w:t>
      </w:r>
      <w:r w:rsidRPr="001A6752">
        <w:rPr>
          <w:rPrChange w:id="2495" w:author="José Fonseca" w:date="2015-11-10T15:49:00Z">
            <w:rPr/>
          </w:rPrChange>
        </w:rPr>
        <w:t>o modelo E</w:t>
      </w:r>
      <w:r w:rsidR="00790B40" w:rsidRPr="001A6752">
        <w:rPr>
          <w:rPrChange w:id="2496" w:author="José Fonseca" w:date="2015-11-10T15:49:00Z">
            <w:rPr/>
          </w:rPrChange>
        </w:rPr>
        <w:t>E</w:t>
      </w:r>
      <w:r w:rsidRPr="001A6752">
        <w:rPr>
          <w:rPrChange w:id="2497" w:author="José Fonseca" w:date="2015-11-10T15:49:00Z">
            <w:rPr/>
          </w:rPrChange>
        </w:rPr>
        <w:t>R</w:t>
      </w:r>
      <w:r w:rsidR="008E4807" w:rsidRPr="001A6752">
        <w:rPr>
          <w:rPrChange w:id="2498" w:author="José Fonseca" w:date="2015-11-10T15:49:00Z">
            <w:rPr/>
          </w:rPrChange>
        </w:rPr>
        <w:t xml:space="preserve"> </w:t>
      </w:r>
      <w:r w:rsidR="00B1222D" w:rsidRPr="001A6752">
        <w:rPr>
          <w:rPrChange w:id="2499" w:author="José Fonseca" w:date="2015-11-10T15:49:00Z">
            <w:rPr/>
          </w:rPrChange>
        </w:rPr>
        <w:t>(</w:t>
      </w:r>
      <w:r w:rsidR="00790B40" w:rsidRPr="001A6752">
        <w:rPr>
          <w:rPrChange w:id="2500" w:author="José Fonseca" w:date="2015-11-10T15:49:00Z">
            <w:rPr/>
          </w:rPrChange>
        </w:rPr>
        <w:t xml:space="preserve">Enhanced </w:t>
      </w:r>
      <w:r w:rsidR="00B1222D" w:rsidRPr="001A6752">
        <w:rPr>
          <w:rPrChange w:id="2501" w:author="José Fonseca" w:date="2015-11-10T15:49:00Z">
            <w:rPr/>
          </w:rPrChange>
        </w:rPr>
        <w:t>Entity-Relationship model)</w:t>
      </w:r>
      <w:r w:rsidRPr="001A6752">
        <w:rPr>
          <w:rPrChange w:id="2502" w:author="José Fonseca" w:date="2015-11-10T15:49:00Z">
            <w:rPr/>
          </w:rPrChange>
        </w:rPr>
        <w:t xml:space="preserve"> desenvolvido</w:t>
      </w:r>
      <w:r w:rsidR="00790B40" w:rsidRPr="001A6752">
        <w:rPr>
          <w:rPrChange w:id="2503" w:author="José Fonseca" w:date="2015-11-10T15:49:00Z">
            <w:rPr/>
          </w:rPrChange>
        </w:rPr>
        <w:t>s</w:t>
      </w:r>
      <w:r w:rsidR="00BC6315" w:rsidRPr="001A6752">
        <w:rPr>
          <w:rPrChange w:id="2504" w:author="José Fonseca" w:date="2015-11-10T15:49:00Z">
            <w:rPr/>
          </w:rPrChange>
        </w:rPr>
        <w:t xml:space="preserve"> (</w:t>
      </w:r>
      <w:r w:rsidR="0023355A" w:rsidRPr="001A6752">
        <w:fldChar w:fldCharType="begin"/>
      </w:r>
      <w:r w:rsidR="0023355A" w:rsidRPr="001A6752">
        <w:rPr>
          <w:rPrChange w:id="2505" w:author="José Fonseca" w:date="2015-11-10T15:49:00Z">
            <w:rPr/>
          </w:rPrChange>
        </w:rPr>
        <w:instrText xml:space="preserve"> REF _Ref434581242 \h </w:instrText>
      </w:r>
      <w:r w:rsidR="0023355A" w:rsidRPr="001A6752">
        <w:rPr>
          <w:rPrChange w:id="2506" w:author="José Fonseca" w:date="2015-11-10T15:49:00Z">
            <w:rPr/>
          </w:rPrChange>
        </w:rPr>
      </w:r>
      <w:r w:rsidR="0023355A" w:rsidRPr="001A6752">
        <w:rPr>
          <w:rPrChange w:id="2507" w:author="José Fonseca" w:date="2015-11-10T15:49:00Z">
            <w:rPr/>
          </w:rPrChange>
        </w:rPr>
        <w:fldChar w:fldCharType="separate"/>
      </w:r>
      <w:r w:rsidR="009B510B" w:rsidRPr="00A955B3">
        <w:t xml:space="preserve">Figura </w:t>
      </w:r>
      <w:r w:rsidR="009B510B" w:rsidRPr="001A6752">
        <w:rPr>
          <w:rPrChange w:id="2508" w:author="José Fonseca" w:date="2015-11-10T15:49:00Z">
            <w:rPr>
              <w:noProof/>
            </w:rPr>
          </w:rPrChange>
        </w:rPr>
        <w:t>6</w:t>
      </w:r>
      <w:r w:rsidR="0023355A" w:rsidRPr="00A955B3">
        <w:fldChar w:fldCharType="end"/>
      </w:r>
      <w:r w:rsidR="0023355A" w:rsidRPr="001A6752">
        <w:t xml:space="preserve"> e </w:t>
      </w:r>
      <w:r w:rsidR="00BC6315" w:rsidRPr="001A6752">
        <w:fldChar w:fldCharType="begin"/>
      </w:r>
      <w:r w:rsidR="00BC6315" w:rsidRPr="001A6752">
        <w:rPr>
          <w:rPrChange w:id="2509" w:author="José Fonseca" w:date="2015-11-10T15:49:00Z">
            <w:rPr/>
          </w:rPrChange>
        </w:rPr>
        <w:instrText xml:space="preserve"> REF _Ref433701415 \h </w:instrText>
      </w:r>
      <w:r w:rsidR="00BC6315" w:rsidRPr="001A6752">
        <w:rPr>
          <w:rPrChange w:id="2510" w:author="José Fonseca" w:date="2015-11-10T15:49:00Z">
            <w:rPr/>
          </w:rPrChange>
        </w:rPr>
      </w:r>
      <w:r w:rsidR="00BC6315" w:rsidRPr="001A6752">
        <w:rPr>
          <w:rPrChange w:id="2511" w:author="José Fonseca" w:date="2015-11-10T15:49:00Z">
            <w:rPr/>
          </w:rPrChange>
        </w:rPr>
        <w:fldChar w:fldCharType="separate"/>
      </w:r>
      <w:r w:rsidR="009B510B" w:rsidRPr="00A955B3">
        <w:t xml:space="preserve">Figura </w:t>
      </w:r>
      <w:r w:rsidR="009B510B" w:rsidRPr="001A6752">
        <w:rPr>
          <w:rPrChange w:id="2512" w:author="José Fonseca" w:date="2015-11-10T15:49:00Z">
            <w:rPr>
              <w:noProof/>
            </w:rPr>
          </w:rPrChange>
        </w:rPr>
        <w:t>7</w:t>
      </w:r>
      <w:r w:rsidR="00BC6315" w:rsidRPr="00A955B3">
        <w:fldChar w:fldCharType="end"/>
      </w:r>
      <w:r w:rsidR="0023355A" w:rsidRPr="001A6752">
        <w:t>, respetivamente</w:t>
      </w:r>
      <w:r w:rsidR="00BC6315" w:rsidRPr="00A955B3">
        <w:t>)</w:t>
      </w:r>
      <w:r w:rsidRPr="004E7DE9">
        <w:t>, cons</w:t>
      </w:r>
      <w:r w:rsidRPr="00074512">
        <w:t xml:space="preserve">oante os </w:t>
      </w:r>
      <w:r w:rsidR="00790B40" w:rsidRPr="001A6752">
        <w:rPr>
          <w:rPrChange w:id="2513" w:author="José Fonseca" w:date="2015-11-10T15:49:00Z">
            <w:rPr/>
          </w:rPrChange>
        </w:rPr>
        <w:t>objetivos</w:t>
      </w:r>
      <w:r w:rsidRPr="001A6752">
        <w:rPr>
          <w:rPrChange w:id="2514" w:author="José Fonseca" w:date="2015-11-10T15:49:00Z">
            <w:rPr/>
          </w:rPrChange>
        </w:rPr>
        <w:t xml:space="preserve"> mencionados anteriormente.</w:t>
      </w:r>
      <w:r w:rsidR="002659F1" w:rsidRPr="001A6752">
        <w:rPr>
          <w:rPrChange w:id="2515" w:author="José Fonseca" w:date="2015-11-10T15:49:00Z">
            <w:rPr/>
          </w:rPrChange>
        </w:rPr>
        <w:t xml:space="preserve"> </w:t>
      </w:r>
      <w:r w:rsidR="00AA7DB1" w:rsidRPr="001A6752">
        <w:rPr>
          <w:rPrChange w:id="2516" w:author="José Fonseca" w:date="2015-11-10T15:49:00Z">
            <w:rPr/>
          </w:rPrChange>
        </w:rPr>
        <w:t xml:space="preserve">O </w:t>
      </w:r>
      <w:r w:rsidR="00790B40" w:rsidRPr="001A6752">
        <w:rPr>
          <w:rPrChange w:id="2517" w:author="José Fonseca" w:date="2015-11-10T15:49:00Z">
            <w:rPr/>
          </w:rPrChange>
        </w:rPr>
        <w:t>diagrama de classes</w:t>
      </w:r>
      <w:r w:rsidR="00AA7DB1" w:rsidRPr="001A6752">
        <w:rPr>
          <w:rPrChange w:id="2518" w:author="José Fonseca" w:date="2015-11-10T15:49:00Z">
            <w:rPr/>
          </w:rPrChange>
        </w:rPr>
        <w:t xml:space="preserve"> é constituído por seis </w:t>
      </w:r>
      <w:r w:rsidR="00790B40" w:rsidRPr="001A6752">
        <w:rPr>
          <w:rPrChange w:id="2519" w:author="José Fonseca" w:date="2015-11-10T15:49:00Z">
            <w:rPr/>
          </w:rPrChange>
        </w:rPr>
        <w:t>classes,</w:t>
      </w:r>
      <w:r w:rsidR="00AA7DB1" w:rsidRPr="001A6752">
        <w:rPr>
          <w:rPrChange w:id="2520" w:author="José Fonseca" w:date="2015-11-10T15:49:00Z">
            <w:rPr/>
          </w:rPrChange>
        </w:rPr>
        <w:t xml:space="preserve"> mas as principais </w:t>
      </w:r>
      <w:r w:rsidR="005A5C80" w:rsidRPr="001A6752">
        <w:rPr>
          <w:rPrChange w:id="2521" w:author="José Fonseca" w:date="2015-11-10T15:49:00Z">
            <w:rPr/>
          </w:rPrChange>
        </w:rPr>
        <w:t>são as dos utilizadores, passageiros e boleias</w:t>
      </w:r>
      <w:r w:rsidR="00D1432C" w:rsidRPr="001A6752">
        <w:rPr>
          <w:rPrChange w:id="2522" w:author="José Fonseca" w:date="2015-11-10T15:49:00Z">
            <w:rPr/>
          </w:rPrChange>
        </w:rPr>
        <w:t>. Estas irão guardar os registos dos utilizadores e das boleias, estabelecendo a interação entre elas</w:t>
      </w:r>
      <w:r w:rsidR="005A5C80" w:rsidRPr="001A6752">
        <w:rPr>
          <w:rPrChange w:id="2523" w:author="José Fonseca" w:date="2015-11-10T15:49:00Z">
            <w:rPr/>
          </w:rPrChange>
        </w:rPr>
        <w:t xml:space="preserve">. </w:t>
      </w:r>
    </w:p>
    <w:p w14:paraId="57A53106" w14:textId="77777777" w:rsidR="00384B21" w:rsidRPr="001A6752" w:rsidRDefault="00116DBB" w:rsidP="00257429">
      <w:r w:rsidRPr="001A6752">
        <w:rPr>
          <w:rPrChange w:id="2524" w:author="José Fonseca" w:date="2015-11-10T15:49:00Z">
            <w:rPr>
              <w:noProof/>
              <w:lang w:val="en-US"/>
            </w:rPr>
          </w:rPrChange>
        </w:rPr>
        <w:drawing>
          <wp:inline distT="0" distB="0" distL="0" distR="0" wp14:anchorId="3CE4DC1D" wp14:editId="32DD22A5">
            <wp:extent cx="5400040" cy="39776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ses.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3977640"/>
                    </a:xfrm>
                    <a:prstGeom prst="rect">
                      <a:avLst/>
                    </a:prstGeom>
                  </pic:spPr>
                </pic:pic>
              </a:graphicData>
            </a:graphic>
          </wp:inline>
        </w:drawing>
      </w:r>
    </w:p>
    <w:p w14:paraId="775699AE" w14:textId="77777777" w:rsidR="0023355A" w:rsidRPr="001A6752" w:rsidRDefault="0023355A" w:rsidP="0023355A">
      <w:pPr>
        <w:pStyle w:val="Caption"/>
        <w:rPr>
          <w:rPrChange w:id="2525" w:author="José Fonseca" w:date="2015-11-10T15:49:00Z">
            <w:rPr/>
          </w:rPrChange>
        </w:rPr>
      </w:pPr>
      <w:bookmarkStart w:id="2526" w:name="_Ref434581242"/>
      <w:bookmarkStart w:id="2527" w:name="_Toc434874416"/>
      <w:r w:rsidRPr="00A955B3">
        <w:t xml:space="preserve">Figura </w:t>
      </w:r>
      <w:r w:rsidR="00E64FF6" w:rsidRPr="004E7DE9">
        <w:fldChar w:fldCharType="begin"/>
      </w:r>
      <w:r w:rsidR="00E64FF6" w:rsidRPr="001A6752">
        <w:rPr>
          <w:rPrChange w:id="2528" w:author="José Fonseca" w:date="2015-11-10T15:49:00Z">
            <w:rPr/>
          </w:rPrChange>
        </w:rPr>
        <w:instrText xml:space="preserve"> SEQ Figura \* ARABIC </w:instrText>
      </w:r>
      <w:r w:rsidR="00E64FF6" w:rsidRPr="001A6752">
        <w:rPr>
          <w:rPrChange w:id="2529" w:author="José Fonseca" w:date="2015-11-10T15:49:00Z">
            <w:rPr/>
          </w:rPrChange>
        </w:rPr>
        <w:fldChar w:fldCharType="separate"/>
      </w:r>
      <w:r w:rsidR="009B510B" w:rsidRPr="001A6752">
        <w:rPr>
          <w:rPrChange w:id="2530" w:author="José Fonseca" w:date="2015-11-10T15:49:00Z">
            <w:rPr>
              <w:noProof/>
            </w:rPr>
          </w:rPrChange>
        </w:rPr>
        <w:t>6</w:t>
      </w:r>
      <w:r w:rsidR="00E64FF6" w:rsidRPr="001A6752">
        <w:rPr>
          <w:rPrChange w:id="2531" w:author="José Fonseca" w:date="2015-11-10T15:49:00Z">
            <w:rPr>
              <w:noProof/>
            </w:rPr>
          </w:rPrChange>
        </w:rPr>
        <w:fldChar w:fldCharType="end"/>
      </w:r>
      <w:bookmarkEnd w:id="2526"/>
      <w:r w:rsidRPr="001A6752">
        <w:rPr>
          <w:rPrChange w:id="2532" w:author="José Fonseca" w:date="2015-11-10T15:49:00Z">
            <w:rPr/>
          </w:rPrChange>
        </w:rPr>
        <w:t xml:space="preserve"> - Diagrama de classes</w:t>
      </w:r>
      <w:bookmarkEnd w:id="2527"/>
    </w:p>
    <w:p w14:paraId="505294A2" w14:textId="77777777" w:rsidR="00B46AD2" w:rsidRPr="001A6752" w:rsidRDefault="00111CCD" w:rsidP="00257429">
      <w:r w:rsidRPr="001A6752">
        <w:rPr>
          <w:rPrChange w:id="2533" w:author="José Fonseca" w:date="2015-11-10T15:49:00Z">
            <w:rPr>
              <w:noProof/>
              <w:lang w:val="en-US"/>
            </w:rPr>
          </w:rPrChange>
        </w:rPr>
        <w:lastRenderedPageBreak/>
        <w:drawing>
          <wp:inline distT="0" distB="0" distL="0" distR="0" wp14:anchorId="6886F32C" wp14:editId="1C2BDA05">
            <wp:extent cx="5400040" cy="49758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ER-20151105.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4975860"/>
                    </a:xfrm>
                    <a:prstGeom prst="rect">
                      <a:avLst/>
                    </a:prstGeom>
                  </pic:spPr>
                </pic:pic>
              </a:graphicData>
            </a:graphic>
          </wp:inline>
        </w:drawing>
      </w:r>
    </w:p>
    <w:p w14:paraId="0B1CDE66" w14:textId="77777777" w:rsidR="00BC6315" w:rsidRPr="001A6752" w:rsidRDefault="00BC6315" w:rsidP="00BC6315">
      <w:pPr>
        <w:pStyle w:val="Caption"/>
        <w:rPr>
          <w:rPrChange w:id="2534" w:author="José Fonseca" w:date="2015-11-10T15:49:00Z">
            <w:rPr/>
          </w:rPrChange>
        </w:rPr>
      </w:pPr>
      <w:bookmarkStart w:id="2535" w:name="_Ref433701415"/>
      <w:bookmarkStart w:id="2536" w:name="_Toc434874417"/>
      <w:r w:rsidRPr="00A955B3">
        <w:t xml:space="preserve">Figura </w:t>
      </w:r>
      <w:r w:rsidR="00E64FF6" w:rsidRPr="004E7DE9">
        <w:fldChar w:fldCharType="begin"/>
      </w:r>
      <w:r w:rsidR="00E64FF6" w:rsidRPr="001A6752">
        <w:rPr>
          <w:rPrChange w:id="2537" w:author="José Fonseca" w:date="2015-11-10T15:49:00Z">
            <w:rPr/>
          </w:rPrChange>
        </w:rPr>
        <w:instrText xml:space="preserve"> SEQ Figura \* ARABIC </w:instrText>
      </w:r>
      <w:r w:rsidR="00E64FF6" w:rsidRPr="001A6752">
        <w:rPr>
          <w:rPrChange w:id="2538" w:author="José Fonseca" w:date="2015-11-10T15:49:00Z">
            <w:rPr/>
          </w:rPrChange>
        </w:rPr>
        <w:fldChar w:fldCharType="separate"/>
      </w:r>
      <w:r w:rsidR="009B510B" w:rsidRPr="001A6752">
        <w:rPr>
          <w:rPrChange w:id="2539" w:author="José Fonseca" w:date="2015-11-10T15:49:00Z">
            <w:rPr>
              <w:noProof/>
            </w:rPr>
          </w:rPrChange>
        </w:rPr>
        <w:t>7</w:t>
      </w:r>
      <w:r w:rsidR="00E64FF6" w:rsidRPr="001A6752">
        <w:rPr>
          <w:rPrChange w:id="2540" w:author="José Fonseca" w:date="2015-11-10T15:49:00Z">
            <w:rPr>
              <w:noProof/>
            </w:rPr>
          </w:rPrChange>
        </w:rPr>
        <w:fldChar w:fldCharType="end"/>
      </w:r>
      <w:bookmarkEnd w:id="2535"/>
      <w:r w:rsidRPr="001A6752">
        <w:rPr>
          <w:rPrChange w:id="2541" w:author="José Fonseca" w:date="2015-11-10T15:49:00Z">
            <w:rPr/>
          </w:rPrChange>
        </w:rPr>
        <w:t xml:space="preserve"> - Modelo E</w:t>
      </w:r>
      <w:r w:rsidR="0023355A" w:rsidRPr="001A6752">
        <w:rPr>
          <w:rPrChange w:id="2542" w:author="José Fonseca" w:date="2015-11-10T15:49:00Z">
            <w:rPr/>
          </w:rPrChange>
        </w:rPr>
        <w:t>E</w:t>
      </w:r>
      <w:r w:rsidRPr="001A6752">
        <w:rPr>
          <w:rPrChange w:id="2543" w:author="José Fonseca" w:date="2015-11-10T15:49:00Z">
            <w:rPr/>
          </w:rPrChange>
        </w:rPr>
        <w:t>R</w:t>
      </w:r>
      <w:r w:rsidR="0023355A" w:rsidRPr="001A6752">
        <w:rPr>
          <w:rPrChange w:id="2544" w:author="José Fonseca" w:date="2015-11-10T15:49:00Z">
            <w:rPr/>
          </w:rPrChange>
        </w:rPr>
        <w:t xml:space="preserve"> criado em MySQL Workbench</w:t>
      </w:r>
      <w:bookmarkEnd w:id="2536"/>
    </w:p>
    <w:p w14:paraId="6D8CB6D5" w14:textId="77777777" w:rsidR="00111CCD" w:rsidRPr="001A6752" w:rsidRDefault="00111CCD" w:rsidP="00111CCD">
      <w:pPr>
        <w:rPr>
          <w:rPrChange w:id="2545" w:author="José Fonseca" w:date="2015-11-10T15:49:00Z">
            <w:rPr/>
          </w:rPrChange>
        </w:rPr>
      </w:pPr>
      <w:r w:rsidRPr="001A6752">
        <w:rPr>
          <w:rPrChange w:id="2546" w:author="José Fonseca" w:date="2015-11-10T15:49:00Z">
            <w:rPr/>
          </w:rPrChange>
        </w:rPr>
        <w:t>A tabela dos utilizadores irá guardar os dados, estatísticas e as configurações de predefinição para a criação de boleias de cada utilizador (Partida, Destino, NLugares). À tabela dos utilizadores estão ligadas as tabelas das alterações, estatísticas e configurações. A tabela de alterações guarda registos das alterações mais importantes feitas por cada utilizador. A tabela de estatísticas guarda estatísticas mensais de cada utilizador</w:t>
      </w:r>
      <w:r w:rsidR="00010170" w:rsidRPr="001A6752">
        <w:rPr>
          <w:rPrChange w:id="2547" w:author="José Fonseca" w:date="2015-11-10T15:49:00Z">
            <w:rPr/>
          </w:rPrChange>
        </w:rPr>
        <w:t>, utilizando uma chave composta que incluí os campos a</w:t>
      </w:r>
      <w:r w:rsidR="00B45368" w:rsidRPr="001A6752">
        <w:rPr>
          <w:rPrChange w:id="2548" w:author="José Fonseca" w:date="2015-11-10T15:49:00Z">
            <w:rPr/>
          </w:rPrChange>
        </w:rPr>
        <w:t>no e mes (que guardam o ano e o mê</w:t>
      </w:r>
      <w:r w:rsidR="00010170" w:rsidRPr="001A6752">
        <w:rPr>
          <w:rPrChange w:id="2549" w:author="José Fonseca" w:date="2015-11-10T15:49:00Z">
            <w:rPr/>
          </w:rPrChange>
        </w:rPr>
        <w:t>s de uma estatistica) e a chave estrangeira do utilizador a qual se aplica a estatistica</w:t>
      </w:r>
      <w:r w:rsidRPr="001A6752">
        <w:rPr>
          <w:rPrChange w:id="2550" w:author="José Fonseca" w:date="2015-11-10T15:49:00Z">
            <w:rPr/>
          </w:rPrChange>
        </w:rPr>
        <w:t>.</w:t>
      </w:r>
      <w:r w:rsidR="00010170" w:rsidRPr="001A6752">
        <w:rPr>
          <w:rPrChange w:id="2551" w:author="José Fonseca" w:date="2015-11-10T15:49:00Z">
            <w:rPr/>
          </w:rPrChange>
        </w:rPr>
        <w:t xml:space="preserve"> Assim, garante-se que não existem registos duplicados para aquele mês e utilizador.</w:t>
      </w:r>
      <w:r w:rsidRPr="001A6752">
        <w:rPr>
          <w:rPrChange w:id="2552" w:author="José Fonseca" w:date="2015-11-10T15:49:00Z">
            <w:rPr/>
          </w:rPrChange>
        </w:rPr>
        <w:t xml:space="preserve"> A tabela de configurações guarda as configurações necessárias para a automatização de escolha do condutor.</w:t>
      </w:r>
      <w:r w:rsidR="00010170" w:rsidRPr="001A6752">
        <w:rPr>
          <w:rPrChange w:id="2553" w:author="José Fonseca" w:date="2015-11-10T15:49:00Z">
            <w:rPr/>
          </w:rPrChange>
        </w:rPr>
        <w:t xml:space="preserve"> Esta tabela simplesmente guarda os dados para a criação de uma boleia caso o utilizador seja escolhido como condutor pela aplicação.</w:t>
      </w:r>
    </w:p>
    <w:p w14:paraId="4A4F0A08" w14:textId="77777777" w:rsidR="00111CCD" w:rsidRPr="001A6752" w:rsidRDefault="00111CCD" w:rsidP="00111CCD">
      <w:pPr>
        <w:rPr>
          <w:rPrChange w:id="2554" w:author="José Fonseca" w:date="2015-11-10T15:49:00Z">
            <w:rPr/>
          </w:rPrChange>
        </w:rPr>
      </w:pPr>
      <w:r w:rsidRPr="001A6752">
        <w:rPr>
          <w:rPrChange w:id="2555" w:author="José Fonseca" w:date="2015-11-10T15:49:00Z">
            <w:rPr/>
          </w:rPrChange>
        </w:rPr>
        <w:t xml:space="preserve">A tabela de boleias irá guardar os dados essenciais à boleia e os dados relacionados à repetição de boleias. A tabela de boleias está ligada à dos utilizadores para indicar o condutor da boleia e està ligada a si mesma para que, no caso de repetição de boleias, se consiga indicar quem é a </w:t>
      </w:r>
      <w:r w:rsidRPr="001A6752">
        <w:rPr>
          <w:rPrChange w:id="2556" w:author="José Fonseca" w:date="2015-11-10T15:49:00Z">
            <w:rPr/>
          </w:rPrChange>
        </w:rPr>
        <w:lastRenderedPageBreak/>
        <w:t>boleia original da repetição. Também existe um campo Nota no caso do utilizador querer colocar uma nota sobre a boleia para os outros utilizadores. É de notar que o campo DiaSemana se encontra desnormalizado para acesso facilitado ao dia da semana em que a boleia se encontra.</w:t>
      </w:r>
    </w:p>
    <w:p w14:paraId="5540AA19" w14:textId="77777777" w:rsidR="00111CCD" w:rsidRPr="001A6752" w:rsidRDefault="00111CCD" w:rsidP="00111CCD">
      <w:pPr>
        <w:rPr>
          <w:rPrChange w:id="2557" w:author="José Fonseca" w:date="2015-11-10T15:49:00Z">
            <w:rPr/>
          </w:rPrChange>
        </w:rPr>
      </w:pPr>
      <w:r w:rsidRPr="001A6752">
        <w:rPr>
          <w:rPrChange w:id="2558" w:author="José Fonseca" w:date="2015-11-10T15:49:00Z">
            <w:rPr/>
          </w:rPrChange>
        </w:rPr>
        <w:t>A tabela dos passageiros vai guardar uma chave composta. Esta chave é formada pela chave estrangeira dos utilizadores e das boleias para indicar quais são os passageiros de cada boleia. Tal como a tabela de boleias, a tabela passageiros tem uma campo Nota.</w:t>
      </w:r>
    </w:p>
    <w:p w14:paraId="2CCA6F14" w14:textId="77777777" w:rsidR="00111CCD" w:rsidRPr="001A6752" w:rsidRDefault="00111CCD" w:rsidP="00111CCD">
      <w:pPr>
        <w:rPr>
          <w:rPrChange w:id="2559" w:author="José Fonseca" w:date="2015-11-10T15:49:00Z">
            <w:rPr/>
          </w:rPrChange>
        </w:rPr>
      </w:pPr>
    </w:p>
    <w:p w14:paraId="6D141E9D" w14:textId="77777777" w:rsidR="00111CCD" w:rsidRPr="001A6752" w:rsidRDefault="00111CCD" w:rsidP="00111CCD">
      <w:pPr>
        <w:rPr>
          <w:rPrChange w:id="2560" w:author="José Fonseca" w:date="2015-11-10T15:49:00Z">
            <w:rPr/>
          </w:rPrChange>
        </w:rPr>
      </w:pPr>
    </w:p>
    <w:p w14:paraId="37E770C3" w14:textId="77777777" w:rsidR="00FA2857" w:rsidRPr="001A6752" w:rsidRDefault="00FA2857" w:rsidP="00257429">
      <w:pPr>
        <w:rPr>
          <w:rPrChange w:id="2561" w:author="José Fonseca" w:date="2015-11-10T15:49:00Z">
            <w:rPr/>
          </w:rPrChange>
        </w:rPr>
      </w:pPr>
      <w:r w:rsidRPr="001A6752">
        <w:rPr>
          <w:rPrChange w:id="2562" w:author="José Fonseca" w:date="2015-11-10T15:49:00Z">
            <w:rPr/>
          </w:rPrChange>
        </w:rPr>
        <w:br w:type="page"/>
      </w:r>
    </w:p>
    <w:p w14:paraId="44DDA8E7" w14:textId="77777777" w:rsidR="00BD5DAA" w:rsidRPr="001A6752" w:rsidRDefault="00254C20" w:rsidP="00FC0FDD">
      <w:pPr>
        <w:pStyle w:val="Heading2"/>
        <w:rPr>
          <w:rPrChange w:id="2563" w:author="José Fonseca" w:date="2015-11-10T15:49:00Z">
            <w:rPr/>
          </w:rPrChange>
        </w:rPr>
      </w:pPr>
      <w:bookmarkStart w:id="2564" w:name="_Toc434846641"/>
      <w:bookmarkStart w:id="2565" w:name="_Toc434848097"/>
      <w:r w:rsidRPr="001A6752">
        <w:rPr>
          <w:rPrChange w:id="2566" w:author="José Fonseca" w:date="2015-11-10T15:49:00Z">
            <w:rPr/>
          </w:rPrChange>
        </w:rPr>
        <w:lastRenderedPageBreak/>
        <w:t>Semântica</w:t>
      </w:r>
      <w:bookmarkEnd w:id="2564"/>
      <w:bookmarkEnd w:id="2565"/>
    </w:p>
    <w:p w14:paraId="06A58B60" w14:textId="77777777" w:rsidR="00801BAA" w:rsidRPr="001A6752" w:rsidRDefault="00B62D0A" w:rsidP="00257429">
      <w:pPr>
        <w:rPr>
          <w:rPrChange w:id="2567" w:author="José Fonseca" w:date="2015-11-10T15:49:00Z">
            <w:rPr/>
          </w:rPrChange>
        </w:rPr>
      </w:pPr>
      <w:r w:rsidRPr="001A6752">
        <w:rPr>
          <w:rPrChange w:id="2568" w:author="José Fonseca" w:date="2015-11-10T15:49:00Z">
            <w:rPr/>
          </w:rPrChange>
        </w:rPr>
        <w:t>Nesta secção é apresentado</w:t>
      </w:r>
      <w:r w:rsidR="00801BAA" w:rsidRPr="001A6752">
        <w:rPr>
          <w:rPrChange w:id="2569" w:author="José Fonseca" w:date="2015-11-10T15:49:00Z">
            <w:rPr/>
          </w:rPrChange>
        </w:rPr>
        <w:t xml:space="preserve"> o dicionário de dados e a tabela de operações às tabelas </w:t>
      </w:r>
      <w:r w:rsidR="00387841" w:rsidRPr="001A6752">
        <w:rPr>
          <w:rPrChange w:id="2570" w:author="José Fonseca" w:date="2015-11-10T15:49:00Z">
            <w:rPr/>
          </w:rPrChange>
        </w:rPr>
        <w:t xml:space="preserve">da base de dados </w:t>
      </w:r>
      <w:r w:rsidR="003A058E" w:rsidRPr="001A6752">
        <w:rPr>
          <w:rPrChange w:id="2571" w:author="José Fonseca" w:date="2015-11-10T15:49:00Z">
            <w:rPr/>
          </w:rPrChange>
        </w:rPr>
        <w:t>d</w:t>
      </w:r>
      <w:r w:rsidR="002D6FCF" w:rsidRPr="001A6752">
        <w:rPr>
          <w:rPrChange w:id="2572" w:author="José Fonseca" w:date="2015-11-10T15:49:00Z">
            <w:rPr/>
          </w:rPrChange>
        </w:rPr>
        <w:t>o projeto.</w:t>
      </w:r>
    </w:p>
    <w:p w14:paraId="17E0931B" w14:textId="77777777" w:rsidR="004D44A1" w:rsidRPr="001A6752" w:rsidRDefault="004D44A1" w:rsidP="00257429">
      <w:pPr>
        <w:pStyle w:val="Heading3"/>
        <w:rPr>
          <w:rPrChange w:id="2573" w:author="José Fonseca" w:date="2015-11-10T15:49:00Z">
            <w:rPr/>
          </w:rPrChange>
        </w:rPr>
      </w:pPr>
      <w:bookmarkStart w:id="2574" w:name="_Toc434846642"/>
      <w:bookmarkStart w:id="2575" w:name="_Toc434848098"/>
      <w:r w:rsidRPr="001A6752">
        <w:rPr>
          <w:rPrChange w:id="2576" w:author="José Fonseca" w:date="2015-11-10T15:49:00Z">
            <w:rPr/>
          </w:rPrChange>
        </w:rPr>
        <w:t>Utilizadores</w:t>
      </w:r>
      <w:bookmarkEnd w:id="2574"/>
      <w:bookmarkEnd w:id="2575"/>
    </w:p>
    <w:p w14:paraId="1D783340" w14:textId="77777777" w:rsidR="00760231" w:rsidRPr="001A6752" w:rsidRDefault="00760231" w:rsidP="00257429">
      <w:pPr>
        <w:rPr>
          <w:rPrChange w:id="2577" w:author="José Fonseca" w:date="2015-11-10T15:49:00Z">
            <w:rPr/>
          </w:rPrChange>
        </w:rPr>
      </w:pPr>
      <w:r w:rsidRPr="001A6752">
        <w:rPr>
          <w:rPrChange w:id="2578" w:author="José Fonseca" w:date="2015-11-10T15:49:00Z">
            <w:rPr/>
          </w:rPrChange>
        </w:rPr>
        <w:t xml:space="preserve">Nesta tabela, </w:t>
      </w:r>
    </w:p>
    <w:p w14:paraId="2752D9D2" w14:textId="77777777" w:rsidR="00254C20" w:rsidRPr="001A6752" w:rsidRDefault="00254C20" w:rsidP="00257429">
      <w:pPr>
        <w:rPr>
          <w:rPrChange w:id="2579" w:author="José Fonseca" w:date="2015-11-10T15:49:00Z">
            <w:rPr/>
          </w:rPrChange>
        </w:rPr>
      </w:pPr>
      <w:r w:rsidRPr="001A6752">
        <w:rPr>
          <w:rPrChange w:id="2580" w:author="José Fonseca" w:date="2015-11-10T15:49:00Z">
            <w:rPr/>
          </w:rPrChange>
        </w:rPr>
        <w:t>Dicionário de dados:</w:t>
      </w:r>
    </w:p>
    <w:tbl>
      <w:tblPr>
        <w:tblStyle w:val="TabeladeGrade4-nfase11"/>
        <w:tblW w:w="8755" w:type="dxa"/>
        <w:tblLayout w:type="fixed"/>
        <w:tblLook w:val="04A0" w:firstRow="1" w:lastRow="0" w:firstColumn="1" w:lastColumn="0" w:noHBand="0" w:noVBand="1"/>
      </w:tblPr>
      <w:tblGrid>
        <w:gridCol w:w="1951"/>
        <w:gridCol w:w="1843"/>
        <w:gridCol w:w="3402"/>
        <w:gridCol w:w="1559"/>
      </w:tblGrid>
      <w:tr w:rsidR="00387841" w:rsidRPr="001A6752" w14:paraId="689CF018" w14:textId="77777777" w:rsidTr="00387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14:paraId="307B1047" w14:textId="77777777" w:rsidR="00387841" w:rsidRPr="001A6752" w:rsidRDefault="00387841" w:rsidP="00257429">
            <w:pPr>
              <w:rPr>
                <w:rPrChange w:id="2581" w:author="José Fonseca" w:date="2015-11-10T15:49:00Z">
                  <w:rPr/>
                </w:rPrChange>
              </w:rPr>
            </w:pPr>
            <w:r w:rsidRPr="001A6752">
              <w:rPr>
                <w:rPrChange w:id="2582" w:author="José Fonseca" w:date="2015-11-10T15:49:00Z">
                  <w:rPr/>
                </w:rPrChange>
              </w:rPr>
              <w:t>Nome do campo</w:t>
            </w:r>
          </w:p>
        </w:tc>
        <w:tc>
          <w:tcPr>
            <w:tcW w:w="1843" w:type="dxa"/>
            <w:hideMark/>
          </w:tcPr>
          <w:p w14:paraId="7C2C361A" w14:textId="77777777" w:rsidR="00387841" w:rsidRPr="001A6752" w:rsidRDefault="00387841" w:rsidP="00257429">
            <w:pPr>
              <w:cnfStyle w:val="100000000000" w:firstRow="1" w:lastRow="0" w:firstColumn="0" w:lastColumn="0" w:oddVBand="0" w:evenVBand="0" w:oddHBand="0" w:evenHBand="0" w:firstRowFirstColumn="0" w:firstRowLastColumn="0" w:lastRowFirstColumn="0" w:lastRowLastColumn="0"/>
              <w:rPr>
                <w:rPrChange w:id="2583" w:author="José Fonseca" w:date="2015-11-10T15:49:00Z">
                  <w:rPr/>
                </w:rPrChange>
              </w:rPr>
            </w:pPr>
            <w:r w:rsidRPr="001A6752">
              <w:rPr>
                <w:rPrChange w:id="2584" w:author="José Fonseca" w:date="2015-11-10T15:49:00Z">
                  <w:rPr/>
                </w:rPrChange>
              </w:rPr>
              <w:t>Tipo de dados</w:t>
            </w:r>
          </w:p>
        </w:tc>
        <w:tc>
          <w:tcPr>
            <w:tcW w:w="3402" w:type="dxa"/>
            <w:hideMark/>
          </w:tcPr>
          <w:p w14:paraId="47247A22" w14:textId="77777777" w:rsidR="00387841" w:rsidRPr="001A6752" w:rsidRDefault="00387841" w:rsidP="00257429">
            <w:pPr>
              <w:cnfStyle w:val="100000000000" w:firstRow="1" w:lastRow="0" w:firstColumn="0" w:lastColumn="0" w:oddVBand="0" w:evenVBand="0" w:oddHBand="0" w:evenHBand="0" w:firstRowFirstColumn="0" w:firstRowLastColumn="0" w:lastRowFirstColumn="0" w:lastRowLastColumn="0"/>
              <w:rPr>
                <w:rPrChange w:id="2585" w:author="José Fonseca" w:date="2015-11-10T15:49:00Z">
                  <w:rPr/>
                </w:rPrChange>
              </w:rPr>
            </w:pPr>
            <w:r w:rsidRPr="001A6752">
              <w:rPr>
                <w:rPrChange w:id="2586" w:author="José Fonseca" w:date="2015-11-10T15:49:00Z">
                  <w:rPr/>
                </w:rPrChange>
              </w:rPr>
              <w:t>Descrição</w:t>
            </w:r>
          </w:p>
        </w:tc>
        <w:tc>
          <w:tcPr>
            <w:tcW w:w="1559" w:type="dxa"/>
            <w:hideMark/>
          </w:tcPr>
          <w:p w14:paraId="5D6E3966" w14:textId="77777777" w:rsidR="00387841" w:rsidRPr="001A6752" w:rsidRDefault="00387841" w:rsidP="00257429">
            <w:pPr>
              <w:cnfStyle w:val="100000000000" w:firstRow="1" w:lastRow="0" w:firstColumn="0" w:lastColumn="0" w:oddVBand="0" w:evenVBand="0" w:oddHBand="0" w:evenHBand="0" w:firstRowFirstColumn="0" w:firstRowLastColumn="0" w:lastRowFirstColumn="0" w:lastRowLastColumn="0"/>
              <w:rPr>
                <w:rPrChange w:id="2587" w:author="José Fonseca" w:date="2015-11-10T15:49:00Z">
                  <w:rPr/>
                </w:rPrChange>
              </w:rPr>
            </w:pPr>
            <w:r w:rsidRPr="001A6752">
              <w:rPr>
                <w:rPrChange w:id="2588" w:author="José Fonseca" w:date="2015-11-10T15:49:00Z">
                  <w:rPr/>
                </w:rPrChange>
              </w:rPr>
              <w:t>Restrições</w:t>
            </w:r>
          </w:p>
        </w:tc>
      </w:tr>
      <w:tr w:rsidR="00387841" w:rsidRPr="001A6752" w14:paraId="31FC0964" w14:textId="77777777"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67B3B417" w14:textId="77777777" w:rsidR="00387841" w:rsidRPr="001A6752" w:rsidRDefault="00387841" w:rsidP="00257429">
            <w:pPr>
              <w:rPr>
                <w:rPrChange w:id="2589" w:author="José Fonseca" w:date="2015-11-10T15:49:00Z">
                  <w:rPr/>
                </w:rPrChange>
              </w:rPr>
            </w:pPr>
            <w:r w:rsidRPr="001A6752">
              <w:rPr>
                <w:rPrChange w:id="2590" w:author="José Fonseca" w:date="2015-11-10T15:49:00Z">
                  <w:rPr/>
                </w:rPrChange>
              </w:rPr>
              <w:t>IdUtilizador</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7410BB5B" w14:textId="77777777" w:rsidR="00387841" w:rsidRPr="001A6752" w:rsidRDefault="00387841" w:rsidP="00257429">
            <w:pPr>
              <w:cnfStyle w:val="000000100000" w:firstRow="0" w:lastRow="0" w:firstColumn="0" w:lastColumn="0" w:oddVBand="0" w:evenVBand="0" w:oddHBand="1" w:evenHBand="0" w:firstRowFirstColumn="0" w:firstRowLastColumn="0" w:lastRowFirstColumn="0" w:lastRowLastColumn="0"/>
              <w:rPr>
                <w:rPrChange w:id="2591" w:author="José Fonseca" w:date="2015-11-10T15:49:00Z">
                  <w:rPr/>
                </w:rPrChange>
              </w:rPr>
            </w:pPr>
            <w:r w:rsidRPr="001A6752">
              <w:rPr>
                <w:rPrChange w:id="2592" w:author="José Fonseca" w:date="2015-11-10T15:49:00Z">
                  <w:rPr/>
                </w:rPrChange>
              </w:rP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40F08C91" w14:textId="77777777" w:rsidR="00387841" w:rsidRPr="001A6752" w:rsidRDefault="00387841" w:rsidP="00257429">
            <w:pPr>
              <w:cnfStyle w:val="000000100000" w:firstRow="0" w:lastRow="0" w:firstColumn="0" w:lastColumn="0" w:oddVBand="0" w:evenVBand="0" w:oddHBand="1" w:evenHBand="0" w:firstRowFirstColumn="0" w:firstRowLastColumn="0" w:lastRowFirstColumn="0" w:lastRowLastColumn="0"/>
              <w:rPr>
                <w:rPrChange w:id="2593" w:author="José Fonseca" w:date="2015-11-10T15:49:00Z">
                  <w:rPr/>
                </w:rPrChange>
              </w:rPr>
            </w:pPr>
            <w:r w:rsidRPr="001A6752">
              <w:rPr>
                <w:rPrChange w:id="2594" w:author="José Fonseca" w:date="2015-11-10T15:49:00Z">
                  <w:rPr/>
                </w:rPrChange>
              </w:rPr>
              <w:t>(PK) Id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674D6FEA" w14:textId="77777777" w:rsidR="00387841" w:rsidRPr="001A6752" w:rsidRDefault="00BC6F9A" w:rsidP="00257429">
            <w:pPr>
              <w:cnfStyle w:val="000000100000" w:firstRow="0" w:lastRow="0" w:firstColumn="0" w:lastColumn="0" w:oddVBand="0" w:evenVBand="0" w:oddHBand="1" w:evenHBand="0" w:firstRowFirstColumn="0" w:firstRowLastColumn="0" w:lastRowFirstColumn="0" w:lastRowLastColumn="0"/>
              <w:rPr>
                <w:rPrChange w:id="2595" w:author="José Fonseca" w:date="2015-11-10T15:49:00Z">
                  <w:rPr/>
                </w:rPrChange>
              </w:rPr>
            </w:pPr>
            <w:r w:rsidRPr="001A6752">
              <w:rPr>
                <w:rPrChange w:id="2596" w:author="José Fonseca" w:date="2015-11-10T15:49:00Z">
                  <w:rPr/>
                </w:rPrChange>
              </w:rPr>
              <w:t>Não nulo</w:t>
            </w:r>
            <w:r w:rsidR="007C2C02" w:rsidRPr="001A6752">
              <w:rPr>
                <w:rPrChange w:id="2597" w:author="José Fonseca" w:date="2015-11-10T15:49:00Z">
                  <w:rPr/>
                </w:rPrChange>
              </w:rPr>
              <w:t>.</w:t>
            </w:r>
          </w:p>
          <w:p w14:paraId="20CB4AA9" w14:textId="77777777" w:rsidR="00387841" w:rsidRPr="001A6752" w:rsidRDefault="00387841" w:rsidP="00257429">
            <w:pPr>
              <w:cnfStyle w:val="000000100000" w:firstRow="0" w:lastRow="0" w:firstColumn="0" w:lastColumn="0" w:oddVBand="0" w:evenVBand="0" w:oddHBand="1" w:evenHBand="0" w:firstRowFirstColumn="0" w:firstRowLastColumn="0" w:lastRowFirstColumn="0" w:lastRowLastColumn="0"/>
              <w:rPr>
                <w:rPrChange w:id="2598" w:author="José Fonseca" w:date="2015-11-10T15:49:00Z">
                  <w:rPr/>
                </w:rPrChange>
              </w:rPr>
            </w:pPr>
            <w:r w:rsidRPr="001A6752">
              <w:rPr>
                <w:rPrChange w:id="2599" w:author="José Fonseca" w:date="2015-11-10T15:49:00Z">
                  <w:rPr/>
                </w:rPrChange>
              </w:rPr>
              <w:t>Únicos</w:t>
            </w:r>
            <w:r w:rsidR="007C2C02" w:rsidRPr="001A6752">
              <w:rPr>
                <w:rPrChange w:id="2600" w:author="José Fonseca" w:date="2015-11-10T15:49:00Z">
                  <w:rPr/>
                </w:rPrChange>
              </w:rPr>
              <w:t>.</w:t>
            </w:r>
          </w:p>
        </w:tc>
      </w:tr>
      <w:tr w:rsidR="00387841" w:rsidRPr="001A6752" w14:paraId="4685BCD9" w14:textId="77777777"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2D010C8F" w14:textId="77777777" w:rsidR="00387841" w:rsidRPr="001A6752" w:rsidRDefault="00387841" w:rsidP="00257429">
            <w:pPr>
              <w:rPr>
                <w:rPrChange w:id="2601" w:author="José Fonseca" w:date="2015-11-10T15:49:00Z">
                  <w:rPr/>
                </w:rPrChange>
              </w:rPr>
            </w:pPr>
            <w:r w:rsidRPr="001A6752">
              <w:rPr>
                <w:rPrChange w:id="2602" w:author="José Fonseca" w:date="2015-11-10T15:49:00Z">
                  <w:rPr/>
                </w:rPrChange>
              </w:rPr>
              <w:t>Nome</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1C4B8B84" w14:textId="77777777" w:rsidR="00387841" w:rsidRPr="001A6752" w:rsidRDefault="00387841" w:rsidP="00257429">
            <w:pPr>
              <w:cnfStyle w:val="000000000000" w:firstRow="0" w:lastRow="0" w:firstColumn="0" w:lastColumn="0" w:oddVBand="0" w:evenVBand="0" w:oddHBand="0" w:evenHBand="0" w:firstRowFirstColumn="0" w:firstRowLastColumn="0" w:lastRowFirstColumn="0" w:lastRowLastColumn="0"/>
              <w:rPr>
                <w:rPrChange w:id="2603" w:author="José Fonseca" w:date="2015-11-10T15:49:00Z">
                  <w:rPr/>
                </w:rPrChange>
              </w:rPr>
            </w:pPr>
            <w:r w:rsidRPr="001A6752">
              <w:rPr>
                <w:rPrChange w:id="2604" w:author="José Fonseca" w:date="2015-11-10T15:49:00Z">
                  <w:rPr/>
                </w:rPrChange>
              </w:rP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1933F7F5" w14:textId="77777777" w:rsidR="00387841" w:rsidRPr="001A6752" w:rsidRDefault="00387841" w:rsidP="00257429">
            <w:pPr>
              <w:cnfStyle w:val="000000000000" w:firstRow="0" w:lastRow="0" w:firstColumn="0" w:lastColumn="0" w:oddVBand="0" w:evenVBand="0" w:oddHBand="0" w:evenHBand="0" w:firstRowFirstColumn="0" w:firstRowLastColumn="0" w:lastRowFirstColumn="0" w:lastRowLastColumn="0"/>
              <w:rPr>
                <w:rPrChange w:id="2605" w:author="José Fonseca" w:date="2015-11-10T15:49:00Z">
                  <w:rPr/>
                </w:rPrChange>
              </w:rPr>
            </w:pPr>
            <w:r w:rsidRPr="001A6752">
              <w:rPr>
                <w:rPrChange w:id="2606" w:author="José Fonseca" w:date="2015-11-10T15:49:00Z">
                  <w:rPr/>
                </w:rPrChange>
              </w:rPr>
              <w:t>Nome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79BC43E6" w14:textId="77777777" w:rsidR="00387841" w:rsidRPr="001A6752" w:rsidRDefault="00387841" w:rsidP="00257429">
            <w:pPr>
              <w:cnfStyle w:val="000000000000" w:firstRow="0" w:lastRow="0" w:firstColumn="0" w:lastColumn="0" w:oddVBand="0" w:evenVBand="0" w:oddHBand="0" w:evenHBand="0" w:firstRowFirstColumn="0" w:firstRowLastColumn="0" w:lastRowFirstColumn="0" w:lastRowLastColumn="0"/>
              <w:rPr>
                <w:rPrChange w:id="2607" w:author="José Fonseca" w:date="2015-11-10T15:49:00Z">
                  <w:rPr/>
                </w:rPrChange>
              </w:rPr>
            </w:pPr>
            <w:r w:rsidRPr="001A6752">
              <w:rPr>
                <w:rPrChange w:id="2608" w:author="José Fonseca" w:date="2015-11-10T15:49:00Z">
                  <w:rPr/>
                </w:rPrChange>
              </w:rPr>
              <w:t>Não nulo</w:t>
            </w:r>
            <w:r w:rsidR="007C2C02" w:rsidRPr="001A6752">
              <w:rPr>
                <w:rPrChange w:id="2609" w:author="José Fonseca" w:date="2015-11-10T15:49:00Z">
                  <w:rPr/>
                </w:rPrChange>
              </w:rPr>
              <w:t>.</w:t>
            </w:r>
          </w:p>
        </w:tc>
      </w:tr>
      <w:tr w:rsidR="00387841" w:rsidRPr="001A6752" w14:paraId="1D765FF8" w14:textId="77777777"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13AAB90F" w14:textId="77777777" w:rsidR="00387841" w:rsidRPr="001A6752" w:rsidRDefault="00387841" w:rsidP="00257429">
            <w:pPr>
              <w:rPr>
                <w:rPrChange w:id="2610" w:author="José Fonseca" w:date="2015-11-10T15:49:00Z">
                  <w:rPr/>
                </w:rPrChange>
              </w:rPr>
            </w:pPr>
            <w:r w:rsidRPr="001A6752">
              <w:rPr>
                <w:rPrChange w:id="2611" w:author="José Fonseca" w:date="2015-11-10T15:49:00Z">
                  <w:rPr/>
                </w:rPrChange>
              </w:rPr>
              <w:t>Password</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178A4154" w14:textId="77777777" w:rsidR="00387841" w:rsidRPr="001A6752" w:rsidRDefault="00387841" w:rsidP="00257429">
            <w:pPr>
              <w:cnfStyle w:val="000000100000" w:firstRow="0" w:lastRow="0" w:firstColumn="0" w:lastColumn="0" w:oddVBand="0" w:evenVBand="0" w:oddHBand="1" w:evenHBand="0" w:firstRowFirstColumn="0" w:firstRowLastColumn="0" w:lastRowFirstColumn="0" w:lastRowLastColumn="0"/>
              <w:rPr>
                <w:rPrChange w:id="2612" w:author="José Fonseca" w:date="2015-11-10T15:49:00Z">
                  <w:rPr/>
                </w:rPrChange>
              </w:rPr>
            </w:pPr>
            <w:r w:rsidRPr="001A6752">
              <w:rPr>
                <w:rPrChange w:id="2613" w:author="José Fonseca" w:date="2015-11-10T15:49:00Z">
                  <w:rPr/>
                </w:rPrChange>
              </w:rP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2DF8F4EE" w14:textId="77777777" w:rsidR="00387841" w:rsidRPr="001A6752" w:rsidRDefault="00387841" w:rsidP="00257429">
            <w:pPr>
              <w:cnfStyle w:val="000000100000" w:firstRow="0" w:lastRow="0" w:firstColumn="0" w:lastColumn="0" w:oddVBand="0" w:evenVBand="0" w:oddHBand="1" w:evenHBand="0" w:firstRowFirstColumn="0" w:firstRowLastColumn="0" w:lastRowFirstColumn="0" w:lastRowLastColumn="0"/>
              <w:rPr>
                <w:rPrChange w:id="2614" w:author="José Fonseca" w:date="2015-11-10T15:49:00Z">
                  <w:rPr/>
                </w:rPrChange>
              </w:rPr>
            </w:pPr>
            <w:r w:rsidRPr="001A6752">
              <w:rPr>
                <w:rPrChange w:id="2615" w:author="José Fonseca" w:date="2015-11-10T15:49:00Z">
                  <w:rPr/>
                </w:rPrChange>
              </w:rPr>
              <w:t>Password do utilizador</w:t>
            </w:r>
            <w:r w:rsidR="000547A2" w:rsidRPr="001A6752">
              <w:rPr>
                <w:rPrChange w:id="2616" w:author="José Fonseca" w:date="2015-11-10T15:49:00Z">
                  <w:rPr/>
                </w:rPrChange>
              </w:rPr>
              <w:t xml:space="preserve"> encriptada com md5</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42D917E4" w14:textId="77777777" w:rsidR="00387841" w:rsidRPr="001A6752" w:rsidRDefault="00387841" w:rsidP="00257429">
            <w:pPr>
              <w:cnfStyle w:val="000000100000" w:firstRow="0" w:lastRow="0" w:firstColumn="0" w:lastColumn="0" w:oddVBand="0" w:evenVBand="0" w:oddHBand="1" w:evenHBand="0" w:firstRowFirstColumn="0" w:firstRowLastColumn="0" w:lastRowFirstColumn="0" w:lastRowLastColumn="0"/>
              <w:rPr>
                <w:rPrChange w:id="2617" w:author="José Fonseca" w:date="2015-11-10T15:49:00Z">
                  <w:rPr/>
                </w:rPrChange>
              </w:rPr>
            </w:pPr>
            <w:r w:rsidRPr="001A6752">
              <w:rPr>
                <w:rPrChange w:id="2618" w:author="José Fonseca" w:date="2015-11-10T15:49:00Z">
                  <w:rPr/>
                </w:rPrChange>
              </w:rPr>
              <w:t>Não nulo</w:t>
            </w:r>
            <w:r w:rsidR="007C2C02" w:rsidRPr="001A6752">
              <w:rPr>
                <w:rPrChange w:id="2619" w:author="José Fonseca" w:date="2015-11-10T15:49:00Z">
                  <w:rPr/>
                </w:rPrChange>
              </w:rPr>
              <w:t>.</w:t>
            </w:r>
          </w:p>
        </w:tc>
      </w:tr>
      <w:tr w:rsidR="00387841" w:rsidRPr="001A6752" w14:paraId="1E475091" w14:textId="77777777"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614C7446" w14:textId="77777777" w:rsidR="00387841" w:rsidRPr="001A6752" w:rsidRDefault="00387841" w:rsidP="00257429">
            <w:pPr>
              <w:rPr>
                <w:rPrChange w:id="2620" w:author="José Fonseca" w:date="2015-11-10T15:49:00Z">
                  <w:rPr/>
                </w:rPrChange>
              </w:rPr>
            </w:pPr>
            <w:r w:rsidRPr="001A6752">
              <w:rPr>
                <w:rPrChange w:id="2621" w:author="José Fonseca" w:date="2015-11-10T15:49:00Z">
                  <w:rPr/>
                </w:rPrChange>
              </w:rPr>
              <w:t>Email</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4D1590B3" w14:textId="77777777" w:rsidR="00387841" w:rsidRPr="001A6752" w:rsidRDefault="00387841" w:rsidP="00257429">
            <w:pPr>
              <w:cnfStyle w:val="000000000000" w:firstRow="0" w:lastRow="0" w:firstColumn="0" w:lastColumn="0" w:oddVBand="0" w:evenVBand="0" w:oddHBand="0" w:evenHBand="0" w:firstRowFirstColumn="0" w:firstRowLastColumn="0" w:lastRowFirstColumn="0" w:lastRowLastColumn="0"/>
              <w:rPr>
                <w:rPrChange w:id="2622" w:author="José Fonseca" w:date="2015-11-10T15:49:00Z">
                  <w:rPr/>
                </w:rPrChange>
              </w:rPr>
            </w:pPr>
            <w:r w:rsidRPr="001A6752">
              <w:rPr>
                <w:rPrChange w:id="2623" w:author="José Fonseca" w:date="2015-11-10T15:49:00Z">
                  <w:rPr/>
                </w:rPrChange>
              </w:rP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4F5CF2C0" w14:textId="77777777" w:rsidR="00387841" w:rsidRPr="001A6752" w:rsidRDefault="00387841" w:rsidP="00257429">
            <w:pPr>
              <w:cnfStyle w:val="000000000000" w:firstRow="0" w:lastRow="0" w:firstColumn="0" w:lastColumn="0" w:oddVBand="0" w:evenVBand="0" w:oddHBand="0" w:evenHBand="0" w:firstRowFirstColumn="0" w:firstRowLastColumn="0" w:lastRowFirstColumn="0" w:lastRowLastColumn="0"/>
              <w:rPr>
                <w:rPrChange w:id="2624" w:author="José Fonseca" w:date="2015-11-10T15:49:00Z">
                  <w:rPr/>
                </w:rPrChange>
              </w:rPr>
            </w:pPr>
            <w:r w:rsidRPr="001A6752">
              <w:rPr>
                <w:rPrChange w:id="2625" w:author="José Fonseca" w:date="2015-11-10T15:49:00Z">
                  <w:rPr/>
                </w:rPrChange>
              </w:rPr>
              <w:t>Email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3BD993C8" w14:textId="77777777" w:rsidR="00387841" w:rsidRPr="001A6752" w:rsidRDefault="00387841" w:rsidP="00257429">
            <w:pPr>
              <w:cnfStyle w:val="000000000000" w:firstRow="0" w:lastRow="0" w:firstColumn="0" w:lastColumn="0" w:oddVBand="0" w:evenVBand="0" w:oddHBand="0" w:evenHBand="0" w:firstRowFirstColumn="0" w:firstRowLastColumn="0" w:lastRowFirstColumn="0" w:lastRowLastColumn="0"/>
              <w:rPr>
                <w:rPrChange w:id="2626" w:author="José Fonseca" w:date="2015-11-10T15:49:00Z">
                  <w:rPr/>
                </w:rPrChange>
              </w:rPr>
            </w:pPr>
            <w:r w:rsidRPr="001A6752">
              <w:rPr>
                <w:rPrChange w:id="2627" w:author="José Fonseca" w:date="2015-11-10T15:49:00Z">
                  <w:rPr/>
                </w:rPrChange>
              </w:rPr>
              <w:t>Não nulo</w:t>
            </w:r>
            <w:r w:rsidR="007C2C02" w:rsidRPr="001A6752">
              <w:rPr>
                <w:rPrChange w:id="2628" w:author="José Fonseca" w:date="2015-11-10T15:49:00Z">
                  <w:rPr/>
                </w:rPrChange>
              </w:rPr>
              <w:t>.</w:t>
            </w:r>
          </w:p>
          <w:p w14:paraId="250725F1" w14:textId="77777777" w:rsidR="00387841" w:rsidRPr="001A6752" w:rsidRDefault="00387841" w:rsidP="00257429">
            <w:pPr>
              <w:cnfStyle w:val="000000000000" w:firstRow="0" w:lastRow="0" w:firstColumn="0" w:lastColumn="0" w:oddVBand="0" w:evenVBand="0" w:oddHBand="0" w:evenHBand="0" w:firstRowFirstColumn="0" w:firstRowLastColumn="0" w:lastRowFirstColumn="0" w:lastRowLastColumn="0"/>
              <w:rPr>
                <w:rPrChange w:id="2629" w:author="José Fonseca" w:date="2015-11-10T15:49:00Z">
                  <w:rPr/>
                </w:rPrChange>
              </w:rPr>
            </w:pPr>
            <w:r w:rsidRPr="001A6752">
              <w:rPr>
                <w:rPrChange w:id="2630" w:author="José Fonseca" w:date="2015-11-10T15:49:00Z">
                  <w:rPr/>
                </w:rPrChange>
              </w:rPr>
              <w:t>Único</w:t>
            </w:r>
            <w:r w:rsidR="007C2C02" w:rsidRPr="001A6752">
              <w:rPr>
                <w:rPrChange w:id="2631" w:author="José Fonseca" w:date="2015-11-10T15:49:00Z">
                  <w:rPr/>
                </w:rPrChange>
              </w:rPr>
              <w:t>.</w:t>
            </w:r>
          </w:p>
        </w:tc>
      </w:tr>
      <w:tr w:rsidR="00387841" w:rsidRPr="001A6752" w14:paraId="3F11ED56" w14:textId="77777777"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30EA7F20" w14:textId="77777777" w:rsidR="00387841" w:rsidRPr="001A6752" w:rsidRDefault="00387841" w:rsidP="00257429">
            <w:pPr>
              <w:rPr>
                <w:rPrChange w:id="2632" w:author="José Fonseca" w:date="2015-11-10T15:49:00Z">
                  <w:rPr/>
                </w:rPrChange>
              </w:rPr>
            </w:pPr>
            <w:r w:rsidRPr="001A6752">
              <w:rPr>
                <w:rPrChange w:id="2633" w:author="José Fonseca" w:date="2015-11-10T15:49:00Z">
                  <w:rPr/>
                </w:rPrChange>
              </w:rPr>
              <w:t>Contacto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2F1BCE29" w14:textId="77777777" w:rsidR="00387841" w:rsidRPr="001A6752" w:rsidRDefault="00387841" w:rsidP="00257429">
            <w:pPr>
              <w:cnfStyle w:val="000000100000" w:firstRow="0" w:lastRow="0" w:firstColumn="0" w:lastColumn="0" w:oddVBand="0" w:evenVBand="0" w:oddHBand="1" w:evenHBand="0" w:firstRowFirstColumn="0" w:firstRowLastColumn="0" w:lastRowFirstColumn="0" w:lastRowLastColumn="0"/>
              <w:rPr>
                <w:rPrChange w:id="2634" w:author="José Fonseca" w:date="2015-11-10T15:49:00Z">
                  <w:rPr/>
                </w:rPrChange>
              </w:rPr>
            </w:pPr>
            <w:r w:rsidRPr="001A6752">
              <w:rPr>
                <w:rPrChange w:id="2635" w:author="José Fonseca" w:date="2015-11-10T15:49:00Z">
                  <w:rPr/>
                </w:rPrChange>
              </w:rP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58C0C513" w14:textId="77777777" w:rsidR="00387841" w:rsidRPr="001A6752" w:rsidRDefault="000547A2" w:rsidP="00257429">
            <w:pPr>
              <w:cnfStyle w:val="000000100000" w:firstRow="0" w:lastRow="0" w:firstColumn="0" w:lastColumn="0" w:oddVBand="0" w:evenVBand="0" w:oddHBand="1" w:evenHBand="0" w:firstRowFirstColumn="0" w:firstRowLastColumn="0" w:lastRowFirstColumn="0" w:lastRowLastColumn="0"/>
              <w:rPr>
                <w:rPrChange w:id="2636" w:author="José Fonseca" w:date="2015-11-10T15:49:00Z">
                  <w:rPr/>
                </w:rPrChange>
              </w:rPr>
            </w:pPr>
            <w:r w:rsidRPr="001A6752">
              <w:rPr>
                <w:rPrChange w:id="2637" w:author="José Fonseca" w:date="2015-11-10T15:49:00Z">
                  <w:rPr/>
                </w:rPrChange>
              </w:rPr>
              <w:t>Telemóvel/telefone</w:t>
            </w:r>
            <w:r w:rsidR="00387841" w:rsidRPr="001A6752">
              <w:rPr>
                <w:rPrChange w:id="2638" w:author="José Fonseca" w:date="2015-11-10T15:49:00Z">
                  <w:rPr/>
                </w:rPrChange>
              </w:rPr>
              <w:t xml:space="preserve"> do utilizador</w:t>
            </w:r>
            <w:r w:rsidRPr="001A6752">
              <w:rPr>
                <w:rPrChange w:id="2639" w:author="José Fonseca" w:date="2015-11-10T15:49:00Z">
                  <w:rPr/>
                </w:rPrChange>
              </w:rPr>
              <w:t xml:space="preserve"> </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76553CFF" w14:textId="77777777" w:rsidR="00387841" w:rsidRPr="001A6752" w:rsidRDefault="00387841" w:rsidP="00257429">
            <w:pPr>
              <w:cnfStyle w:val="000000100000" w:firstRow="0" w:lastRow="0" w:firstColumn="0" w:lastColumn="0" w:oddVBand="0" w:evenVBand="0" w:oddHBand="1" w:evenHBand="0" w:firstRowFirstColumn="0" w:firstRowLastColumn="0" w:lastRowFirstColumn="0" w:lastRowLastColumn="0"/>
              <w:rPr>
                <w:rPrChange w:id="2640" w:author="José Fonseca" w:date="2015-11-10T15:49:00Z">
                  <w:rPr/>
                </w:rPrChange>
              </w:rPr>
            </w:pPr>
            <w:r w:rsidRPr="001A6752">
              <w:rPr>
                <w:rPrChange w:id="2641" w:author="José Fonseca" w:date="2015-11-10T15:49:00Z">
                  <w:rPr/>
                </w:rPrChange>
              </w:rPr>
              <w:t>Não nulo</w:t>
            </w:r>
            <w:r w:rsidR="007C2C02" w:rsidRPr="001A6752">
              <w:rPr>
                <w:rPrChange w:id="2642" w:author="José Fonseca" w:date="2015-11-10T15:49:00Z">
                  <w:rPr/>
                </w:rPrChange>
              </w:rPr>
              <w:t>.</w:t>
            </w:r>
          </w:p>
        </w:tc>
      </w:tr>
      <w:tr w:rsidR="00387841" w:rsidRPr="001A6752" w14:paraId="559B77E6" w14:textId="77777777"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2DCAC8E5" w14:textId="77777777" w:rsidR="00387841" w:rsidRPr="001A6752" w:rsidRDefault="00387841" w:rsidP="00257429">
            <w:pPr>
              <w:rPr>
                <w:rPrChange w:id="2643" w:author="José Fonseca" w:date="2015-11-10T15:49:00Z">
                  <w:rPr/>
                </w:rPrChange>
              </w:rPr>
            </w:pPr>
            <w:r w:rsidRPr="001A6752">
              <w:rPr>
                <w:rPrChange w:id="2644" w:author="José Fonseca" w:date="2015-11-10T15:49:00Z">
                  <w:rPr/>
                </w:rPrChange>
              </w:rPr>
              <w:t>NCondutor</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5789CC10" w14:textId="77777777" w:rsidR="00387841" w:rsidRPr="001A6752" w:rsidRDefault="00387841" w:rsidP="00257429">
            <w:pPr>
              <w:cnfStyle w:val="000000000000" w:firstRow="0" w:lastRow="0" w:firstColumn="0" w:lastColumn="0" w:oddVBand="0" w:evenVBand="0" w:oddHBand="0" w:evenHBand="0" w:firstRowFirstColumn="0" w:firstRowLastColumn="0" w:lastRowFirstColumn="0" w:lastRowLastColumn="0"/>
              <w:rPr>
                <w:rPrChange w:id="2645" w:author="José Fonseca" w:date="2015-11-10T15:49:00Z">
                  <w:rPr/>
                </w:rPrChange>
              </w:rPr>
            </w:pPr>
            <w:r w:rsidRPr="001A6752">
              <w:rPr>
                <w:rPrChange w:id="2646" w:author="José Fonseca" w:date="2015-11-10T15:49:00Z">
                  <w:rPr/>
                </w:rPrChange>
              </w:rP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5C66579B" w14:textId="77777777" w:rsidR="00387841" w:rsidRPr="001A6752" w:rsidRDefault="00387841" w:rsidP="00257429">
            <w:pPr>
              <w:cnfStyle w:val="000000000000" w:firstRow="0" w:lastRow="0" w:firstColumn="0" w:lastColumn="0" w:oddVBand="0" w:evenVBand="0" w:oddHBand="0" w:evenHBand="0" w:firstRowFirstColumn="0" w:firstRowLastColumn="0" w:lastRowFirstColumn="0" w:lastRowLastColumn="0"/>
              <w:rPr>
                <w:rPrChange w:id="2647" w:author="José Fonseca" w:date="2015-11-10T15:49:00Z">
                  <w:rPr/>
                </w:rPrChange>
              </w:rPr>
            </w:pPr>
            <w:r w:rsidRPr="001A6752">
              <w:rPr>
                <w:rPrChange w:id="2648" w:author="José Fonseca" w:date="2015-11-10T15:49:00Z">
                  <w:rPr/>
                </w:rPrChange>
              </w:rPr>
              <w:t>Nº de vezes que o utilizador foi condutor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5D3BAE52" w14:textId="77777777" w:rsidR="00387841" w:rsidRPr="001A6752" w:rsidRDefault="00387841" w:rsidP="00257429">
            <w:pPr>
              <w:cnfStyle w:val="000000000000" w:firstRow="0" w:lastRow="0" w:firstColumn="0" w:lastColumn="0" w:oddVBand="0" w:evenVBand="0" w:oddHBand="0" w:evenHBand="0" w:firstRowFirstColumn="0" w:firstRowLastColumn="0" w:lastRowFirstColumn="0" w:lastRowLastColumn="0"/>
              <w:rPr>
                <w:rPrChange w:id="2649" w:author="José Fonseca" w:date="2015-11-10T15:49:00Z">
                  <w:rPr/>
                </w:rPrChange>
              </w:rPr>
            </w:pPr>
            <w:r w:rsidRPr="001A6752">
              <w:rPr>
                <w:rPrChange w:id="2650" w:author="José Fonseca" w:date="2015-11-10T15:49:00Z">
                  <w:rPr/>
                </w:rPrChange>
              </w:rPr>
              <w:t>Não nulo</w:t>
            </w:r>
            <w:r w:rsidR="007C2C02" w:rsidRPr="001A6752">
              <w:rPr>
                <w:rPrChange w:id="2651" w:author="José Fonseca" w:date="2015-11-10T15:49:00Z">
                  <w:rPr/>
                </w:rPrChange>
              </w:rPr>
              <w:t>.</w:t>
            </w:r>
          </w:p>
        </w:tc>
      </w:tr>
      <w:tr w:rsidR="00387841" w:rsidRPr="001A6752" w14:paraId="41CFC142" w14:textId="77777777"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485392EA" w14:textId="77777777" w:rsidR="00387841" w:rsidRPr="001A6752" w:rsidRDefault="00387841" w:rsidP="00257429">
            <w:pPr>
              <w:rPr>
                <w:rPrChange w:id="2652" w:author="José Fonseca" w:date="2015-11-10T15:49:00Z">
                  <w:rPr/>
                </w:rPrChange>
              </w:rPr>
            </w:pPr>
            <w:r w:rsidRPr="001A6752">
              <w:rPr>
                <w:rPrChange w:id="2653" w:author="José Fonseca" w:date="2015-11-10T15:49:00Z">
                  <w:rPr/>
                </w:rPrChange>
              </w:rPr>
              <w:t>NPassageiro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4937E51D" w14:textId="77777777" w:rsidR="00387841" w:rsidRPr="001A6752" w:rsidRDefault="00387841" w:rsidP="00257429">
            <w:pPr>
              <w:cnfStyle w:val="000000100000" w:firstRow="0" w:lastRow="0" w:firstColumn="0" w:lastColumn="0" w:oddVBand="0" w:evenVBand="0" w:oddHBand="1" w:evenHBand="0" w:firstRowFirstColumn="0" w:firstRowLastColumn="0" w:lastRowFirstColumn="0" w:lastRowLastColumn="0"/>
              <w:rPr>
                <w:rPrChange w:id="2654" w:author="José Fonseca" w:date="2015-11-10T15:49:00Z">
                  <w:rPr/>
                </w:rPrChange>
              </w:rPr>
            </w:pPr>
            <w:r w:rsidRPr="001A6752">
              <w:rPr>
                <w:rPrChange w:id="2655" w:author="José Fonseca" w:date="2015-11-10T15:49:00Z">
                  <w:rPr/>
                </w:rPrChange>
              </w:rP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005D55AB" w14:textId="77777777" w:rsidR="00387841" w:rsidRPr="001A6752" w:rsidRDefault="00387841" w:rsidP="00257429">
            <w:pPr>
              <w:cnfStyle w:val="000000100000" w:firstRow="0" w:lastRow="0" w:firstColumn="0" w:lastColumn="0" w:oddVBand="0" w:evenVBand="0" w:oddHBand="1" w:evenHBand="0" w:firstRowFirstColumn="0" w:firstRowLastColumn="0" w:lastRowFirstColumn="0" w:lastRowLastColumn="0"/>
              <w:rPr>
                <w:rPrChange w:id="2656" w:author="José Fonseca" w:date="2015-11-10T15:49:00Z">
                  <w:rPr/>
                </w:rPrChange>
              </w:rPr>
            </w:pPr>
            <w:r w:rsidRPr="001A6752">
              <w:rPr>
                <w:rPrChange w:id="2657" w:author="José Fonseca" w:date="2015-11-10T15:49:00Z">
                  <w:rPr/>
                </w:rPrChange>
              </w:rPr>
              <w:t>Nº de vezes que o utilizador foi passageiro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17AC2337" w14:textId="77777777" w:rsidR="00387841" w:rsidRPr="001A6752" w:rsidRDefault="00387841" w:rsidP="00257429">
            <w:pPr>
              <w:cnfStyle w:val="000000100000" w:firstRow="0" w:lastRow="0" w:firstColumn="0" w:lastColumn="0" w:oddVBand="0" w:evenVBand="0" w:oddHBand="1" w:evenHBand="0" w:firstRowFirstColumn="0" w:firstRowLastColumn="0" w:lastRowFirstColumn="0" w:lastRowLastColumn="0"/>
              <w:rPr>
                <w:rPrChange w:id="2658" w:author="José Fonseca" w:date="2015-11-10T15:49:00Z">
                  <w:rPr/>
                </w:rPrChange>
              </w:rPr>
            </w:pPr>
            <w:r w:rsidRPr="001A6752">
              <w:rPr>
                <w:rPrChange w:id="2659" w:author="José Fonseca" w:date="2015-11-10T15:49:00Z">
                  <w:rPr/>
                </w:rPrChange>
              </w:rPr>
              <w:t>Não nulo</w:t>
            </w:r>
            <w:r w:rsidR="007C2C02" w:rsidRPr="001A6752">
              <w:rPr>
                <w:rPrChange w:id="2660" w:author="José Fonseca" w:date="2015-11-10T15:49:00Z">
                  <w:rPr/>
                </w:rPrChange>
              </w:rPr>
              <w:t>.</w:t>
            </w:r>
          </w:p>
        </w:tc>
      </w:tr>
      <w:tr w:rsidR="00387841" w:rsidRPr="001A6752" w14:paraId="72DBBC68" w14:textId="77777777"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5A35E5BC" w14:textId="77777777" w:rsidR="00387841" w:rsidRPr="001A6752" w:rsidRDefault="00387841" w:rsidP="00257429">
            <w:pPr>
              <w:rPr>
                <w:rPrChange w:id="2661" w:author="José Fonseca" w:date="2015-11-10T15:49:00Z">
                  <w:rPr/>
                </w:rPrChange>
              </w:rPr>
            </w:pPr>
            <w:r w:rsidRPr="001A6752">
              <w:rPr>
                <w:rPrChange w:id="2662" w:author="José Fonseca" w:date="2015-11-10T15:49:00Z">
                  <w:rPr/>
                </w:rPrChange>
              </w:rPr>
              <w:t>NPessoasLevadas</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60BB4AC4" w14:textId="77777777" w:rsidR="00387841" w:rsidRPr="001A6752" w:rsidRDefault="00387841" w:rsidP="00257429">
            <w:pPr>
              <w:cnfStyle w:val="000000000000" w:firstRow="0" w:lastRow="0" w:firstColumn="0" w:lastColumn="0" w:oddVBand="0" w:evenVBand="0" w:oddHBand="0" w:evenHBand="0" w:firstRowFirstColumn="0" w:firstRowLastColumn="0" w:lastRowFirstColumn="0" w:lastRowLastColumn="0"/>
              <w:rPr>
                <w:rPrChange w:id="2663" w:author="José Fonseca" w:date="2015-11-10T15:49:00Z">
                  <w:rPr/>
                </w:rPrChange>
              </w:rPr>
            </w:pPr>
            <w:r w:rsidRPr="001A6752">
              <w:rPr>
                <w:rPrChange w:id="2664" w:author="José Fonseca" w:date="2015-11-10T15:49:00Z">
                  <w:rPr/>
                </w:rPrChange>
              </w:rP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0C302982" w14:textId="77777777" w:rsidR="00387841" w:rsidRPr="001A6752" w:rsidRDefault="00387841" w:rsidP="00257429">
            <w:pPr>
              <w:cnfStyle w:val="000000000000" w:firstRow="0" w:lastRow="0" w:firstColumn="0" w:lastColumn="0" w:oddVBand="0" w:evenVBand="0" w:oddHBand="0" w:evenHBand="0" w:firstRowFirstColumn="0" w:firstRowLastColumn="0" w:lastRowFirstColumn="0" w:lastRowLastColumn="0"/>
              <w:rPr>
                <w:rPrChange w:id="2665" w:author="José Fonseca" w:date="2015-11-10T15:49:00Z">
                  <w:rPr/>
                </w:rPrChange>
              </w:rPr>
            </w:pPr>
            <w:r w:rsidRPr="001A6752">
              <w:rPr>
                <w:rPrChange w:id="2666" w:author="José Fonseca" w:date="2015-11-10T15:49:00Z">
                  <w:rPr/>
                </w:rPrChange>
              </w:rPr>
              <w:t>Nº de passageiros que o utilizador levou</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2EB50DB6" w14:textId="77777777" w:rsidR="00387841" w:rsidRPr="001A6752" w:rsidRDefault="00387841" w:rsidP="00257429">
            <w:pPr>
              <w:cnfStyle w:val="000000000000" w:firstRow="0" w:lastRow="0" w:firstColumn="0" w:lastColumn="0" w:oddVBand="0" w:evenVBand="0" w:oddHBand="0" w:evenHBand="0" w:firstRowFirstColumn="0" w:firstRowLastColumn="0" w:lastRowFirstColumn="0" w:lastRowLastColumn="0"/>
              <w:rPr>
                <w:rPrChange w:id="2667" w:author="José Fonseca" w:date="2015-11-10T15:49:00Z">
                  <w:rPr/>
                </w:rPrChange>
              </w:rPr>
            </w:pPr>
            <w:r w:rsidRPr="001A6752">
              <w:rPr>
                <w:rPrChange w:id="2668" w:author="José Fonseca" w:date="2015-11-10T15:49:00Z">
                  <w:rPr/>
                </w:rPrChange>
              </w:rPr>
              <w:t>Não nulo</w:t>
            </w:r>
            <w:r w:rsidR="007C2C02" w:rsidRPr="001A6752">
              <w:rPr>
                <w:rPrChange w:id="2669" w:author="José Fonseca" w:date="2015-11-10T15:49:00Z">
                  <w:rPr/>
                </w:rPrChange>
              </w:rPr>
              <w:t>.</w:t>
            </w:r>
          </w:p>
        </w:tc>
      </w:tr>
      <w:tr w:rsidR="00387841" w:rsidRPr="001A6752" w14:paraId="031EE291" w14:textId="77777777"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72D7D1F2" w14:textId="77777777" w:rsidR="00387841" w:rsidRPr="001A6752" w:rsidRDefault="00387841" w:rsidP="00257429">
            <w:pPr>
              <w:rPr>
                <w:rPrChange w:id="2670" w:author="José Fonseca" w:date="2015-11-10T15:49:00Z">
                  <w:rPr/>
                </w:rPrChange>
              </w:rPr>
            </w:pPr>
            <w:r w:rsidRPr="001A6752">
              <w:rPr>
                <w:rPrChange w:id="2671" w:author="José Fonseca" w:date="2015-11-10T15:49:00Z">
                  <w:rPr/>
                </w:rPrChange>
              </w:rPr>
              <w:t>Iniciais</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5C9E2DF8" w14:textId="77777777" w:rsidR="00387841" w:rsidRPr="001A6752" w:rsidRDefault="00387841" w:rsidP="00257429">
            <w:pPr>
              <w:cnfStyle w:val="000000100000" w:firstRow="0" w:lastRow="0" w:firstColumn="0" w:lastColumn="0" w:oddVBand="0" w:evenVBand="0" w:oddHBand="1" w:evenHBand="0" w:firstRowFirstColumn="0" w:firstRowLastColumn="0" w:lastRowFirstColumn="0" w:lastRowLastColumn="0"/>
              <w:rPr>
                <w:rPrChange w:id="2672" w:author="José Fonseca" w:date="2015-11-10T15:49:00Z">
                  <w:rPr/>
                </w:rPrChange>
              </w:rPr>
            </w:pPr>
            <w:r w:rsidRPr="001A6752">
              <w:rPr>
                <w:rPrChange w:id="2673" w:author="José Fonseca" w:date="2015-11-10T15:49:00Z">
                  <w:rPr/>
                </w:rPrChange>
              </w:rPr>
              <w:t>Varchar(45)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3B566314" w14:textId="77777777" w:rsidR="00387841" w:rsidRPr="001A6752" w:rsidRDefault="00387841" w:rsidP="00257429">
            <w:pPr>
              <w:cnfStyle w:val="000000100000" w:firstRow="0" w:lastRow="0" w:firstColumn="0" w:lastColumn="0" w:oddVBand="0" w:evenVBand="0" w:oddHBand="1" w:evenHBand="0" w:firstRowFirstColumn="0" w:firstRowLastColumn="0" w:lastRowFirstColumn="0" w:lastRowLastColumn="0"/>
              <w:rPr>
                <w:rPrChange w:id="2674" w:author="José Fonseca" w:date="2015-11-10T15:49:00Z">
                  <w:rPr/>
                </w:rPrChange>
              </w:rPr>
            </w:pPr>
            <w:r w:rsidRPr="001A6752">
              <w:rPr>
                <w:rPrChange w:id="2675" w:author="José Fonseca" w:date="2015-11-10T15:49:00Z">
                  <w:rPr/>
                </w:rPrChange>
              </w:rPr>
              <w:t>Iniciais do</w:t>
            </w:r>
            <w:r w:rsidR="000547A2" w:rsidRPr="001A6752">
              <w:rPr>
                <w:rPrChange w:id="2676" w:author="José Fonseca" w:date="2015-11-10T15:49:00Z">
                  <w:rPr/>
                </w:rPrChange>
              </w:rPr>
              <w:t xml:space="preserve"> nome do</w:t>
            </w:r>
            <w:r w:rsidRPr="001A6752">
              <w:rPr>
                <w:rPrChange w:id="2677" w:author="José Fonseca" w:date="2015-11-10T15:49:00Z">
                  <w:rPr/>
                </w:rPrChange>
              </w:rPr>
              <w:t xml:space="preserve"> utilizador</w:t>
            </w:r>
            <w:r w:rsidR="000547A2" w:rsidRPr="001A6752">
              <w:rPr>
                <w:rPrChange w:id="2678" w:author="José Fonseca" w:date="2015-11-10T15:49:00Z">
                  <w:rPr/>
                </w:rPrChange>
              </w:rPr>
              <w:t>, de modo a identificar o utilizador, ocupando pouco espaço quando está a ser mostrado na página.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7C23C3E3" w14:textId="77777777" w:rsidR="00387841" w:rsidRPr="001A6752" w:rsidRDefault="00387841" w:rsidP="00257429">
            <w:pPr>
              <w:cnfStyle w:val="000000100000" w:firstRow="0" w:lastRow="0" w:firstColumn="0" w:lastColumn="0" w:oddVBand="0" w:evenVBand="0" w:oddHBand="1" w:evenHBand="0" w:firstRowFirstColumn="0" w:firstRowLastColumn="0" w:lastRowFirstColumn="0" w:lastRowLastColumn="0"/>
              <w:rPr>
                <w:rPrChange w:id="2679" w:author="José Fonseca" w:date="2015-11-10T15:49:00Z">
                  <w:rPr/>
                </w:rPrChange>
              </w:rPr>
            </w:pPr>
            <w:r w:rsidRPr="001A6752">
              <w:rPr>
                <w:rPrChange w:id="2680" w:author="José Fonseca" w:date="2015-11-10T15:49:00Z">
                  <w:rPr/>
                </w:rPrChange>
              </w:rPr>
              <w:t>Não nulo</w:t>
            </w:r>
            <w:r w:rsidR="007C2C02" w:rsidRPr="001A6752">
              <w:rPr>
                <w:rPrChange w:id="2681" w:author="José Fonseca" w:date="2015-11-10T15:49:00Z">
                  <w:rPr/>
                </w:rPrChange>
              </w:rPr>
              <w:t>.</w:t>
            </w:r>
          </w:p>
        </w:tc>
      </w:tr>
      <w:tr w:rsidR="00387841" w:rsidRPr="001A6752" w14:paraId="6D4AC582" w14:textId="77777777"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52E674F8" w14:textId="77777777" w:rsidR="00387841" w:rsidRPr="001A6752" w:rsidRDefault="00387841" w:rsidP="00257429">
            <w:pPr>
              <w:rPr>
                <w:rPrChange w:id="2682" w:author="José Fonseca" w:date="2015-11-10T15:49:00Z">
                  <w:rPr/>
                </w:rPrChange>
              </w:rPr>
            </w:pPr>
            <w:r w:rsidRPr="001A6752">
              <w:rPr>
                <w:rPrChange w:id="2683" w:author="José Fonseca" w:date="2015-11-10T15:49:00Z">
                  <w:rPr/>
                </w:rPrChange>
              </w:rPr>
              <w:t>Cor</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6E2232F2" w14:textId="77777777" w:rsidR="00387841" w:rsidRPr="001A6752" w:rsidRDefault="00387841" w:rsidP="00257429">
            <w:pPr>
              <w:cnfStyle w:val="000000000000" w:firstRow="0" w:lastRow="0" w:firstColumn="0" w:lastColumn="0" w:oddVBand="0" w:evenVBand="0" w:oddHBand="0" w:evenHBand="0" w:firstRowFirstColumn="0" w:firstRowLastColumn="0" w:lastRowFirstColumn="0" w:lastRowLastColumn="0"/>
              <w:rPr>
                <w:rPrChange w:id="2684" w:author="José Fonseca" w:date="2015-11-10T15:49:00Z">
                  <w:rPr/>
                </w:rPrChange>
              </w:rPr>
            </w:pPr>
            <w:r w:rsidRPr="001A6752">
              <w:rPr>
                <w:rPrChange w:id="2685" w:author="José Fonseca" w:date="2015-11-10T15:49:00Z">
                  <w:rPr/>
                </w:rPrChange>
              </w:rPr>
              <w:t>Varchar(45)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3109717D" w14:textId="77777777" w:rsidR="00387841" w:rsidRPr="001A6752" w:rsidRDefault="00387841" w:rsidP="00B62D0A">
            <w:pPr>
              <w:cnfStyle w:val="000000000000" w:firstRow="0" w:lastRow="0" w:firstColumn="0" w:lastColumn="0" w:oddVBand="0" w:evenVBand="0" w:oddHBand="0" w:evenHBand="0" w:firstRowFirstColumn="0" w:firstRowLastColumn="0" w:lastRowFirstColumn="0" w:lastRowLastColumn="0"/>
              <w:rPr>
                <w:rPrChange w:id="2686" w:author="José Fonseca" w:date="2015-11-10T15:49:00Z">
                  <w:rPr/>
                </w:rPrChange>
              </w:rPr>
            </w:pPr>
            <w:r w:rsidRPr="001A6752">
              <w:rPr>
                <w:rPrChange w:id="2687" w:author="José Fonseca" w:date="2015-11-10T15:49:00Z">
                  <w:rPr/>
                </w:rPrChange>
              </w:rPr>
              <w:t>Cor identificadora do utilizador</w:t>
            </w:r>
            <w:r w:rsidR="00B62D0A" w:rsidRPr="001A6752">
              <w:rPr>
                <w:rPrChange w:id="2688" w:author="José Fonseca" w:date="2015-11-10T15:49:00Z">
                  <w:rPr/>
                </w:rPrChange>
              </w:rPr>
              <w:t>. Esta cor é utilizada para pintar as boleias na aplicação consoante o condutor da boleia, de modo a identificar rapidamente o condutor.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5253A0C0" w14:textId="77777777" w:rsidR="00387841" w:rsidRPr="001A6752" w:rsidRDefault="00387841" w:rsidP="00257429">
            <w:pPr>
              <w:cnfStyle w:val="000000000000" w:firstRow="0" w:lastRow="0" w:firstColumn="0" w:lastColumn="0" w:oddVBand="0" w:evenVBand="0" w:oddHBand="0" w:evenHBand="0" w:firstRowFirstColumn="0" w:firstRowLastColumn="0" w:lastRowFirstColumn="0" w:lastRowLastColumn="0"/>
              <w:rPr>
                <w:rPrChange w:id="2689" w:author="José Fonseca" w:date="2015-11-10T15:49:00Z">
                  <w:rPr/>
                </w:rPrChange>
              </w:rPr>
            </w:pPr>
            <w:r w:rsidRPr="001A6752">
              <w:rPr>
                <w:rPrChange w:id="2690" w:author="José Fonseca" w:date="2015-11-10T15:49:00Z">
                  <w:rPr/>
                </w:rPrChange>
              </w:rPr>
              <w:t>Não nulo</w:t>
            </w:r>
            <w:r w:rsidR="007C2C02" w:rsidRPr="001A6752">
              <w:rPr>
                <w:rPrChange w:id="2691" w:author="José Fonseca" w:date="2015-11-10T15:49:00Z">
                  <w:rPr/>
                </w:rPrChange>
              </w:rPr>
              <w:t>.</w:t>
            </w:r>
          </w:p>
        </w:tc>
      </w:tr>
      <w:tr w:rsidR="00387841" w:rsidRPr="001A6752" w14:paraId="5ABF2D9C" w14:textId="77777777"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6887EB4F" w14:textId="77777777" w:rsidR="00387841" w:rsidRPr="001A6752" w:rsidRDefault="00387841" w:rsidP="00257429">
            <w:pPr>
              <w:rPr>
                <w:rPrChange w:id="2692" w:author="José Fonseca" w:date="2015-11-10T15:49:00Z">
                  <w:rPr/>
                </w:rPrChange>
              </w:rPr>
            </w:pPr>
            <w:r w:rsidRPr="001A6752">
              <w:rPr>
                <w:rPrChange w:id="2693" w:author="José Fonseca" w:date="2015-11-10T15:49:00Z">
                  <w:rPr/>
                </w:rPrChange>
              </w:rPr>
              <w:t>VOIP</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415B22DF" w14:textId="77777777" w:rsidR="00387841" w:rsidRPr="001A6752" w:rsidRDefault="00387841" w:rsidP="00257429">
            <w:pPr>
              <w:cnfStyle w:val="000000100000" w:firstRow="0" w:lastRow="0" w:firstColumn="0" w:lastColumn="0" w:oddVBand="0" w:evenVBand="0" w:oddHBand="1" w:evenHBand="0" w:firstRowFirstColumn="0" w:firstRowLastColumn="0" w:lastRowFirstColumn="0" w:lastRowLastColumn="0"/>
              <w:rPr>
                <w:rPrChange w:id="2694" w:author="José Fonseca" w:date="2015-11-10T15:49:00Z">
                  <w:rPr/>
                </w:rPrChange>
              </w:rPr>
            </w:pPr>
            <w:r w:rsidRPr="001A6752">
              <w:rPr>
                <w:rPrChange w:id="2695" w:author="José Fonseca" w:date="2015-11-10T15:49:00Z">
                  <w:rPr/>
                </w:rPrChange>
              </w:rPr>
              <w:t>Varchar(45)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60559170" w14:textId="77777777" w:rsidR="00387841" w:rsidRPr="001A6752" w:rsidRDefault="00387841" w:rsidP="00257429">
            <w:pPr>
              <w:cnfStyle w:val="000000100000" w:firstRow="0" w:lastRow="0" w:firstColumn="0" w:lastColumn="0" w:oddVBand="0" w:evenVBand="0" w:oddHBand="1" w:evenHBand="0" w:firstRowFirstColumn="0" w:firstRowLastColumn="0" w:lastRowFirstColumn="0" w:lastRowLastColumn="0"/>
              <w:rPr>
                <w:rPrChange w:id="2696" w:author="José Fonseca" w:date="2015-11-10T15:49:00Z">
                  <w:rPr/>
                </w:rPrChange>
              </w:rPr>
            </w:pPr>
            <w:r w:rsidRPr="001A6752">
              <w:rPr>
                <w:rPrChange w:id="2697" w:author="José Fonseca" w:date="2015-11-10T15:49:00Z">
                  <w:rPr/>
                </w:rPrChange>
              </w:rPr>
              <w:t>VOIP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4DB95A04" w14:textId="77777777" w:rsidR="00387841" w:rsidRPr="001A6752" w:rsidRDefault="00387841" w:rsidP="00257429">
            <w:pPr>
              <w:cnfStyle w:val="000000100000" w:firstRow="0" w:lastRow="0" w:firstColumn="0" w:lastColumn="0" w:oddVBand="0" w:evenVBand="0" w:oddHBand="1" w:evenHBand="0" w:firstRowFirstColumn="0" w:firstRowLastColumn="0" w:lastRowFirstColumn="0" w:lastRowLastColumn="0"/>
              <w:rPr>
                <w:rPrChange w:id="2698" w:author="José Fonseca" w:date="2015-11-10T15:49:00Z">
                  <w:rPr/>
                </w:rPrChange>
              </w:rPr>
            </w:pPr>
          </w:p>
        </w:tc>
      </w:tr>
      <w:tr w:rsidR="00387841" w:rsidRPr="001A6752" w14:paraId="0805920F" w14:textId="77777777"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7345918F" w14:textId="77777777" w:rsidR="00387841" w:rsidRPr="001A6752" w:rsidRDefault="00387841" w:rsidP="00257429">
            <w:pPr>
              <w:rPr>
                <w:rPrChange w:id="2699" w:author="José Fonseca" w:date="2015-11-10T15:49:00Z">
                  <w:rPr/>
                </w:rPrChange>
              </w:rPr>
            </w:pPr>
            <w:r w:rsidRPr="001A6752">
              <w:rPr>
                <w:rPrChange w:id="2700" w:author="José Fonseca" w:date="2015-11-10T15:49:00Z">
                  <w:rPr/>
                </w:rPrChange>
              </w:rPr>
              <w:t>NLugares</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4EEE1DA0" w14:textId="77777777" w:rsidR="00387841" w:rsidRPr="001A6752" w:rsidRDefault="00387841" w:rsidP="00257429">
            <w:pPr>
              <w:cnfStyle w:val="000000000000" w:firstRow="0" w:lastRow="0" w:firstColumn="0" w:lastColumn="0" w:oddVBand="0" w:evenVBand="0" w:oddHBand="0" w:evenHBand="0" w:firstRowFirstColumn="0" w:firstRowLastColumn="0" w:lastRowFirstColumn="0" w:lastRowLastColumn="0"/>
              <w:rPr>
                <w:rPrChange w:id="2701" w:author="José Fonseca" w:date="2015-11-10T15:49:00Z">
                  <w:rPr/>
                </w:rPrChange>
              </w:rPr>
            </w:pPr>
            <w:r w:rsidRPr="001A6752">
              <w:rPr>
                <w:rPrChange w:id="2702" w:author="José Fonseca" w:date="2015-11-10T15:49:00Z">
                  <w:rPr/>
                </w:rPrChange>
              </w:rP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1FF35493" w14:textId="77777777" w:rsidR="00B62D0A" w:rsidRPr="001A6752" w:rsidRDefault="00387841" w:rsidP="00B46AD2">
            <w:pPr>
              <w:cnfStyle w:val="000000000000" w:firstRow="0" w:lastRow="0" w:firstColumn="0" w:lastColumn="0" w:oddVBand="0" w:evenVBand="0" w:oddHBand="0" w:evenHBand="0" w:firstRowFirstColumn="0" w:firstRowLastColumn="0" w:lastRowFirstColumn="0" w:lastRowLastColumn="0"/>
              <w:rPr>
                <w:rPrChange w:id="2703" w:author="José Fonseca" w:date="2015-11-10T15:49:00Z">
                  <w:rPr/>
                </w:rPrChange>
              </w:rPr>
            </w:pPr>
            <w:r w:rsidRPr="001A6752">
              <w:rPr>
                <w:rPrChange w:id="2704" w:author="José Fonseca" w:date="2015-11-10T15:49:00Z">
                  <w:rPr/>
                </w:rPrChange>
              </w:rPr>
              <w:t>Nº de passageiros que o utilizador pode levar, por defeito</w:t>
            </w:r>
            <w:r w:rsidR="00B62D0A" w:rsidRPr="001A6752">
              <w:rPr>
                <w:rPrChange w:id="2705" w:author="José Fonseca" w:date="2015-11-10T15:49:00Z">
                  <w:rPr/>
                </w:rPrChange>
              </w:rPr>
              <w:t>.</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55004FE3" w14:textId="77777777" w:rsidR="00387841" w:rsidRPr="001A6752" w:rsidRDefault="00387841" w:rsidP="00257429">
            <w:pPr>
              <w:cnfStyle w:val="000000000000" w:firstRow="0" w:lastRow="0" w:firstColumn="0" w:lastColumn="0" w:oddVBand="0" w:evenVBand="0" w:oddHBand="0" w:evenHBand="0" w:firstRowFirstColumn="0" w:firstRowLastColumn="0" w:lastRowFirstColumn="0" w:lastRowLastColumn="0"/>
              <w:rPr>
                <w:rPrChange w:id="2706" w:author="José Fonseca" w:date="2015-11-10T15:49:00Z">
                  <w:rPr/>
                </w:rPrChange>
              </w:rPr>
            </w:pPr>
            <w:r w:rsidRPr="001A6752">
              <w:rPr>
                <w:rPrChange w:id="2707" w:author="José Fonseca" w:date="2015-11-10T15:49:00Z">
                  <w:rPr/>
                </w:rPrChange>
              </w:rPr>
              <w:t>Não nulo</w:t>
            </w:r>
            <w:r w:rsidR="007C2C02" w:rsidRPr="001A6752">
              <w:rPr>
                <w:rPrChange w:id="2708" w:author="José Fonseca" w:date="2015-11-10T15:49:00Z">
                  <w:rPr/>
                </w:rPrChange>
              </w:rPr>
              <w:t>.</w:t>
            </w:r>
          </w:p>
        </w:tc>
      </w:tr>
      <w:tr w:rsidR="00387841" w:rsidRPr="001A6752" w14:paraId="46411F05" w14:textId="77777777"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58C0EDB7" w14:textId="77777777" w:rsidR="00387841" w:rsidRPr="001A6752" w:rsidRDefault="00387841" w:rsidP="00257429">
            <w:pPr>
              <w:rPr>
                <w:rPrChange w:id="2709" w:author="José Fonseca" w:date="2015-11-10T15:49:00Z">
                  <w:rPr/>
                </w:rPrChange>
              </w:rPr>
            </w:pPr>
            <w:r w:rsidRPr="001A6752">
              <w:rPr>
                <w:rPrChange w:id="2710" w:author="José Fonseca" w:date="2015-11-10T15:49:00Z">
                  <w:rPr/>
                </w:rPrChange>
              </w:rPr>
              <w:lastRenderedPageBreak/>
              <w:t>Partida</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7C6C5C05" w14:textId="77777777" w:rsidR="00387841" w:rsidRPr="001A6752" w:rsidRDefault="00387841" w:rsidP="00257429">
            <w:pPr>
              <w:cnfStyle w:val="000000100000" w:firstRow="0" w:lastRow="0" w:firstColumn="0" w:lastColumn="0" w:oddVBand="0" w:evenVBand="0" w:oddHBand="1" w:evenHBand="0" w:firstRowFirstColumn="0" w:firstRowLastColumn="0" w:lastRowFirstColumn="0" w:lastRowLastColumn="0"/>
              <w:rPr>
                <w:rPrChange w:id="2711" w:author="José Fonseca" w:date="2015-11-10T15:49:00Z">
                  <w:rPr/>
                </w:rPrChange>
              </w:rPr>
            </w:pPr>
            <w:r w:rsidRPr="001A6752">
              <w:rPr>
                <w:rPrChange w:id="2712" w:author="José Fonseca" w:date="2015-11-10T15:49:00Z">
                  <w:rPr/>
                </w:rPrChange>
              </w:rP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64132426" w14:textId="77777777" w:rsidR="00387841" w:rsidRPr="001A6752" w:rsidRDefault="00B62D0A" w:rsidP="00257429">
            <w:pPr>
              <w:cnfStyle w:val="000000100000" w:firstRow="0" w:lastRow="0" w:firstColumn="0" w:lastColumn="0" w:oddVBand="0" w:evenVBand="0" w:oddHBand="1" w:evenHBand="0" w:firstRowFirstColumn="0" w:firstRowLastColumn="0" w:lastRowFirstColumn="0" w:lastRowLastColumn="0"/>
              <w:rPr>
                <w:rPrChange w:id="2713" w:author="José Fonseca" w:date="2015-11-10T15:49:00Z">
                  <w:rPr/>
                </w:rPrChange>
              </w:rPr>
            </w:pPr>
            <w:r w:rsidRPr="001A6752">
              <w:rPr>
                <w:rPrChange w:id="2714" w:author="José Fonseca" w:date="2015-11-10T15:49:00Z">
                  <w:rPr/>
                </w:rPrChange>
              </w:rPr>
              <w:t>Este campo indica o lugar de onde, habitualmente, o condutor inicia a viagem.</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4D5EBB38" w14:textId="77777777" w:rsidR="00387841" w:rsidRPr="001A6752" w:rsidRDefault="00387841" w:rsidP="00257429">
            <w:pPr>
              <w:cnfStyle w:val="000000100000" w:firstRow="0" w:lastRow="0" w:firstColumn="0" w:lastColumn="0" w:oddVBand="0" w:evenVBand="0" w:oddHBand="1" w:evenHBand="0" w:firstRowFirstColumn="0" w:firstRowLastColumn="0" w:lastRowFirstColumn="0" w:lastRowLastColumn="0"/>
              <w:rPr>
                <w:rPrChange w:id="2715" w:author="José Fonseca" w:date="2015-11-10T15:49:00Z">
                  <w:rPr/>
                </w:rPrChange>
              </w:rPr>
            </w:pPr>
          </w:p>
        </w:tc>
      </w:tr>
      <w:tr w:rsidR="00387841" w:rsidRPr="001A6752" w14:paraId="7653E832" w14:textId="77777777"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4B4FEE30" w14:textId="77777777" w:rsidR="00387841" w:rsidRPr="001A6752" w:rsidRDefault="00387841" w:rsidP="00257429">
            <w:pPr>
              <w:rPr>
                <w:rPrChange w:id="2716" w:author="José Fonseca" w:date="2015-11-10T15:49:00Z">
                  <w:rPr/>
                </w:rPrChange>
              </w:rPr>
            </w:pPr>
            <w:r w:rsidRPr="001A6752">
              <w:rPr>
                <w:rPrChange w:id="2717" w:author="José Fonseca" w:date="2015-11-10T15:49:00Z">
                  <w:rPr/>
                </w:rPrChange>
              </w:rPr>
              <w:t>Destino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54718C71" w14:textId="77777777" w:rsidR="00387841" w:rsidRPr="001A6752" w:rsidRDefault="00387841" w:rsidP="00257429">
            <w:pPr>
              <w:cnfStyle w:val="000000000000" w:firstRow="0" w:lastRow="0" w:firstColumn="0" w:lastColumn="0" w:oddVBand="0" w:evenVBand="0" w:oddHBand="0" w:evenHBand="0" w:firstRowFirstColumn="0" w:firstRowLastColumn="0" w:lastRowFirstColumn="0" w:lastRowLastColumn="0"/>
              <w:rPr>
                <w:rPrChange w:id="2718" w:author="José Fonseca" w:date="2015-11-10T15:49:00Z">
                  <w:rPr/>
                </w:rPrChange>
              </w:rPr>
            </w:pPr>
            <w:r w:rsidRPr="001A6752">
              <w:rPr>
                <w:rPrChange w:id="2719" w:author="José Fonseca" w:date="2015-11-10T15:49:00Z">
                  <w:rPr/>
                </w:rPrChange>
              </w:rPr>
              <w:t>Varchar(255)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23259F33" w14:textId="77777777" w:rsidR="00B62D0A" w:rsidRPr="001A6752" w:rsidRDefault="00B62D0A" w:rsidP="00760231">
            <w:pPr>
              <w:cnfStyle w:val="000000000000" w:firstRow="0" w:lastRow="0" w:firstColumn="0" w:lastColumn="0" w:oddVBand="0" w:evenVBand="0" w:oddHBand="0" w:evenHBand="0" w:firstRowFirstColumn="0" w:firstRowLastColumn="0" w:lastRowFirstColumn="0" w:lastRowLastColumn="0"/>
              <w:rPr>
                <w:rPrChange w:id="2720" w:author="José Fonseca" w:date="2015-11-10T15:49:00Z">
                  <w:rPr/>
                </w:rPrChange>
              </w:rPr>
            </w:pPr>
            <w:r w:rsidRPr="001A6752">
              <w:rPr>
                <w:rPrChange w:id="2721" w:author="José Fonseca" w:date="2015-11-10T15:49:00Z">
                  <w:rPr/>
                </w:rPrChange>
              </w:rPr>
              <w:t>Este campo indica o lugar onde</w:t>
            </w:r>
            <w:r w:rsidR="00760231" w:rsidRPr="001A6752">
              <w:rPr>
                <w:rPrChange w:id="2722" w:author="José Fonseca" w:date="2015-11-10T15:49:00Z">
                  <w:rPr/>
                </w:rPrChange>
              </w:rPr>
              <w:t xml:space="preserve">, habitualmente, </w:t>
            </w:r>
            <w:r w:rsidRPr="001A6752">
              <w:rPr>
                <w:rPrChange w:id="2723" w:author="José Fonseca" w:date="2015-11-10T15:49:00Z">
                  <w:rPr/>
                </w:rPrChange>
              </w:rPr>
              <w:t>o condutor termina a viagem.</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75591A53" w14:textId="77777777" w:rsidR="00387841" w:rsidRPr="001A6752" w:rsidRDefault="00387841" w:rsidP="00257429">
            <w:pPr>
              <w:cnfStyle w:val="000000000000" w:firstRow="0" w:lastRow="0" w:firstColumn="0" w:lastColumn="0" w:oddVBand="0" w:evenVBand="0" w:oddHBand="0" w:evenHBand="0" w:firstRowFirstColumn="0" w:firstRowLastColumn="0" w:lastRowFirstColumn="0" w:lastRowLastColumn="0"/>
              <w:rPr>
                <w:rPrChange w:id="2724" w:author="José Fonseca" w:date="2015-11-10T15:49:00Z">
                  <w:rPr/>
                </w:rPrChange>
              </w:rPr>
            </w:pPr>
          </w:p>
        </w:tc>
      </w:tr>
    </w:tbl>
    <w:p w14:paraId="0BFFC4B9" w14:textId="77777777" w:rsidR="00B93B36" w:rsidRPr="001A6752" w:rsidRDefault="00BC6315" w:rsidP="00BC6315">
      <w:pPr>
        <w:pStyle w:val="Caption"/>
        <w:rPr>
          <w:rPrChange w:id="2725" w:author="José Fonseca" w:date="2015-11-10T15:49:00Z">
            <w:rPr/>
          </w:rPrChange>
        </w:rPr>
      </w:pPr>
      <w:bookmarkStart w:id="2726" w:name="_Toc434874441"/>
      <w:r w:rsidRPr="001A6752">
        <w:rPr>
          <w:rPrChange w:id="2727" w:author="José Fonseca" w:date="2015-11-10T15:49:00Z">
            <w:rPr/>
          </w:rPrChange>
        </w:rPr>
        <w:t xml:space="preserve">Tabela </w:t>
      </w:r>
      <w:r w:rsidR="00E64FF6" w:rsidRPr="001A6752">
        <w:rPr>
          <w:rPrChange w:id="2728" w:author="José Fonseca" w:date="2015-11-10T15:49:00Z">
            <w:rPr/>
          </w:rPrChange>
        </w:rPr>
        <w:fldChar w:fldCharType="begin"/>
      </w:r>
      <w:r w:rsidR="00E64FF6" w:rsidRPr="001A6752">
        <w:rPr>
          <w:rPrChange w:id="2729" w:author="José Fonseca" w:date="2015-11-10T15:49:00Z">
            <w:rPr/>
          </w:rPrChange>
        </w:rPr>
        <w:instrText xml:space="preserve"> SEQ Tabela \* ARABIC </w:instrText>
      </w:r>
      <w:r w:rsidR="00E64FF6" w:rsidRPr="001A6752">
        <w:rPr>
          <w:rPrChange w:id="2730" w:author="José Fonseca" w:date="2015-11-10T15:49:00Z">
            <w:rPr/>
          </w:rPrChange>
        </w:rPr>
        <w:fldChar w:fldCharType="separate"/>
      </w:r>
      <w:r w:rsidR="009B510B" w:rsidRPr="001A6752">
        <w:rPr>
          <w:rPrChange w:id="2731" w:author="José Fonseca" w:date="2015-11-10T15:49:00Z">
            <w:rPr>
              <w:noProof/>
            </w:rPr>
          </w:rPrChange>
        </w:rPr>
        <w:t>7</w:t>
      </w:r>
      <w:r w:rsidR="00E64FF6" w:rsidRPr="001A6752">
        <w:rPr>
          <w:rPrChange w:id="2732" w:author="José Fonseca" w:date="2015-11-10T15:49:00Z">
            <w:rPr>
              <w:noProof/>
            </w:rPr>
          </w:rPrChange>
        </w:rPr>
        <w:fldChar w:fldCharType="end"/>
      </w:r>
      <w:r w:rsidRPr="001A6752">
        <w:rPr>
          <w:rPrChange w:id="2733" w:author="José Fonseca" w:date="2015-11-10T15:49:00Z">
            <w:rPr/>
          </w:rPrChange>
        </w:rPr>
        <w:t xml:space="preserve"> -</w:t>
      </w:r>
      <w:r w:rsidR="00123F10" w:rsidRPr="001A6752">
        <w:rPr>
          <w:rPrChange w:id="2734" w:author="José Fonseca" w:date="2015-11-10T15:49:00Z">
            <w:rPr/>
          </w:rPrChange>
        </w:rPr>
        <w:t xml:space="preserve"> Dicionário de dados da tabela U</w:t>
      </w:r>
      <w:r w:rsidRPr="001A6752">
        <w:rPr>
          <w:rPrChange w:id="2735" w:author="José Fonseca" w:date="2015-11-10T15:49:00Z">
            <w:rPr/>
          </w:rPrChange>
        </w:rPr>
        <w:t>tilizadores</w:t>
      </w:r>
      <w:bookmarkEnd w:id="2726"/>
    </w:p>
    <w:p w14:paraId="6E2A98BD" w14:textId="77777777" w:rsidR="00B93B36" w:rsidRPr="001A6752" w:rsidRDefault="00B93B36">
      <w:pPr>
        <w:spacing w:line="276" w:lineRule="auto"/>
        <w:jc w:val="left"/>
        <w:rPr>
          <w:rPrChange w:id="2736" w:author="José Fonseca" w:date="2015-11-10T15:49:00Z">
            <w:rPr/>
          </w:rPrChange>
        </w:rPr>
      </w:pPr>
      <w:r w:rsidRPr="001A6752">
        <w:rPr>
          <w:rPrChange w:id="2737" w:author="José Fonseca" w:date="2015-11-10T15:49:00Z">
            <w:rPr/>
          </w:rPrChange>
        </w:rPr>
        <w:br w:type="page"/>
      </w:r>
    </w:p>
    <w:p w14:paraId="733278F4" w14:textId="77777777" w:rsidR="004A7033" w:rsidRPr="001A6752" w:rsidRDefault="004A7033" w:rsidP="00257429">
      <w:pPr>
        <w:rPr>
          <w:rPrChange w:id="2738" w:author="José Fonseca" w:date="2015-11-10T15:49:00Z">
            <w:rPr/>
          </w:rPrChange>
        </w:rPr>
      </w:pPr>
      <w:r w:rsidRPr="001A6752">
        <w:rPr>
          <w:rPrChange w:id="2739" w:author="José Fonseca" w:date="2015-11-10T15:49:00Z">
            <w:rPr/>
          </w:rPrChange>
        </w:rPr>
        <w:lastRenderedPageBreak/>
        <w:t>Operações</w:t>
      </w:r>
    </w:p>
    <w:tbl>
      <w:tblPr>
        <w:tblStyle w:val="TabeladeGrade4-nfase11"/>
        <w:tblW w:w="0" w:type="auto"/>
        <w:tblLook w:val="04A0" w:firstRow="1" w:lastRow="0" w:firstColumn="1" w:lastColumn="0" w:noHBand="0" w:noVBand="1"/>
      </w:tblPr>
      <w:tblGrid>
        <w:gridCol w:w="1413"/>
        <w:gridCol w:w="7081"/>
      </w:tblGrid>
      <w:tr w:rsidR="00D42D0B" w:rsidRPr="001A6752" w14:paraId="4E919967" w14:textId="77777777" w:rsidTr="00D42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25710DD" w14:textId="77777777" w:rsidR="00D42D0B" w:rsidRPr="001A6752" w:rsidRDefault="00D42D0B" w:rsidP="00257429">
            <w:pPr>
              <w:rPr>
                <w:rPrChange w:id="2740" w:author="José Fonseca" w:date="2015-11-10T15:49:00Z">
                  <w:rPr/>
                </w:rPrChange>
              </w:rPr>
            </w:pPr>
            <w:r w:rsidRPr="001A6752">
              <w:rPr>
                <w:rPrChange w:id="2741" w:author="José Fonseca" w:date="2015-11-10T15:49:00Z">
                  <w:rPr/>
                </w:rPrChange>
              </w:rPr>
              <w:t>Nome</w:t>
            </w:r>
          </w:p>
        </w:tc>
        <w:tc>
          <w:tcPr>
            <w:tcW w:w="7081" w:type="dxa"/>
          </w:tcPr>
          <w:p w14:paraId="112EE19A" w14:textId="77777777" w:rsidR="00D42D0B" w:rsidRPr="001A6752" w:rsidRDefault="00D42D0B" w:rsidP="00257429">
            <w:pPr>
              <w:cnfStyle w:val="100000000000" w:firstRow="1" w:lastRow="0" w:firstColumn="0" w:lastColumn="0" w:oddVBand="0" w:evenVBand="0" w:oddHBand="0" w:evenHBand="0" w:firstRowFirstColumn="0" w:firstRowLastColumn="0" w:lastRowFirstColumn="0" w:lastRowLastColumn="0"/>
              <w:rPr>
                <w:rPrChange w:id="2742" w:author="José Fonseca" w:date="2015-11-10T15:49:00Z">
                  <w:rPr/>
                </w:rPrChange>
              </w:rPr>
            </w:pPr>
            <w:r w:rsidRPr="001A6752">
              <w:rPr>
                <w:rPrChange w:id="2743" w:author="José Fonseca" w:date="2015-11-10T15:49:00Z">
                  <w:rPr/>
                </w:rPrChange>
              </w:rPr>
              <w:t>Descrição</w:t>
            </w:r>
          </w:p>
        </w:tc>
      </w:tr>
      <w:tr w:rsidR="00D42D0B" w:rsidRPr="001A6752" w14:paraId="14940ACC" w14:textId="77777777" w:rsidTr="00D4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14:paraId="42B6D0B2" w14:textId="77777777" w:rsidR="00D42D0B" w:rsidRPr="001A6752" w:rsidRDefault="00D42D0B" w:rsidP="00257429">
            <w:pPr>
              <w:rPr>
                <w:rPrChange w:id="2744" w:author="José Fonseca" w:date="2015-11-10T15:49:00Z">
                  <w:rPr/>
                </w:rPrChange>
              </w:rPr>
            </w:pPr>
            <w:r w:rsidRPr="001A6752">
              <w:rPr>
                <w:rPrChange w:id="2745" w:author="José Fonseca" w:date="2015-11-10T15:49:00Z">
                  <w:rPr/>
                </w:rPrChange>
              </w:rPr>
              <w:t>Inserir()</w:t>
            </w:r>
          </w:p>
        </w:tc>
        <w:tc>
          <w:tcPr>
            <w:tcW w:w="7081" w:type="dxa"/>
            <w:hideMark/>
          </w:tcPr>
          <w:p w14:paraId="7A71130E" w14:textId="77777777" w:rsidR="00D42D0B" w:rsidRPr="001A6752" w:rsidRDefault="00D42D0B" w:rsidP="00257429">
            <w:pPr>
              <w:cnfStyle w:val="000000100000" w:firstRow="0" w:lastRow="0" w:firstColumn="0" w:lastColumn="0" w:oddVBand="0" w:evenVBand="0" w:oddHBand="1" w:evenHBand="0" w:firstRowFirstColumn="0" w:firstRowLastColumn="0" w:lastRowFirstColumn="0" w:lastRowLastColumn="0"/>
              <w:rPr>
                <w:rPrChange w:id="2746" w:author="José Fonseca" w:date="2015-11-10T15:49:00Z">
                  <w:rPr/>
                </w:rPrChange>
              </w:rPr>
            </w:pPr>
            <w:r w:rsidRPr="001A6752">
              <w:rPr>
                <w:rPrChange w:id="2747" w:author="José Fonseca" w:date="2015-11-10T15:49:00Z">
                  <w:rPr/>
                </w:rPrChange>
              </w:rPr>
              <w:t>Operação que permite inserir um utilizador</w:t>
            </w:r>
          </w:p>
          <w:p w14:paraId="5EF4EA7C" w14:textId="77777777" w:rsidR="00D42D0B" w:rsidRPr="001A6752" w:rsidRDefault="00D42D0B" w:rsidP="00A71114">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PrChange w:id="2748" w:author="José Fonseca" w:date="2015-11-10T15:49:00Z">
                  <w:rPr/>
                </w:rPrChange>
              </w:rPr>
            </w:pPr>
            <w:r w:rsidRPr="001A6752">
              <w:rPr>
                <w:rPrChange w:id="2749" w:author="José Fonseca" w:date="2015-11-10T15:49:00Z">
                  <w:rPr/>
                </w:rPrChange>
              </w:rPr>
              <w:t>Introduzir Nome, Password, Email, Contacto, Iniciais, Cor, VOIP, Nlugares, Partida e Destino</w:t>
            </w:r>
          </w:p>
          <w:p w14:paraId="74D46E30" w14:textId="77777777" w:rsidR="00D42D0B" w:rsidRPr="001A6752" w:rsidRDefault="00D42D0B" w:rsidP="00A71114">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PrChange w:id="2750" w:author="José Fonseca" w:date="2015-11-10T15:49:00Z">
                  <w:rPr/>
                </w:rPrChange>
              </w:rPr>
            </w:pPr>
            <w:r w:rsidRPr="001A6752">
              <w:rPr>
                <w:rPrChange w:id="2751" w:author="José Fonseca" w:date="2015-11-10T15:49:00Z">
                  <w:rPr/>
                </w:rPrChange>
              </w:rPr>
              <w:t>O sistema gera o IdUtilizador</w:t>
            </w:r>
          </w:p>
        </w:tc>
      </w:tr>
      <w:tr w:rsidR="00D42D0B" w:rsidRPr="001A6752" w14:paraId="4D4BB19C" w14:textId="77777777" w:rsidTr="00D42D0B">
        <w:tc>
          <w:tcPr>
            <w:cnfStyle w:val="001000000000" w:firstRow="0" w:lastRow="0" w:firstColumn="1" w:lastColumn="0" w:oddVBand="0" w:evenVBand="0" w:oddHBand="0" w:evenHBand="0" w:firstRowFirstColumn="0" w:firstRowLastColumn="0" w:lastRowFirstColumn="0" w:lastRowLastColumn="0"/>
            <w:tcW w:w="1413" w:type="dxa"/>
            <w:hideMark/>
          </w:tcPr>
          <w:p w14:paraId="0E6EE232" w14:textId="77777777" w:rsidR="00D42D0B" w:rsidRPr="001A6752" w:rsidRDefault="00D42D0B" w:rsidP="00257429">
            <w:pPr>
              <w:rPr>
                <w:rPrChange w:id="2752" w:author="José Fonseca" w:date="2015-11-10T15:49:00Z">
                  <w:rPr/>
                </w:rPrChange>
              </w:rPr>
            </w:pPr>
            <w:r w:rsidRPr="001A6752">
              <w:rPr>
                <w:rPrChange w:id="2753" w:author="José Fonseca" w:date="2015-11-10T15:49:00Z">
                  <w:rPr/>
                </w:rPrChange>
              </w:rPr>
              <w:t>Alterar()</w:t>
            </w:r>
          </w:p>
        </w:tc>
        <w:tc>
          <w:tcPr>
            <w:tcW w:w="7081" w:type="dxa"/>
            <w:hideMark/>
          </w:tcPr>
          <w:p w14:paraId="4EE8407A" w14:textId="77777777" w:rsidR="00D42D0B" w:rsidRPr="001A6752" w:rsidRDefault="00D42D0B" w:rsidP="00257429">
            <w:pPr>
              <w:cnfStyle w:val="000000000000" w:firstRow="0" w:lastRow="0" w:firstColumn="0" w:lastColumn="0" w:oddVBand="0" w:evenVBand="0" w:oddHBand="0" w:evenHBand="0" w:firstRowFirstColumn="0" w:firstRowLastColumn="0" w:lastRowFirstColumn="0" w:lastRowLastColumn="0"/>
              <w:rPr>
                <w:rPrChange w:id="2754" w:author="José Fonseca" w:date="2015-11-10T15:49:00Z">
                  <w:rPr/>
                </w:rPrChange>
              </w:rPr>
            </w:pPr>
            <w:r w:rsidRPr="001A6752">
              <w:rPr>
                <w:rPrChange w:id="2755" w:author="José Fonseca" w:date="2015-11-10T15:49:00Z">
                  <w:rPr/>
                </w:rPrChange>
              </w:rPr>
              <w:t>Operação que permite alterar um utilizador</w:t>
            </w:r>
          </w:p>
          <w:p w14:paraId="3EFE5785" w14:textId="77777777" w:rsidR="00D42D0B" w:rsidRPr="001A6752" w:rsidRDefault="00D42D0B" w:rsidP="00A71114">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PrChange w:id="2756" w:author="José Fonseca" w:date="2015-11-10T15:49:00Z">
                  <w:rPr/>
                </w:rPrChange>
              </w:rPr>
            </w:pPr>
            <w:r w:rsidRPr="001A6752">
              <w:rPr>
                <w:rPrChange w:id="2757" w:author="José Fonseca" w:date="2015-11-10T15:49:00Z">
                  <w:rPr/>
                </w:rPrChange>
              </w:rPr>
              <w:t>Selecionar um utilizador</w:t>
            </w:r>
          </w:p>
          <w:p w14:paraId="3E7062EE" w14:textId="77777777" w:rsidR="00D42D0B" w:rsidRPr="001A6752" w:rsidRDefault="00D42D0B" w:rsidP="00A71114">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PrChange w:id="2758" w:author="José Fonseca" w:date="2015-11-10T15:49:00Z">
                  <w:rPr/>
                </w:rPrChange>
              </w:rPr>
            </w:pPr>
            <w:r w:rsidRPr="001A6752">
              <w:rPr>
                <w:rPrChange w:id="2759" w:author="José Fonseca" w:date="2015-11-10T15:49:00Z">
                  <w:rPr/>
                </w:rPrChange>
              </w:rPr>
              <w:t>Alterar os campos necessários e que forem permitidos</w:t>
            </w:r>
          </w:p>
          <w:p w14:paraId="78902797" w14:textId="77777777" w:rsidR="00D42D0B" w:rsidRPr="001A6752" w:rsidRDefault="00D42D0B" w:rsidP="00A71114">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PrChange w:id="2760" w:author="José Fonseca" w:date="2015-11-10T15:49:00Z">
                  <w:rPr/>
                </w:rPrChange>
              </w:rPr>
            </w:pPr>
            <w:r w:rsidRPr="001A6752">
              <w:rPr>
                <w:rPrChange w:id="2761" w:author="José Fonseca" w:date="2015-11-10T15:49:00Z">
                  <w:rPr/>
                </w:rPrChange>
              </w:rPr>
              <w:t>Atualizar o utilizador</w:t>
            </w:r>
          </w:p>
        </w:tc>
      </w:tr>
      <w:tr w:rsidR="00D42D0B" w:rsidRPr="001A6752" w14:paraId="2C64034F" w14:textId="77777777" w:rsidTr="00D4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14:paraId="6BE97AEC" w14:textId="77777777" w:rsidR="00D42D0B" w:rsidRPr="001A6752" w:rsidRDefault="00D42D0B" w:rsidP="00257429">
            <w:pPr>
              <w:rPr>
                <w:rPrChange w:id="2762" w:author="José Fonseca" w:date="2015-11-10T15:49:00Z">
                  <w:rPr/>
                </w:rPrChange>
              </w:rPr>
            </w:pPr>
            <w:r w:rsidRPr="001A6752">
              <w:rPr>
                <w:rPrChange w:id="2763" w:author="José Fonseca" w:date="2015-11-10T15:49:00Z">
                  <w:rPr/>
                </w:rPrChange>
              </w:rPr>
              <w:t>Consultar()</w:t>
            </w:r>
          </w:p>
        </w:tc>
        <w:tc>
          <w:tcPr>
            <w:tcW w:w="7081" w:type="dxa"/>
            <w:hideMark/>
          </w:tcPr>
          <w:p w14:paraId="771D93FC" w14:textId="77777777" w:rsidR="00D42D0B" w:rsidRPr="001A6752" w:rsidRDefault="00D42D0B" w:rsidP="00257429">
            <w:pPr>
              <w:cnfStyle w:val="000000100000" w:firstRow="0" w:lastRow="0" w:firstColumn="0" w:lastColumn="0" w:oddVBand="0" w:evenVBand="0" w:oddHBand="1" w:evenHBand="0" w:firstRowFirstColumn="0" w:firstRowLastColumn="0" w:lastRowFirstColumn="0" w:lastRowLastColumn="0"/>
              <w:rPr>
                <w:rPrChange w:id="2764" w:author="José Fonseca" w:date="2015-11-10T15:49:00Z">
                  <w:rPr/>
                </w:rPrChange>
              </w:rPr>
            </w:pPr>
            <w:r w:rsidRPr="001A6752">
              <w:rPr>
                <w:rPrChange w:id="2765" w:author="José Fonseca" w:date="2015-11-10T15:49:00Z">
                  <w:rPr/>
                </w:rPrChange>
              </w:rPr>
              <w:t>Operação que permite consultar um utilizador</w:t>
            </w:r>
          </w:p>
          <w:p w14:paraId="44C32C3F" w14:textId="77777777" w:rsidR="00D42D0B" w:rsidRPr="001A6752" w:rsidRDefault="00D42D0B" w:rsidP="00A71114">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PrChange w:id="2766" w:author="José Fonseca" w:date="2015-11-10T15:49:00Z">
                  <w:rPr/>
                </w:rPrChange>
              </w:rPr>
            </w:pPr>
            <w:r w:rsidRPr="001A6752">
              <w:rPr>
                <w:rPrChange w:id="2767" w:author="José Fonseca" w:date="2015-11-10T15:49:00Z">
                  <w:rPr/>
                </w:rPrChange>
              </w:rPr>
              <w:t>Selecionar um utilizador</w:t>
            </w:r>
          </w:p>
          <w:p w14:paraId="0E8556EA" w14:textId="77777777" w:rsidR="00D42D0B" w:rsidRPr="001A6752" w:rsidRDefault="00D42D0B" w:rsidP="00A71114">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PrChange w:id="2768" w:author="José Fonseca" w:date="2015-11-10T15:49:00Z">
                  <w:rPr/>
                </w:rPrChange>
              </w:rPr>
            </w:pPr>
            <w:r w:rsidRPr="001A6752">
              <w:rPr>
                <w:rPrChange w:id="2769" w:author="José Fonseca" w:date="2015-11-10T15:49:00Z">
                  <w:rPr/>
                </w:rPrChange>
              </w:rPr>
              <w:t>O sistema mostra os detalhes desse utilizador</w:t>
            </w:r>
          </w:p>
        </w:tc>
      </w:tr>
      <w:tr w:rsidR="00D42D0B" w:rsidRPr="001A6752" w14:paraId="27EC480E" w14:textId="77777777" w:rsidTr="00D42D0B">
        <w:tc>
          <w:tcPr>
            <w:cnfStyle w:val="001000000000" w:firstRow="0" w:lastRow="0" w:firstColumn="1" w:lastColumn="0" w:oddVBand="0" w:evenVBand="0" w:oddHBand="0" w:evenHBand="0" w:firstRowFirstColumn="0" w:firstRowLastColumn="0" w:lastRowFirstColumn="0" w:lastRowLastColumn="0"/>
            <w:tcW w:w="1413" w:type="dxa"/>
            <w:hideMark/>
          </w:tcPr>
          <w:p w14:paraId="13DFBF4D" w14:textId="77777777" w:rsidR="00D42D0B" w:rsidRPr="001A6752" w:rsidRDefault="00D42D0B" w:rsidP="00257429">
            <w:pPr>
              <w:rPr>
                <w:rPrChange w:id="2770" w:author="José Fonseca" w:date="2015-11-10T15:49:00Z">
                  <w:rPr/>
                </w:rPrChange>
              </w:rPr>
            </w:pPr>
            <w:r w:rsidRPr="001A6752">
              <w:rPr>
                <w:rPrChange w:id="2771" w:author="José Fonseca" w:date="2015-11-10T15:49:00Z">
                  <w:rPr/>
                </w:rPrChange>
              </w:rPr>
              <w:t>Eliminar()</w:t>
            </w:r>
          </w:p>
        </w:tc>
        <w:tc>
          <w:tcPr>
            <w:tcW w:w="7081" w:type="dxa"/>
            <w:hideMark/>
          </w:tcPr>
          <w:p w14:paraId="09BA9909" w14:textId="77777777" w:rsidR="00D42D0B" w:rsidRPr="001A6752" w:rsidRDefault="00D42D0B" w:rsidP="00257429">
            <w:pPr>
              <w:cnfStyle w:val="000000000000" w:firstRow="0" w:lastRow="0" w:firstColumn="0" w:lastColumn="0" w:oddVBand="0" w:evenVBand="0" w:oddHBand="0" w:evenHBand="0" w:firstRowFirstColumn="0" w:firstRowLastColumn="0" w:lastRowFirstColumn="0" w:lastRowLastColumn="0"/>
              <w:rPr>
                <w:rPrChange w:id="2772" w:author="José Fonseca" w:date="2015-11-10T15:49:00Z">
                  <w:rPr/>
                </w:rPrChange>
              </w:rPr>
            </w:pPr>
            <w:r w:rsidRPr="001A6752">
              <w:rPr>
                <w:rPrChange w:id="2773" w:author="José Fonseca" w:date="2015-11-10T15:49:00Z">
                  <w:rPr/>
                </w:rPrChange>
              </w:rPr>
              <w:t>Operação que permite eliminar um utilizador</w:t>
            </w:r>
          </w:p>
          <w:p w14:paraId="568D9A40" w14:textId="77777777" w:rsidR="00D42D0B" w:rsidRPr="001A6752" w:rsidRDefault="00D42D0B" w:rsidP="00A71114">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PrChange w:id="2774" w:author="José Fonseca" w:date="2015-11-10T15:49:00Z">
                  <w:rPr/>
                </w:rPrChange>
              </w:rPr>
            </w:pPr>
            <w:r w:rsidRPr="001A6752">
              <w:rPr>
                <w:rPrChange w:id="2775" w:author="José Fonseca" w:date="2015-11-10T15:49:00Z">
                  <w:rPr/>
                </w:rPrChange>
              </w:rPr>
              <w:t>Selecionar um utilizador</w:t>
            </w:r>
          </w:p>
          <w:p w14:paraId="11637AFF" w14:textId="77777777" w:rsidR="00D42D0B" w:rsidRPr="001A6752" w:rsidRDefault="00D42D0B" w:rsidP="00A71114">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PrChange w:id="2776" w:author="José Fonseca" w:date="2015-11-10T15:49:00Z">
                  <w:rPr/>
                </w:rPrChange>
              </w:rPr>
            </w:pPr>
            <w:r w:rsidRPr="001A6752">
              <w:rPr>
                <w:rPrChange w:id="2777" w:author="José Fonseca" w:date="2015-11-10T15:49:00Z">
                  <w:rPr/>
                </w:rPrChange>
              </w:rPr>
              <w:t>O sistema pede a confirmação da eliminação</w:t>
            </w:r>
          </w:p>
          <w:p w14:paraId="307231C6" w14:textId="77777777" w:rsidR="00D42D0B" w:rsidRPr="001A6752" w:rsidRDefault="00D42D0B" w:rsidP="00A71114">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PrChange w:id="2778" w:author="José Fonseca" w:date="2015-11-10T15:49:00Z">
                  <w:rPr/>
                </w:rPrChange>
              </w:rPr>
            </w:pPr>
            <w:r w:rsidRPr="001A6752">
              <w:rPr>
                <w:rPrChange w:id="2779" w:author="José Fonseca" w:date="2015-11-10T15:49:00Z">
                  <w:rPr/>
                </w:rPrChange>
              </w:rPr>
              <w:t>Eliminar o utilizador</w:t>
            </w:r>
          </w:p>
        </w:tc>
      </w:tr>
    </w:tbl>
    <w:p w14:paraId="2E9513BC" w14:textId="77777777" w:rsidR="00BC6315" w:rsidRPr="001A6752" w:rsidRDefault="00BC6315" w:rsidP="00BC6315">
      <w:pPr>
        <w:pStyle w:val="Caption"/>
        <w:rPr>
          <w:rPrChange w:id="2780" w:author="José Fonseca" w:date="2015-11-10T15:49:00Z">
            <w:rPr/>
          </w:rPrChange>
        </w:rPr>
      </w:pPr>
      <w:bookmarkStart w:id="2781" w:name="_Toc434874442"/>
      <w:r w:rsidRPr="001A6752">
        <w:rPr>
          <w:rPrChange w:id="2782" w:author="José Fonseca" w:date="2015-11-10T15:49:00Z">
            <w:rPr/>
          </w:rPrChange>
        </w:rPr>
        <w:t xml:space="preserve">Tabela </w:t>
      </w:r>
      <w:r w:rsidR="00E64FF6" w:rsidRPr="001A6752">
        <w:rPr>
          <w:rPrChange w:id="2783" w:author="José Fonseca" w:date="2015-11-10T15:49:00Z">
            <w:rPr/>
          </w:rPrChange>
        </w:rPr>
        <w:fldChar w:fldCharType="begin"/>
      </w:r>
      <w:r w:rsidR="00E64FF6" w:rsidRPr="001A6752">
        <w:rPr>
          <w:rPrChange w:id="2784" w:author="José Fonseca" w:date="2015-11-10T15:49:00Z">
            <w:rPr/>
          </w:rPrChange>
        </w:rPr>
        <w:instrText xml:space="preserve"> SEQ Tabela \* ARABIC </w:instrText>
      </w:r>
      <w:r w:rsidR="00E64FF6" w:rsidRPr="001A6752">
        <w:rPr>
          <w:rPrChange w:id="2785" w:author="José Fonseca" w:date="2015-11-10T15:49:00Z">
            <w:rPr/>
          </w:rPrChange>
        </w:rPr>
        <w:fldChar w:fldCharType="separate"/>
      </w:r>
      <w:r w:rsidR="009B510B" w:rsidRPr="001A6752">
        <w:rPr>
          <w:rPrChange w:id="2786" w:author="José Fonseca" w:date="2015-11-10T15:49:00Z">
            <w:rPr>
              <w:noProof/>
            </w:rPr>
          </w:rPrChange>
        </w:rPr>
        <w:t>8</w:t>
      </w:r>
      <w:r w:rsidR="00E64FF6" w:rsidRPr="001A6752">
        <w:rPr>
          <w:rPrChange w:id="2787" w:author="José Fonseca" w:date="2015-11-10T15:49:00Z">
            <w:rPr>
              <w:noProof/>
            </w:rPr>
          </w:rPrChange>
        </w:rPr>
        <w:fldChar w:fldCharType="end"/>
      </w:r>
      <w:r w:rsidR="00123F10" w:rsidRPr="001A6752">
        <w:rPr>
          <w:rPrChange w:id="2788" w:author="José Fonseca" w:date="2015-11-10T15:49:00Z">
            <w:rPr/>
          </w:rPrChange>
        </w:rPr>
        <w:t xml:space="preserve"> - Operações da tabela U</w:t>
      </w:r>
      <w:r w:rsidRPr="001A6752">
        <w:rPr>
          <w:rPrChange w:id="2789" w:author="José Fonseca" w:date="2015-11-10T15:49:00Z">
            <w:rPr/>
          </w:rPrChange>
        </w:rPr>
        <w:t>tilizadores</w:t>
      </w:r>
      <w:bookmarkEnd w:id="2781"/>
    </w:p>
    <w:p w14:paraId="2822D430" w14:textId="77777777" w:rsidR="007C10DB" w:rsidRPr="001A6752" w:rsidRDefault="007C10DB" w:rsidP="00257429">
      <w:pPr>
        <w:rPr>
          <w:rPrChange w:id="2790" w:author="José Fonseca" w:date="2015-11-10T15:49:00Z">
            <w:rPr/>
          </w:rPrChange>
        </w:rPr>
      </w:pPr>
      <w:r w:rsidRPr="001A6752">
        <w:rPr>
          <w:rPrChange w:id="2791" w:author="José Fonseca" w:date="2015-11-10T15:49:00Z">
            <w:rPr/>
          </w:rPrChange>
        </w:rPr>
        <w:br w:type="page"/>
      </w:r>
    </w:p>
    <w:p w14:paraId="5B32F473" w14:textId="77777777" w:rsidR="007C10DB" w:rsidRPr="001A6752" w:rsidRDefault="007C10DB" w:rsidP="00257429">
      <w:pPr>
        <w:pStyle w:val="Heading3"/>
        <w:rPr>
          <w:rPrChange w:id="2792" w:author="José Fonseca" w:date="2015-11-10T15:49:00Z">
            <w:rPr/>
          </w:rPrChange>
        </w:rPr>
      </w:pPr>
      <w:bookmarkStart w:id="2793" w:name="_Toc434846643"/>
      <w:bookmarkStart w:id="2794" w:name="_Toc434848099"/>
      <w:r w:rsidRPr="001A6752">
        <w:rPr>
          <w:rPrChange w:id="2795" w:author="José Fonseca" w:date="2015-11-10T15:49:00Z">
            <w:rPr/>
          </w:rPrChange>
        </w:rPr>
        <w:lastRenderedPageBreak/>
        <w:t>Boleias</w:t>
      </w:r>
      <w:bookmarkEnd w:id="2793"/>
      <w:bookmarkEnd w:id="2794"/>
    </w:p>
    <w:p w14:paraId="4CD8D6C3" w14:textId="77777777" w:rsidR="007C10DB" w:rsidRPr="001A6752" w:rsidRDefault="007C10DB" w:rsidP="00257429">
      <w:pPr>
        <w:rPr>
          <w:rPrChange w:id="2796" w:author="José Fonseca" w:date="2015-11-10T15:49:00Z">
            <w:rPr/>
          </w:rPrChange>
        </w:rPr>
      </w:pPr>
      <w:r w:rsidRPr="001A6752">
        <w:rPr>
          <w:rPrChange w:id="2797" w:author="José Fonseca" w:date="2015-11-10T15:49:00Z">
            <w:rPr/>
          </w:rPrChange>
        </w:rP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387841" w:rsidRPr="001A6752" w14:paraId="75177EE1" w14:textId="77777777" w:rsidTr="00387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14:paraId="35B3E1C3" w14:textId="77777777" w:rsidR="00387841" w:rsidRPr="001A6752" w:rsidRDefault="00387841" w:rsidP="00257429">
            <w:pPr>
              <w:rPr>
                <w:rPrChange w:id="2798" w:author="José Fonseca" w:date="2015-11-10T15:49:00Z">
                  <w:rPr/>
                </w:rPrChange>
              </w:rPr>
            </w:pPr>
            <w:r w:rsidRPr="001A6752">
              <w:rPr>
                <w:rPrChange w:id="2799" w:author="José Fonseca" w:date="2015-11-10T15:49:00Z">
                  <w:rPr/>
                </w:rPrChange>
              </w:rPr>
              <w:t>Nome do campo</w:t>
            </w:r>
          </w:p>
        </w:tc>
        <w:tc>
          <w:tcPr>
            <w:tcW w:w="1973" w:type="dxa"/>
            <w:hideMark/>
          </w:tcPr>
          <w:p w14:paraId="50E8D765" w14:textId="77777777" w:rsidR="00387841" w:rsidRPr="001A6752" w:rsidRDefault="00387841" w:rsidP="00257429">
            <w:pPr>
              <w:cnfStyle w:val="100000000000" w:firstRow="1" w:lastRow="0" w:firstColumn="0" w:lastColumn="0" w:oddVBand="0" w:evenVBand="0" w:oddHBand="0" w:evenHBand="0" w:firstRowFirstColumn="0" w:firstRowLastColumn="0" w:lastRowFirstColumn="0" w:lastRowLastColumn="0"/>
              <w:rPr>
                <w:rPrChange w:id="2800" w:author="José Fonseca" w:date="2015-11-10T15:49:00Z">
                  <w:rPr/>
                </w:rPrChange>
              </w:rPr>
            </w:pPr>
            <w:r w:rsidRPr="001A6752">
              <w:rPr>
                <w:rPrChange w:id="2801" w:author="José Fonseca" w:date="2015-11-10T15:49:00Z">
                  <w:rPr/>
                </w:rPrChange>
              </w:rPr>
              <w:t>Tipo de dados</w:t>
            </w:r>
          </w:p>
        </w:tc>
        <w:tc>
          <w:tcPr>
            <w:tcW w:w="2977" w:type="dxa"/>
            <w:hideMark/>
          </w:tcPr>
          <w:p w14:paraId="0F9C2A91" w14:textId="77777777" w:rsidR="00387841" w:rsidRPr="001A6752" w:rsidRDefault="00387841" w:rsidP="00257429">
            <w:pPr>
              <w:cnfStyle w:val="100000000000" w:firstRow="1" w:lastRow="0" w:firstColumn="0" w:lastColumn="0" w:oddVBand="0" w:evenVBand="0" w:oddHBand="0" w:evenHBand="0" w:firstRowFirstColumn="0" w:firstRowLastColumn="0" w:lastRowFirstColumn="0" w:lastRowLastColumn="0"/>
              <w:rPr>
                <w:rPrChange w:id="2802" w:author="José Fonseca" w:date="2015-11-10T15:49:00Z">
                  <w:rPr/>
                </w:rPrChange>
              </w:rPr>
            </w:pPr>
            <w:r w:rsidRPr="001A6752">
              <w:rPr>
                <w:rPrChange w:id="2803" w:author="José Fonseca" w:date="2015-11-10T15:49:00Z">
                  <w:rPr/>
                </w:rPrChange>
              </w:rPr>
              <w:t>Descrição</w:t>
            </w:r>
          </w:p>
        </w:tc>
        <w:tc>
          <w:tcPr>
            <w:tcW w:w="1559" w:type="dxa"/>
            <w:hideMark/>
          </w:tcPr>
          <w:p w14:paraId="7519AD3A" w14:textId="77777777" w:rsidR="00387841" w:rsidRPr="001A6752" w:rsidRDefault="00387841" w:rsidP="00257429">
            <w:pPr>
              <w:cnfStyle w:val="100000000000" w:firstRow="1" w:lastRow="0" w:firstColumn="0" w:lastColumn="0" w:oddVBand="0" w:evenVBand="0" w:oddHBand="0" w:evenHBand="0" w:firstRowFirstColumn="0" w:firstRowLastColumn="0" w:lastRowFirstColumn="0" w:lastRowLastColumn="0"/>
              <w:rPr>
                <w:rPrChange w:id="2804" w:author="José Fonseca" w:date="2015-11-10T15:49:00Z">
                  <w:rPr/>
                </w:rPrChange>
              </w:rPr>
            </w:pPr>
            <w:r w:rsidRPr="001A6752">
              <w:rPr>
                <w:rPrChange w:id="2805" w:author="José Fonseca" w:date="2015-11-10T15:49:00Z">
                  <w:rPr/>
                </w:rPrChange>
              </w:rPr>
              <w:t>Restrições</w:t>
            </w:r>
          </w:p>
        </w:tc>
      </w:tr>
      <w:tr w:rsidR="00387841" w:rsidRPr="001A6752" w14:paraId="43B675E6" w14:textId="77777777"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216B84D6" w14:textId="77777777" w:rsidR="00387841" w:rsidRPr="001A6752" w:rsidRDefault="00387841" w:rsidP="00257429">
            <w:pPr>
              <w:rPr>
                <w:rPrChange w:id="2806" w:author="José Fonseca" w:date="2015-11-10T15:49:00Z">
                  <w:rPr/>
                </w:rPrChange>
              </w:rPr>
            </w:pPr>
            <w:r w:rsidRPr="001A6752">
              <w:rPr>
                <w:rPrChange w:id="2807" w:author="José Fonseca" w:date="2015-11-10T15:49:00Z">
                  <w:rPr/>
                </w:rPrChange>
              </w:rPr>
              <w:t>IdBoleia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34D3CC67" w14:textId="77777777" w:rsidR="00387841" w:rsidRPr="001A6752" w:rsidRDefault="00387841" w:rsidP="00257429">
            <w:pPr>
              <w:cnfStyle w:val="000000100000" w:firstRow="0" w:lastRow="0" w:firstColumn="0" w:lastColumn="0" w:oddVBand="0" w:evenVBand="0" w:oddHBand="1" w:evenHBand="0" w:firstRowFirstColumn="0" w:firstRowLastColumn="0" w:lastRowFirstColumn="0" w:lastRowLastColumn="0"/>
              <w:rPr>
                <w:rPrChange w:id="2808" w:author="José Fonseca" w:date="2015-11-10T15:49:00Z">
                  <w:rPr/>
                </w:rPrChange>
              </w:rPr>
            </w:pPr>
            <w:r w:rsidRPr="001A6752">
              <w:rPr>
                <w:rPrChange w:id="2809" w:author="José Fonseca" w:date="2015-11-10T15:49:00Z">
                  <w:rPr/>
                </w:rPrChange>
              </w:rP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3C5549E9" w14:textId="77777777" w:rsidR="00387841" w:rsidRPr="001A6752" w:rsidRDefault="00387841" w:rsidP="00257429">
            <w:pPr>
              <w:cnfStyle w:val="000000100000" w:firstRow="0" w:lastRow="0" w:firstColumn="0" w:lastColumn="0" w:oddVBand="0" w:evenVBand="0" w:oddHBand="1" w:evenHBand="0" w:firstRowFirstColumn="0" w:firstRowLastColumn="0" w:lastRowFirstColumn="0" w:lastRowLastColumn="0"/>
              <w:rPr>
                <w:rPrChange w:id="2810" w:author="José Fonseca" w:date="2015-11-10T15:49:00Z">
                  <w:rPr/>
                </w:rPrChange>
              </w:rPr>
            </w:pPr>
            <w:r w:rsidRPr="001A6752">
              <w:rPr>
                <w:rPrChange w:id="2811" w:author="José Fonseca" w:date="2015-11-10T15:49:00Z">
                  <w:rPr/>
                </w:rPrChange>
              </w:rPr>
              <w:t>(PK) Id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2F0135DB" w14:textId="77777777" w:rsidR="00387841" w:rsidRPr="001A6752" w:rsidRDefault="00387841" w:rsidP="00257429">
            <w:pPr>
              <w:cnfStyle w:val="000000100000" w:firstRow="0" w:lastRow="0" w:firstColumn="0" w:lastColumn="0" w:oddVBand="0" w:evenVBand="0" w:oddHBand="1" w:evenHBand="0" w:firstRowFirstColumn="0" w:firstRowLastColumn="0" w:lastRowFirstColumn="0" w:lastRowLastColumn="0"/>
              <w:rPr>
                <w:rPrChange w:id="2812" w:author="José Fonseca" w:date="2015-11-10T15:49:00Z">
                  <w:rPr/>
                </w:rPrChange>
              </w:rPr>
            </w:pPr>
            <w:r w:rsidRPr="001A6752">
              <w:rPr>
                <w:rPrChange w:id="2813" w:author="José Fonseca" w:date="2015-11-10T15:49:00Z">
                  <w:rPr/>
                </w:rPrChange>
              </w:rPr>
              <w:t>Não nulo</w:t>
            </w:r>
            <w:r w:rsidR="007C2C02" w:rsidRPr="001A6752">
              <w:rPr>
                <w:rPrChange w:id="2814" w:author="José Fonseca" w:date="2015-11-10T15:49:00Z">
                  <w:rPr/>
                </w:rPrChange>
              </w:rPr>
              <w:t>.</w:t>
            </w:r>
          </w:p>
          <w:p w14:paraId="5C7BCD9A" w14:textId="77777777" w:rsidR="00387841" w:rsidRPr="001A6752" w:rsidRDefault="008E4807" w:rsidP="00257429">
            <w:pPr>
              <w:cnfStyle w:val="000000100000" w:firstRow="0" w:lastRow="0" w:firstColumn="0" w:lastColumn="0" w:oddVBand="0" w:evenVBand="0" w:oddHBand="1" w:evenHBand="0" w:firstRowFirstColumn="0" w:firstRowLastColumn="0" w:lastRowFirstColumn="0" w:lastRowLastColumn="0"/>
              <w:rPr>
                <w:rPrChange w:id="2815" w:author="José Fonseca" w:date="2015-11-10T15:49:00Z">
                  <w:rPr/>
                </w:rPrChange>
              </w:rPr>
            </w:pPr>
            <w:r w:rsidRPr="001A6752">
              <w:rPr>
                <w:rPrChange w:id="2816" w:author="José Fonseca" w:date="2015-11-10T15:49:00Z">
                  <w:rPr/>
                </w:rPrChange>
              </w:rPr>
              <w:t>PK</w:t>
            </w:r>
            <w:r w:rsidR="007C2C02" w:rsidRPr="001A6752">
              <w:rPr>
                <w:rPrChange w:id="2817" w:author="José Fonseca" w:date="2015-11-10T15:49:00Z">
                  <w:rPr/>
                </w:rPrChange>
              </w:rPr>
              <w:t>.</w:t>
            </w:r>
          </w:p>
          <w:p w14:paraId="148B6BE2" w14:textId="77777777" w:rsidR="00387841" w:rsidRPr="001A6752" w:rsidRDefault="00387841" w:rsidP="00257429">
            <w:pPr>
              <w:cnfStyle w:val="000000100000" w:firstRow="0" w:lastRow="0" w:firstColumn="0" w:lastColumn="0" w:oddVBand="0" w:evenVBand="0" w:oddHBand="1" w:evenHBand="0" w:firstRowFirstColumn="0" w:firstRowLastColumn="0" w:lastRowFirstColumn="0" w:lastRowLastColumn="0"/>
              <w:rPr>
                <w:rPrChange w:id="2818" w:author="José Fonseca" w:date="2015-11-10T15:49:00Z">
                  <w:rPr/>
                </w:rPrChange>
              </w:rPr>
            </w:pPr>
            <w:r w:rsidRPr="001A6752">
              <w:rPr>
                <w:rPrChange w:id="2819" w:author="José Fonseca" w:date="2015-11-10T15:49:00Z">
                  <w:rPr/>
                </w:rPrChange>
              </w:rPr>
              <w:t>Únicos</w:t>
            </w:r>
            <w:r w:rsidR="007C2C02" w:rsidRPr="001A6752">
              <w:rPr>
                <w:rPrChange w:id="2820" w:author="José Fonseca" w:date="2015-11-10T15:49:00Z">
                  <w:rPr/>
                </w:rPrChange>
              </w:rPr>
              <w:t>.</w:t>
            </w:r>
          </w:p>
        </w:tc>
      </w:tr>
      <w:tr w:rsidR="00387841" w:rsidRPr="001A6752" w14:paraId="34E36C61" w14:textId="77777777"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49D5C641" w14:textId="77777777" w:rsidR="00387841" w:rsidRPr="001A6752" w:rsidRDefault="00387841" w:rsidP="00257429">
            <w:pPr>
              <w:rPr>
                <w:rPrChange w:id="2821" w:author="José Fonseca" w:date="2015-11-10T15:49:00Z">
                  <w:rPr/>
                </w:rPrChange>
              </w:rPr>
            </w:pPr>
            <w:r w:rsidRPr="001A6752">
              <w:rPr>
                <w:rPrChange w:id="2822" w:author="José Fonseca" w:date="2015-11-10T15:49:00Z">
                  <w:rPr/>
                </w:rPrChange>
              </w:rPr>
              <w:t>NLugares</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29239351" w14:textId="77777777" w:rsidR="00387841" w:rsidRPr="001A6752" w:rsidRDefault="00387841" w:rsidP="00257429">
            <w:pPr>
              <w:cnfStyle w:val="000000000000" w:firstRow="0" w:lastRow="0" w:firstColumn="0" w:lastColumn="0" w:oddVBand="0" w:evenVBand="0" w:oddHBand="0" w:evenHBand="0" w:firstRowFirstColumn="0" w:firstRowLastColumn="0" w:lastRowFirstColumn="0" w:lastRowLastColumn="0"/>
              <w:rPr>
                <w:rPrChange w:id="2823" w:author="José Fonseca" w:date="2015-11-10T15:49:00Z">
                  <w:rPr/>
                </w:rPrChange>
              </w:rPr>
            </w:pPr>
            <w:r w:rsidRPr="001A6752">
              <w:rPr>
                <w:rPrChange w:id="2824" w:author="José Fonseca" w:date="2015-11-10T15:49:00Z">
                  <w:rPr/>
                </w:rPrChange>
              </w:rP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54D74CE3" w14:textId="77777777" w:rsidR="00387841" w:rsidRPr="001A6752" w:rsidRDefault="00387841" w:rsidP="00257429">
            <w:pPr>
              <w:cnfStyle w:val="000000000000" w:firstRow="0" w:lastRow="0" w:firstColumn="0" w:lastColumn="0" w:oddVBand="0" w:evenVBand="0" w:oddHBand="0" w:evenHBand="0" w:firstRowFirstColumn="0" w:firstRowLastColumn="0" w:lastRowFirstColumn="0" w:lastRowLastColumn="0"/>
              <w:rPr>
                <w:rPrChange w:id="2825" w:author="José Fonseca" w:date="2015-11-10T15:49:00Z">
                  <w:rPr/>
                </w:rPrChange>
              </w:rPr>
            </w:pPr>
            <w:r w:rsidRPr="001A6752">
              <w:rPr>
                <w:rPrChange w:id="2826" w:author="José Fonseca" w:date="2015-11-10T15:49:00Z">
                  <w:rPr/>
                </w:rPrChange>
              </w:rPr>
              <w:t>Nº de passageiros que podem aderir à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62AD7EB9" w14:textId="77777777" w:rsidR="00387841" w:rsidRPr="001A6752" w:rsidRDefault="00387841" w:rsidP="00257429">
            <w:pPr>
              <w:cnfStyle w:val="000000000000" w:firstRow="0" w:lastRow="0" w:firstColumn="0" w:lastColumn="0" w:oddVBand="0" w:evenVBand="0" w:oddHBand="0" w:evenHBand="0" w:firstRowFirstColumn="0" w:firstRowLastColumn="0" w:lastRowFirstColumn="0" w:lastRowLastColumn="0"/>
              <w:rPr>
                <w:rPrChange w:id="2827" w:author="José Fonseca" w:date="2015-11-10T15:49:00Z">
                  <w:rPr/>
                </w:rPrChange>
              </w:rPr>
            </w:pPr>
            <w:r w:rsidRPr="001A6752">
              <w:rPr>
                <w:rPrChange w:id="2828" w:author="José Fonseca" w:date="2015-11-10T15:49:00Z">
                  <w:rPr/>
                </w:rPrChange>
              </w:rPr>
              <w:t>Não nulo</w:t>
            </w:r>
            <w:r w:rsidR="007C2C02" w:rsidRPr="001A6752">
              <w:rPr>
                <w:rPrChange w:id="2829" w:author="José Fonseca" w:date="2015-11-10T15:49:00Z">
                  <w:rPr/>
                </w:rPrChange>
              </w:rPr>
              <w:t>.</w:t>
            </w:r>
          </w:p>
        </w:tc>
      </w:tr>
      <w:tr w:rsidR="00387841" w:rsidRPr="001A6752" w14:paraId="5271A2FA" w14:textId="77777777"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13C191AB" w14:textId="77777777" w:rsidR="00387841" w:rsidRPr="001A6752" w:rsidRDefault="00387841" w:rsidP="00257429">
            <w:pPr>
              <w:rPr>
                <w:rPrChange w:id="2830" w:author="José Fonseca" w:date="2015-11-10T15:49:00Z">
                  <w:rPr/>
                </w:rPrChange>
              </w:rPr>
            </w:pPr>
            <w:r w:rsidRPr="001A6752">
              <w:rPr>
                <w:rPrChange w:id="2831" w:author="José Fonseca" w:date="2015-11-10T15:49:00Z">
                  <w:rPr/>
                </w:rPrChange>
              </w:rPr>
              <w:t>Partida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03FE0B17" w14:textId="77777777" w:rsidR="00387841" w:rsidRPr="001A6752" w:rsidRDefault="00387841" w:rsidP="00257429">
            <w:pPr>
              <w:cnfStyle w:val="000000100000" w:firstRow="0" w:lastRow="0" w:firstColumn="0" w:lastColumn="0" w:oddVBand="0" w:evenVBand="0" w:oddHBand="1" w:evenHBand="0" w:firstRowFirstColumn="0" w:firstRowLastColumn="0" w:lastRowFirstColumn="0" w:lastRowLastColumn="0"/>
              <w:rPr>
                <w:rPrChange w:id="2832" w:author="José Fonseca" w:date="2015-11-10T15:49:00Z">
                  <w:rPr/>
                </w:rPrChange>
              </w:rPr>
            </w:pPr>
            <w:r w:rsidRPr="001A6752">
              <w:rPr>
                <w:rPrChange w:id="2833" w:author="José Fonseca" w:date="2015-11-10T15:49:00Z">
                  <w:rPr/>
                </w:rPrChange>
              </w:rPr>
              <w:t>Varchar(255)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43FC2D26" w14:textId="77777777" w:rsidR="00387841" w:rsidRPr="001A6752" w:rsidRDefault="00387841" w:rsidP="00257429">
            <w:pPr>
              <w:cnfStyle w:val="000000100000" w:firstRow="0" w:lastRow="0" w:firstColumn="0" w:lastColumn="0" w:oddVBand="0" w:evenVBand="0" w:oddHBand="1" w:evenHBand="0" w:firstRowFirstColumn="0" w:firstRowLastColumn="0" w:lastRowFirstColumn="0" w:lastRowLastColumn="0"/>
              <w:rPr>
                <w:rPrChange w:id="2834" w:author="José Fonseca" w:date="2015-11-10T15:49:00Z">
                  <w:rPr/>
                </w:rPrChange>
              </w:rPr>
            </w:pPr>
            <w:r w:rsidRPr="001A6752">
              <w:rPr>
                <w:rPrChange w:id="2835" w:author="José Fonseca" w:date="2015-11-10T15:49:00Z">
                  <w:rPr/>
                </w:rPrChange>
              </w:rPr>
              <w:t>Partida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3C5CE2B2" w14:textId="77777777" w:rsidR="00387841" w:rsidRPr="001A6752" w:rsidRDefault="00387841" w:rsidP="00257429">
            <w:pPr>
              <w:cnfStyle w:val="000000100000" w:firstRow="0" w:lastRow="0" w:firstColumn="0" w:lastColumn="0" w:oddVBand="0" w:evenVBand="0" w:oddHBand="1" w:evenHBand="0" w:firstRowFirstColumn="0" w:firstRowLastColumn="0" w:lastRowFirstColumn="0" w:lastRowLastColumn="0"/>
              <w:rPr>
                <w:rPrChange w:id="2836" w:author="José Fonseca" w:date="2015-11-10T15:49:00Z">
                  <w:rPr/>
                </w:rPrChange>
              </w:rPr>
            </w:pPr>
          </w:p>
        </w:tc>
      </w:tr>
      <w:tr w:rsidR="00387841" w:rsidRPr="001A6752" w14:paraId="2CD89C12" w14:textId="77777777"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6C862244" w14:textId="77777777" w:rsidR="00387841" w:rsidRPr="001A6752" w:rsidRDefault="00387841" w:rsidP="00257429">
            <w:pPr>
              <w:rPr>
                <w:rPrChange w:id="2837" w:author="José Fonseca" w:date="2015-11-10T15:49:00Z">
                  <w:rPr/>
                </w:rPrChange>
              </w:rPr>
            </w:pPr>
            <w:r w:rsidRPr="001A6752">
              <w:rPr>
                <w:rPrChange w:id="2838" w:author="José Fonseca" w:date="2015-11-10T15:49:00Z">
                  <w:rPr/>
                </w:rPrChange>
              </w:rPr>
              <w:t>Destino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70DD758C" w14:textId="77777777" w:rsidR="00387841" w:rsidRPr="001A6752" w:rsidRDefault="00387841" w:rsidP="00257429">
            <w:pPr>
              <w:cnfStyle w:val="000000000000" w:firstRow="0" w:lastRow="0" w:firstColumn="0" w:lastColumn="0" w:oddVBand="0" w:evenVBand="0" w:oddHBand="0" w:evenHBand="0" w:firstRowFirstColumn="0" w:firstRowLastColumn="0" w:lastRowFirstColumn="0" w:lastRowLastColumn="0"/>
              <w:rPr>
                <w:rPrChange w:id="2839" w:author="José Fonseca" w:date="2015-11-10T15:49:00Z">
                  <w:rPr/>
                </w:rPrChange>
              </w:rPr>
            </w:pPr>
            <w:r w:rsidRPr="001A6752">
              <w:rPr>
                <w:rPrChange w:id="2840" w:author="José Fonseca" w:date="2015-11-10T15:49:00Z">
                  <w:rPr/>
                </w:rPrChange>
              </w:rPr>
              <w:t>Varchar(255)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7AF37CF5" w14:textId="77777777" w:rsidR="00387841" w:rsidRPr="001A6752" w:rsidRDefault="00387841" w:rsidP="00257429">
            <w:pPr>
              <w:cnfStyle w:val="000000000000" w:firstRow="0" w:lastRow="0" w:firstColumn="0" w:lastColumn="0" w:oddVBand="0" w:evenVBand="0" w:oddHBand="0" w:evenHBand="0" w:firstRowFirstColumn="0" w:firstRowLastColumn="0" w:lastRowFirstColumn="0" w:lastRowLastColumn="0"/>
              <w:rPr>
                <w:rPrChange w:id="2841" w:author="José Fonseca" w:date="2015-11-10T15:49:00Z">
                  <w:rPr/>
                </w:rPrChange>
              </w:rPr>
            </w:pPr>
            <w:r w:rsidRPr="001A6752">
              <w:rPr>
                <w:rPrChange w:id="2842" w:author="José Fonseca" w:date="2015-11-10T15:49:00Z">
                  <w:rPr/>
                </w:rPrChange>
              </w:rPr>
              <w:t>Destino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6A0DC201" w14:textId="77777777" w:rsidR="00387841" w:rsidRPr="001A6752" w:rsidRDefault="00387841" w:rsidP="00257429">
            <w:pPr>
              <w:cnfStyle w:val="000000000000" w:firstRow="0" w:lastRow="0" w:firstColumn="0" w:lastColumn="0" w:oddVBand="0" w:evenVBand="0" w:oddHBand="0" w:evenHBand="0" w:firstRowFirstColumn="0" w:firstRowLastColumn="0" w:lastRowFirstColumn="0" w:lastRowLastColumn="0"/>
              <w:rPr>
                <w:rPrChange w:id="2843" w:author="José Fonseca" w:date="2015-11-10T15:49:00Z">
                  <w:rPr/>
                </w:rPrChange>
              </w:rPr>
            </w:pPr>
          </w:p>
        </w:tc>
      </w:tr>
      <w:tr w:rsidR="00387841" w:rsidRPr="001A6752" w14:paraId="736968DB" w14:textId="77777777"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0CE8341C" w14:textId="77777777" w:rsidR="00387841" w:rsidRPr="001A6752" w:rsidRDefault="00387841" w:rsidP="00257429">
            <w:pPr>
              <w:rPr>
                <w:rPrChange w:id="2844" w:author="José Fonseca" w:date="2015-11-10T15:49:00Z">
                  <w:rPr/>
                </w:rPrChange>
              </w:rPr>
            </w:pPr>
            <w:r w:rsidRPr="001A6752">
              <w:rPr>
                <w:rPrChange w:id="2845" w:author="José Fonseca" w:date="2015-11-10T15:49:00Z">
                  <w:rPr/>
                </w:rPrChange>
              </w:rPr>
              <w:t>Data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4323DA48" w14:textId="77777777" w:rsidR="00387841" w:rsidRPr="001A6752" w:rsidRDefault="00387841" w:rsidP="00257429">
            <w:pPr>
              <w:cnfStyle w:val="000000100000" w:firstRow="0" w:lastRow="0" w:firstColumn="0" w:lastColumn="0" w:oddVBand="0" w:evenVBand="0" w:oddHBand="1" w:evenHBand="0" w:firstRowFirstColumn="0" w:firstRowLastColumn="0" w:lastRowFirstColumn="0" w:lastRowLastColumn="0"/>
              <w:rPr>
                <w:rPrChange w:id="2846" w:author="José Fonseca" w:date="2015-11-10T15:49:00Z">
                  <w:rPr/>
                </w:rPrChange>
              </w:rPr>
            </w:pPr>
            <w:r w:rsidRPr="001A6752">
              <w:rPr>
                <w:rPrChange w:id="2847" w:author="José Fonseca" w:date="2015-11-10T15:49:00Z">
                  <w:rPr/>
                </w:rPrChange>
              </w:rP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5179DA44" w14:textId="77777777" w:rsidR="00387841" w:rsidRPr="001A6752" w:rsidRDefault="00387841" w:rsidP="00257429">
            <w:pPr>
              <w:cnfStyle w:val="000000100000" w:firstRow="0" w:lastRow="0" w:firstColumn="0" w:lastColumn="0" w:oddVBand="0" w:evenVBand="0" w:oddHBand="1" w:evenHBand="0" w:firstRowFirstColumn="0" w:firstRowLastColumn="0" w:lastRowFirstColumn="0" w:lastRowLastColumn="0"/>
              <w:rPr>
                <w:rPrChange w:id="2848" w:author="José Fonseca" w:date="2015-11-10T15:49:00Z">
                  <w:rPr/>
                </w:rPrChange>
              </w:rPr>
            </w:pPr>
            <w:r w:rsidRPr="001A6752">
              <w:rPr>
                <w:rPrChange w:id="2849" w:author="José Fonseca" w:date="2015-11-10T15:49:00Z">
                  <w:rPr/>
                </w:rPrChange>
              </w:rPr>
              <w:t>Em que dia a boleia se realizará</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4AB741F0" w14:textId="77777777" w:rsidR="00387841" w:rsidRPr="001A6752" w:rsidRDefault="00387841" w:rsidP="00257429">
            <w:pPr>
              <w:cnfStyle w:val="000000100000" w:firstRow="0" w:lastRow="0" w:firstColumn="0" w:lastColumn="0" w:oddVBand="0" w:evenVBand="0" w:oddHBand="1" w:evenHBand="0" w:firstRowFirstColumn="0" w:firstRowLastColumn="0" w:lastRowFirstColumn="0" w:lastRowLastColumn="0"/>
              <w:rPr>
                <w:rPrChange w:id="2850" w:author="José Fonseca" w:date="2015-11-10T15:49:00Z">
                  <w:rPr/>
                </w:rPrChange>
              </w:rPr>
            </w:pPr>
            <w:r w:rsidRPr="001A6752">
              <w:rPr>
                <w:rPrChange w:id="2851" w:author="José Fonseca" w:date="2015-11-10T15:49:00Z">
                  <w:rPr/>
                </w:rPrChange>
              </w:rPr>
              <w:t>Não nulo</w:t>
            </w:r>
            <w:r w:rsidR="007C2C02" w:rsidRPr="001A6752">
              <w:rPr>
                <w:rPrChange w:id="2852" w:author="José Fonseca" w:date="2015-11-10T15:49:00Z">
                  <w:rPr/>
                </w:rPrChange>
              </w:rPr>
              <w:t>.</w:t>
            </w:r>
          </w:p>
        </w:tc>
      </w:tr>
      <w:tr w:rsidR="00387841" w:rsidRPr="001A6752" w14:paraId="32423D25" w14:textId="77777777"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2DE87D24" w14:textId="77777777" w:rsidR="00387841" w:rsidRPr="001A6752" w:rsidRDefault="00387841" w:rsidP="00257429">
            <w:pPr>
              <w:rPr>
                <w:rPrChange w:id="2853" w:author="José Fonseca" w:date="2015-11-10T15:49:00Z">
                  <w:rPr/>
                </w:rPrChange>
              </w:rPr>
            </w:pPr>
            <w:r w:rsidRPr="001A6752">
              <w:rPr>
                <w:rPrChange w:id="2854" w:author="José Fonseca" w:date="2015-11-10T15:49:00Z">
                  <w:rPr/>
                </w:rPrChange>
              </w:rPr>
              <w:t>HoraInicio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4B1590FD" w14:textId="77777777" w:rsidR="00387841" w:rsidRPr="001A6752" w:rsidRDefault="00387841" w:rsidP="00257429">
            <w:pPr>
              <w:cnfStyle w:val="000000000000" w:firstRow="0" w:lastRow="0" w:firstColumn="0" w:lastColumn="0" w:oddVBand="0" w:evenVBand="0" w:oddHBand="0" w:evenHBand="0" w:firstRowFirstColumn="0" w:firstRowLastColumn="0" w:lastRowFirstColumn="0" w:lastRowLastColumn="0"/>
              <w:rPr>
                <w:rPrChange w:id="2855" w:author="José Fonseca" w:date="2015-11-10T15:49:00Z">
                  <w:rPr/>
                </w:rPrChange>
              </w:rPr>
            </w:pPr>
            <w:r w:rsidRPr="001A6752">
              <w:rPr>
                <w:rPrChange w:id="2856" w:author="José Fonseca" w:date="2015-11-10T15:49:00Z">
                  <w:rPr/>
                </w:rPrChange>
              </w:rP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15681B9F" w14:textId="77777777" w:rsidR="00387841" w:rsidRPr="001A6752" w:rsidRDefault="00387841" w:rsidP="00257429">
            <w:pPr>
              <w:cnfStyle w:val="000000000000" w:firstRow="0" w:lastRow="0" w:firstColumn="0" w:lastColumn="0" w:oddVBand="0" w:evenVBand="0" w:oddHBand="0" w:evenHBand="0" w:firstRowFirstColumn="0" w:firstRowLastColumn="0" w:lastRowFirstColumn="0" w:lastRowLastColumn="0"/>
              <w:rPr>
                <w:rPrChange w:id="2857" w:author="José Fonseca" w:date="2015-11-10T15:49:00Z">
                  <w:rPr/>
                </w:rPrChange>
              </w:rPr>
            </w:pPr>
            <w:r w:rsidRPr="001A6752">
              <w:rPr>
                <w:rPrChange w:id="2858" w:author="José Fonseca" w:date="2015-11-10T15:49:00Z">
                  <w:rPr/>
                </w:rPrChange>
              </w:rPr>
              <w:t>Hora em que a boleia começa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55F850D7" w14:textId="77777777" w:rsidR="00387841" w:rsidRPr="001A6752" w:rsidRDefault="00387841" w:rsidP="00257429">
            <w:pPr>
              <w:cnfStyle w:val="000000000000" w:firstRow="0" w:lastRow="0" w:firstColumn="0" w:lastColumn="0" w:oddVBand="0" w:evenVBand="0" w:oddHBand="0" w:evenHBand="0" w:firstRowFirstColumn="0" w:firstRowLastColumn="0" w:lastRowFirstColumn="0" w:lastRowLastColumn="0"/>
              <w:rPr>
                <w:rPrChange w:id="2859" w:author="José Fonseca" w:date="2015-11-10T15:49:00Z">
                  <w:rPr/>
                </w:rPrChange>
              </w:rPr>
            </w:pPr>
            <w:r w:rsidRPr="001A6752">
              <w:rPr>
                <w:rPrChange w:id="2860" w:author="José Fonseca" w:date="2015-11-10T15:49:00Z">
                  <w:rPr/>
                </w:rPrChange>
              </w:rPr>
              <w:t>Não nulo</w:t>
            </w:r>
            <w:r w:rsidR="007C2C02" w:rsidRPr="001A6752">
              <w:rPr>
                <w:rPrChange w:id="2861" w:author="José Fonseca" w:date="2015-11-10T15:49:00Z">
                  <w:rPr/>
                </w:rPrChange>
              </w:rPr>
              <w:t>.</w:t>
            </w:r>
          </w:p>
        </w:tc>
      </w:tr>
      <w:tr w:rsidR="00387841" w:rsidRPr="001A6752" w14:paraId="22FFF93C" w14:textId="77777777"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323083A4" w14:textId="77777777" w:rsidR="00387841" w:rsidRPr="001A6752" w:rsidRDefault="00387841" w:rsidP="00257429">
            <w:pPr>
              <w:rPr>
                <w:rPrChange w:id="2862" w:author="José Fonseca" w:date="2015-11-10T15:49:00Z">
                  <w:rPr/>
                </w:rPrChange>
              </w:rPr>
            </w:pPr>
            <w:r w:rsidRPr="001A6752">
              <w:rPr>
                <w:rPrChange w:id="2863" w:author="José Fonseca" w:date="2015-11-10T15:49:00Z">
                  <w:rPr/>
                </w:rPrChange>
              </w:rPr>
              <w:t>HoraFim</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0A370432" w14:textId="77777777" w:rsidR="00387841" w:rsidRPr="001A6752" w:rsidRDefault="00387841" w:rsidP="00257429">
            <w:pPr>
              <w:cnfStyle w:val="000000100000" w:firstRow="0" w:lastRow="0" w:firstColumn="0" w:lastColumn="0" w:oddVBand="0" w:evenVBand="0" w:oddHBand="1" w:evenHBand="0" w:firstRowFirstColumn="0" w:firstRowLastColumn="0" w:lastRowFirstColumn="0" w:lastRowLastColumn="0"/>
              <w:rPr>
                <w:rPrChange w:id="2864" w:author="José Fonseca" w:date="2015-11-10T15:49:00Z">
                  <w:rPr/>
                </w:rPrChange>
              </w:rPr>
            </w:pPr>
            <w:r w:rsidRPr="001A6752">
              <w:rPr>
                <w:rPrChange w:id="2865" w:author="José Fonseca" w:date="2015-11-10T15:49:00Z">
                  <w:rPr/>
                </w:rPrChange>
              </w:rP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7BA8AEED" w14:textId="77777777" w:rsidR="00387841" w:rsidRPr="001A6752" w:rsidRDefault="00387841" w:rsidP="00257429">
            <w:pPr>
              <w:cnfStyle w:val="000000100000" w:firstRow="0" w:lastRow="0" w:firstColumn="0" w:lastColumn="0" w:oddVBand="0" w:evenVBand="0" w:oddHBand="1" w:evenHBand="0" w:firstRowFirstColumn="0" w:firstRowLastColumn="0" w:lastRowFirstColumn="0" w:lastRowLastColumn="0"/>
              <w:rPr>
                <w:rPrChange w:id="2866" w:author="José Fonseca" w:date="2015-11-10T15:49:00Z">
                  <w:rPr/>
                </w:rPrChange>
              </w:rPr>
            </w:pPr>
            <w:r w:rsidRPr="001A6752">
              <w:rPr>
                <w:rPrChange w:id="2867" w:author="José Fonseca" w:date="2015-11-10T15:49:00Z">
                  <w:rPr/>
                </w:rPrChange>
              </w:rPr>
              <w:t>Hora em que a boleia termina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114BC637" w14:textId="77777777" w:rsidR="00387841" w:rsidRPr="001A6752" w:rsidRDefault="00387841" w:rsidP="00257429">
            <w:pPr>
              <w:cnfStyle w:val="000000100000" w:firstRow="0" w:lastRow="0" w:firstColumn="0" w:lastColumn="0" w:oddVBand="0" w:evenVBand="0" w:oddHBand="1" w:evenHBand="0" w:firstRowFirstColumn="0" w:firstRowLastColumn="0" w:lastRowFirstColumn="0" w:lastRowLastColumn="0"/>
              <w:rPr>
                <w:rPrChange w:id="2868" w:author="José Fonseca" w:date="2015-11-10T15:49:00Z">
                  <w:rPr/>
                </w:rPrChange>
              </w:rPr>
            </w:pPr>
            <w:r w:rsidRPr="001A6752">
              <w:rPr>
                <w:rPrChange w:id="2869" w:author="José Fonseca" w:date="2015-11-10T15:49:00Z">
                  <w:rPr/>
                </w:rPrChange>
              </w:rPr>
              <w:t>Não nulo</w:t>
            </w:r>
            <w:r w:rsidR="007C2C02" w:rsidRPr="001A6752">
              <w:rPr>
                <w:rPrChange w:id="2870" w:author="José Fonseca" w:date="2015-11-10T15:49:00Z">
                  <w:rPr/>
                </w:rPrChange>
              </w:rPr>
              <w:t>.</w:t>
            </w:r>
          </w:p>
        </w:tc>
      </w:tr>
      <w:tr w:rsidR="00387841" w:rsidRPr="001A6752" w14:paraId="0372FA8E" w14:textId="77777777"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510930B0" w14:textId="77777777" w:rsidR="00387841" w:rsidRPr="001A6752" w:rsidRDefault="00387841" w:rsidP="00257429">
            <w:pPr>
              <w:rPr>
                <w:rPrChange w:id="2871" w:author="José Fonseca" w:date="2015-11-10T15:49:00Z">
                  <w:rPr/>
                </w:rPrChange>
              </w:rPr>
            </w:pPr>
            <w:r w:rsidRPr="001A6752">
              <w:rPr>
                <w:rPrChange w:id="2872" w:author="José Fonseca" w:date="2015-11-10T15:49:00Z">
                  <w:rPr/>
                </w:rPrChange>
              </w:rPr>
              <w:t>IdUtilizador</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689DAB20" w14:textId="77777777" w:rsidR="00387841" w:rsidRPr="001A6752" w:rsidRDefault="00387841" w:rsidP="00257429">
            <w:pPr>
              <w:cnfStyle w:val="000000000000" w:firstRow="0" w:lastRow="0" w:firstColumn="0" w:lastColumn="0" w:oddVBand="0" w:evenVBand="0" w:oddHBand="0" w:evenHBand="0" w:firstRowFirstColumn="0" w:firstRowLastColumn="0" w:lastRowFirstColumn="0" w:lastRowLastColumn="0"/>
              <w:rPr>
                <w:rPrChange w:id="2873" w:author="José Fonseca" w:date="2015-11-10T15:49:00Z">
                  <w:rPr/>
                </w:rPrChange>
              </w:rPr>
            </w:pPr>
            <w:r w:rsidRPr="001A6752">
              <w:rPr>
                <w:rPrChange w:id="2874" w:author="José Fonseca" w:date="2015-11-10T15:49:00Z">
                  <w:rPr/>
                </w:rPrChange>
              </w:rP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03BAC6A4" w14:textId="77777777" w:rsidR="00387841" w:rsidRPr="001A6752" w:rsidRDefault="00387841" w:rsidP="00257429">
            <w:pPr>
              <w:cnfStyle w:val="000000000000" w:firstRow="0" w:lastRow="0" w:firstColumn="0" w:lastColumn="0" w:oddVBand="0" w:evenVBand="0" w:oddHBand="0" w:evenHBand="0" w:firstRowFirstColumn="0" w:firstRowLastColumn="0" w:lastRowFirstColumn="0" w:lastRowLastColumn="0"/>
              <w:rPr>
                <w:rPrChange w:id="2875" w:author="José Fonseca" w:date="2015-11-10T15:49:00Z">
                  <w:rPr/>
                </w:rPrChange>
              </w:rPr>
            </w:pPr>
            <w:r w:rsidRPr="001A6752">
              <w:rPr>
                <w:rPrChange w:id="2876" w:author="José Fonseca" w:date="2015-11-10T15:49:00Z">
                  <w:rPr/>
                </w:rPrChange>
              </w:rPr>
              <w:t>(FK) Id do condutor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2F633727" w14:textId="77777777" w:rsidR="00387841" w:rsidRPr="001A6752" w:rsidRDefault="00387841" w:rsidP="00257429">
            <w:pPr>
              <w:cnfStyle w:val="000000000000" w:firstRow="0" w:lastRow="0" w:firstColumn="0" w:lastColumn="0" w:oddVBand="0" w:evenVBand="0" w:oddHBand="0" w:evenHBand="0" w:firstRowFirstColumn="0" w:firstRowLastColumn="0" w:lastRowFirstColumn="0" w:lastRowLastColumn="0"/>
              <w:rPr>
                <w:rPrChange w:id="2877" w:author="José Fonseca" w:date="2015-11-10T15:49:00Z">
                  <w:rPr/>
                </w:rPrChange>
              </w:rPr>
            </w:pPr>
            <w:r w:rsidRPr="001A6752">
              <w:rPr>
                <w:rPrChange w:id="2878" w:author="José Fonseca" w:date="2015-11-10T15:49:00Z">
                  <w:rPr/>
                </w:rPrChange>
              </w:rPr>
              <w:t>Não nulo</w:t>
            </w:r>
            <w:r w:rsidR="007C2C02" w:rsidRPr="001A6752">
              <w:rPr>
                <w:rPrChange w:id="2879" w:author="José Fonseca" w:date="2015-11-10T15:49:00Z">
                  <w:rPr/>
                </w:rPrChange>
              </w:rPr>
              <w:t>.</w:t>
            </w:r>
          </w:p>
          <w:p w14:paraId="0C47A824" w14:textId="77777777" w:rsidR="008E4807" w:rsidRPr="001A6752" w:rsidRDefault="008E4807" w:rsidP="00257429">
            <w:pPr>
              <w:cnfStyle w:val="000000000000" w:firstRow="0" w:lastRow="0" w:firstColumn="0" w:lastColumn="0" w:oddVBand="0" w:evenVBand="0" w:oddHBand="0" w:evenHBand="0" w:firstRowFirstColumn="0" w:firstRowLastColumn="0" w:lastRowFirstColumn="0" w:lastRowLastColumn="0"/>
              <w:rPr>
                <w:rPrChange w:id="2880" w:author="José Fonseca" w:date="2015-11-10T15:49:00Z">
                  <w:rPr/>
                </w:rPrChange>
              </w:rPr>
            </w:pPr>
            <w:r w:rsidRPr="001A6752">
              <w:rPr>
                <w:rPrChange w:id="2881" w:author="José Fonseca" w:date="2015-11-10T15:49:00Z">
                  <w:rPr/>
                </w:rPrChange>
              </w:rPr>
              <w:t>FK</w:t>
            </w:r>
            <w:r w:rsidR="007C2C02" w:rsidRPr="001A6752">
              <w:rPr>
                <w:rPrChange w:id="2882" w:author="José Fonseca" w:date="2015-11-10T15:49:00Z">
                  <w:rPr/>
                </w:rPrChange>
              </w:rPr>
              <w:t>.</w:t>
            </w:r>
          </w:p>
          <w:p w14:paraId="340A1FCE" w14:textId="77777777" w:rsidR="00387841" w:rsidRPr="001A6752" w:rsidRDefault="00387841" w:rsidP="00257429">
            <w:pPr>
              <w:cnfStyle w:val="000000000000" w:firstRow="0" w:lastRow="0" w:firstColumn="0" w:lastColumn="0" w:oddVBand="0" w:evenVBand="0" w:oddHBand="0" w:evenHBand="0" w:firstRowFirstColumn="0" w:firstRowLastColumn="0" w:lastRowFirstColumn="0" w:lastRowLastColumn="0"/>
              <w:rPr>
                <w:rPrChange w:id="2883" w:author="José Fonseca" w:date="2015-11-10T15:49:00Z">
                  <w:rPr/>
                </w:rPrChange>
              </w:rPr>
            </w:pPr>
            <w:r w:rsidRPr="001A6752">
              <w:rPr>
                <w:rPrChange w:id="2884" w:author="José Fonseca" w:date="2015-11-10T15:49:00Z">
                  <w:rPr/>
                </w:rPrChange>
              </w:rPr>
              <w:t>Únicos</w:t>
            </w:r>
            <w:r w:rsidR="007C2C02" w:rsidRPr="001A6752">
              <w:rPr>
                <w:rPrChange w:id="2885" w:author="José Fonseca" w:date="2015-11-10T15:49:00Z">
                  <w:rPr/>
                </w:rPrChange>
              </w:rPr>
              <w:t>.</w:t>
            </w:r>
          </w:p>
        </w:tc>
      </w:tr>
      <w:tr w:rsidR="00387841" w:rsidRPr="001A6752" w14:paraId="5BCC8A3A" w14:textId="77777777"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6D02CF75" w14:textId="77777777" w:rsidR="00387841" w:rsidRPr="001A6752" w:rsidRDefault="00387841" w:rsidP="00257429">
            <w:pPr>
              <w:rPr>
                <w:rPrChange w:id="2886" w:author="José Fonseca" w:date="2015-11-10T15:49:00Z">
                  <w:rPr/>
                </w:rPrChange>
              </w:rPr>
            </w:pPr>
            <w:r w:rsidRPr="001A6752">
              <w:rPr>
                <w:rPrChange w:id="2887" w:author="José Fonseca" w:date="2015-11-10T15:49:00Z">
                  <w:rPr/>
                </w:rPrChange>
              </w:rPr>
              <w:t>Boleias_IdBoleia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1FDDAC59" w14:textId="77777777" w:rsidR="00387841" w:rsidRPr="001A6752" w:rsidRDefault="00387841" w:rsidP="00257429">
            <w:pPr>
              <w:cnfStyle w:val="000000100000" w:firstRow="0" w:lastRow="0" w:firstColumn="0" w:lastColumn="0" w:oddVBand="0" w:evenVBand="0" w:oddHBand="1" w:evenHBand="0" w:firstRowFirstColumn="0" w:firstRowLastColumn="0" w:lastRowFirstColumn="0" w:lastRowLastColumn="0"/>
              <w:rPr>
                <w:rPrChange w:id="2888" w:author="José Fonseca" w:date="2015-11-10T15:49:00Z">
                  <w:rPr/>
                </w:rPrChange>
              </w:rPr>
            </w:pPr>
            <w:r w:rsidRPr="001A6752">
              <w:rPr>
                <w:rPrChange w:id="2889" w:author="José Fonseca" w:date="2015-11-10T15:49:00Z">
                  <w:rPr/>
                </w:rPrChange>
              </w:rP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16299B17" w14:textId="77777777" w:rsidR="00387841" w:rsidRPr="001A6752" w:rsidRDefault="00387841" w:rsidP="00257429">
            <w:pPr>
              <w:cnfStyle w:val="000000100000" w:firstRow="0" w:lastRow="0" w:firstColumn="0" w:lastColumn="0" w:oddVBand="0" w:evenVBand="0" w:oddHBand="1" w:evenHBand="0" w:firstRowFirstColumn="0" w:firstRowLastColumn="0" w:lastRowFirstColumn="0" w:lastRowLastColumn="0"/>
              <w:rPr>
                <w:rPrChange w:id="2890" w:author="José Fonseca" w:date="2015-11-10T15:49:00Z">
                  <w:rPr/>
                </w:rPrChange>
              </w:rPr>
            </w:pPr>
            <w:r w:rsidRPr="001A6752">
              <w:rPr>
                <w:rPrChange w:id="2891" w:author="José Fonseca" w:date="2015-11-10T15:49:00Z">
                  <w:rPr/>
                </w:rPrChange>
              </w:rPr>
              <w:t>(FK) Id da boleia pai, no caso de repetição de boleias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552F8324" w14:textId="77777777" w:rsidR="008E4807" w:rsidRPr="001A6752" w:rsidRDefault="008E4807" w:rsidP="00257429">
            <w:pPr>
              <w:cnfStyle w:val="000000100000" w:firstRow="0" w:lastRow="0" w:firstColumn="0" w:lastColumn="0" w:oddVBand="0" w:evenVBand="0" w:oddHBand="1" w:evenHBand="0" w:firstRowFirstColumn="0" w:firstRowLastColumn="0" w:lastRowFirstColumn="0" w:lastRowLastColumn="0"/>
              <w:rPr>
                <w:rPrChange w:id="2892" w:author="José Fonseca" w:date="2015-11-10T15:49:00Z">
                  <w:rPr/>
                </w:rPrChange>
              </w:rPr>
            </w:pPr>
            <w:r w:rsidRPr="001A6752">
              <w:rPr>
                <w:rPrChange w:id="2893" w:author="José Fonseca" w:date="2015-11-10T15:49:00Z">
                  <w:rPr/>
                </w:rPrChange>
              </w:rPr>
              <w:t>FK</w:t>
            </w:r>
            <w:r w:rsidR="007C2C02" w:rsidRPr="001A6752">
              <w:rPr>
                <w:rPrChange w:id="2894" w:author="José Fonseca" w:date="2015-11-10T15:49:00Z">
                  <w:rPr/>
                </w:rPrChange>
              </w:rPr>
              <w:t>.</w:t>
            </w:r>
          </w:p>
          <w:p w14:paraId="1AC6E85A" w14:textId="77777777" w:rsidR="00387841" w:rsidRPr="001A6752" w:rsidRDefault="00387841" w:rsidP="00257429">
            <w:pPr>
              <w:cnfStyle w:val="000000100000" w:firstRow="0" w:lastRow="0" w:firstColumn="0" w:lastColumn="0" w:oddVBand="0" w:evenVBand="0" w:oddHBand="1" w:evenHBand="0" w:firstRowFirstColumn="0" w:firstRowLastColumn="0" w:lastRowFirstColumn="0" w:lastRowLastColumn="0"/>
              <w:rPr>
                <w:rPrChange w:id="2895" w:author="José Fonseca" w:date="2015-11-10T15:49:00Z">
                  <w:rPr/>
                </w:rPrChange>
              </w:rPr>
            </w:pPr>
            <w:r w:rsidRPr="001A6752">
              <w:rPr>
                <w:rPrChange w:id="2896" w:author="José Fonseca" w:date="2015-11-10T15:49:00Z">
                  <w:rPr/>
                </w:rPrChange>
              </w:rPr>
              <w:t>Únicos</w:t>
            </w:r>
            <w:r w:rsidR="007C2C02" w:rsidRPr="001A6752">
              <w:rPr>
                <w:rPrChange w:id="2897" w:author="José Fonseca" w:date="2015-11-10T15:49:00Z">
                  <w:rPr/>
                </w:rPrChange>
              </w:rPr>
              <w:t>.</w:t>
            </w:r>
          </w:p>
        </w:tc>
      </w:tr>
      <w:tr w:rsidR="00387841" w:rsidRPr="001A6752" w14:paraId="04148232" w14:textId="77777777"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50DFC27D" w14:textId="77777777" w:rsidR="00387841" w:rsidRPr="001A6752" w:rsidRDefault="00387841" w:rsidP="00257429">
            <w:pPr>
              <w:rPr>
                <w:rPrChange w:id="2898" w:author="José Fonseca" w:date="2015-11-10T15:49:00Z">
                  <w:rPr/>
                </w:rPrChange>
              </w:rPr>
            </w:pPr>
            <w:r w:rsidRPr="001A6752">
              <w:rPr>
                <w:rPrChange w:id="2899" w:author="José Fonseca" w:date="2015-11-10T15:49:00Z">
                  <w:rPr/>
                </w:rPrChange>
              </w:rPr>
              <w:t>Ativo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33351312" w14:textId="77777777" w:rsidR="00387841" w:rsidRPr="001A6752" w:rsidRDefault="00387841" w:rsidP="00257429">
            <w:pPr>
              <w:cnfStyle w:val="000000000000" w:firstRow="0" w:lastRow="0" w:firstColumn="0" w:lastColumn="0" w:oddVBand="0" w:evenVBand="0" w:oddHBand="0" w:evenHBand="0" w:firstRowFirstColumn="0" w:firstRowLastColumn="0" w:lastRowFirstColumn="0" w:lastRowLastColumn="0"/>
              <w:rPr>
                <w:rPrChange w:id="2900" w:author="José Fonseca" w:date="2015-11-10T15:49:00Z">
                  <w:rPr/>
                </w:rPrChange>
              </w:rPr>
            </w:pPr>
            <w:r w:rsidRPr="001A6752">
              <w:rPr>
                <w:rPrChange w:id="2901" w:author="José Fonseca" w:date="2015-11-10T15:49:00Z">
                  <w:rPr/>
                </w:rPrChange>
              </w:rPr>
              <w:t>Boolean</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16297554" w14:textId="77777777" w:rsidR="00387841" w:rsidRPr="001A6752" w:rsidRDefault="00387841" w:rsidP="00257429">
            <w:pPr>
              <w:cnfStyle w:val="000000000000" w:firstRow="0" w:lastRow="0" w:firstColumn="0" w:lastColumn="0" w:oddVBand="0" w:evenVBand="0" w:oddHBand="0" w:evenHBand="0" w:firstRowFirstColumn="0" w:firstRowLastColumn="0" w:lastRowFirstColumn="0" w:lastRowLastColumn="0"/>
              <w:rPr>
                <w:rPrChange w:id="2902" w:author="José Fonseca" w:date="2015-11-10T15:49:00Z">
                  <w:rPr/>
                </w:rPrChange>
              </w:rPr>
            </w:pPr>
            <w:r w:rsidRPr="001A6752">
              <w:rPr>
                <w:rPrChange w:id="2903" w:author="José Fonseca" w:date="2015-11-10T15:49:00Z">
                  <w:rPr/>
                </w:rPrChange>
              </w:rPr>
              <w:t>Indica se a boleia está ativa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4F86DE8C" w14:textId="77777777" w:rsidR="00387841" w:rsidRPr="001A6752" w:rsidRDefault="00387841" w:rsidP="00257429">
            <w:pPr>
              <w:cnfStyle w:val="000000000000" w:firstRow="0" w:lastRow="0" w:firstColumn="0" w:lastColumn="0" w:oddVBand="0" w:evenVBand="0" w:oddHBand="0" w:evenHBand="0" w:firstRowFirstColumn="0" w:firstRowLastColumn="0" w:lastRowFirstColumn="0" w:lastRowLastColumn="0"/>
              <w:rPr>
                <w:rPrChange w:id="2904" w:author="José Fonseca" w:date="2015-11-10T15:49:00Z">
                  <w:rPr/>
                </w:rPrChange>
              </w:rPr>
            </w:pPr>
            <w:r w:rsidRPr="001A6752">
              <w:rPr>
                <w:rPrChange w:id="2905" w:author="José Fonseca" w:date="2015-11-10T15:49:00Z">
                  <w:rPr/>
                </w:rPrChange>
              </w:rPr>
              <w:t>Não nulo</w:t>
            </w:r>
            <w:r w:rsidR="007C2C02" w:rsidRPr="001A6752">
              <w:rPr>
                <w:rPrChange w:id="2906" w:author="José Fonseca" w:date="2015-11-10T15:49:00Z">
                  <w:rPr/>
                </w:rPrChange>
              </w:rPr>
              <w:t>.</w:t>
            </w:r>
          </w:p>
        </w:tc>
      </w:tr>
      <w:tr w:rsidR="00387841" w:rsidRPr="001A6752" w14:paraId="4F09235D" w14:textId="77777777"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21D369C5" w14:textId="77777777" w:rsidR="00387841" w:rsidRPr="001A6752" w:rsidRDefault="00387841" w:rsidP="00257429">
            <w:pPr>
              <w:rPr>
                <w:rPrChange w:id="2907" w:author="José Fonseca" w:date="2015-11-10T15:49:00Z">
                  <w:rPr/>
                </w:rPrChange>
              </w:rPr>
            </w:pPr>
            <w:r w:rsidRPr="001A6752">
              <w:rPr>
                <w:rPrChange w:id="2908" w:author="José Fonseca" w:date="2015-11-10T15:49:00Z">
                  <w:rPr/>
                </w:rPrChange>
              </w:rPr>
              <w:t>DiaSemana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468D677C" w14:textId="77777777" w:rsidR="00387841" w:rsidRPr="001A6752" w:rsidRDefault="00387841" w:rsidP="00257429">
            <w:pPr>
              <w:cnfStyle w:val="000000100000" w:firstRow="0" w:lastRow="0" w:firstColumn="0" w:lastColumn="0" w:oddVBand="0" w:evenVBand="0" w:oddHBand="1" w:evenHBand="0" w:firstRowFirstColumn="0" w:firstRowLastColumn="0" w:lastRowFirstColumn="0" w:lastRowLastColumn="0"/>
              <w:rPr>
                <w:rPrChange w:id="2909" w:author="José Fonseca" w:date="2015-11-10T15:49:00Z">
                  <w:rPr/>
                </w:rPrChange>
              </w:rPr>
            </w:pPr>
            <w:r w:rsidRPr="001A6752">
              <w:rPr>
                <w:rPrChange w:id="2910" w:author="José Fonseca" w:date="2015-11-10T15:49:00Z">
                  <w:rPr/>
                </w:rPrChange>
              </w:rPr>
              <w:t>Int(1)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39C7CD60" w14:textId="77777777" w:rsidR="00387841" w:rsidRPr="001A6752" w:rsidRDefault="00387841" w:rsidP="00257429">
            <w:pPr>
              <w:cnfStyle w:val="000000100000" w:firstRow="0" w:lastRow="0" w:firstColumn="0" w:lastColumn="0" w:oddVBand="0" w:evenVBand="0" w:oddHBand="1" w:evenHBand="0" w:firstRowFirstColumn="0" w:firstRowLastColumn="0" w:lastRowFirstColumn="0" w:lastRowLastColumn="0"/>
              <w:rPr>
                <w:rPrChange w:id="2911" w:author="José Fonseca" w:date="2015-11-10T15:49:00Z">
                  <w:rPr/>
                </w:rPrChange>
              </w:rPr>
            </w:pPr>
            <w:r w:rsidRPr="001A6752">
              <w:rPr>
                <w:rPrChange w:id="2912" w:author="José Fonseca" w:date="2015-11-10T15:49:00Z">
                  <w:rPr/>
                </w:rPrChange>
              </w:rPr>
              <w:t>Dia da semana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411EA0BC" w14:textId="77777777" w:rsidR="00387841" w:rsidRPr="001A6752" w:rsidRDefault="00387841" w:rsidP="00257429">
            <w:pPr>
              <w:cnfStyle w:val="000000100000" w:firstRow="0" w:lastRow="0" w:firstColumn="0" w:lastColumn="0" w:oddVBand="0" w:evenVBand="0" w:oddHBand="1" w:evenHBand="0" w:firstRowFirstColumn="0" w:firstRowLastColumn="0" w:lastRowFirstColumn="0" w:lastRowLastColumn="0"/>
              <w:rPr>
                <w:rPrChange w:id="2913" w:author="José Fonseca" w:date="2015-11-10T15:49:00Z">
                  <w:rPr/>
                </w:rPrChange>
              </w:rPr>
            </w:pPr>
            <w:r w:rsidRPr="001A6752">
              <w:rPr>
                <w:rPrChange w:id="2914" w:author="José Fonseca" w:date="2015-11-10T15:49:00Z">
                  <w:rPr/>
                </w:rPrChange>
              </w:rPr>
              <w:t>Não nulo</w:t>
            </w:r>
            <w:r w:rsidR="007C2C02" w:rsidRPr="001A6752">
              <w:rPr>
                <w:rPrChange w:id="2915" w:author="José Fonseca" w:date="2015-11-10T15:49:00Z">
                  <w:rPr/>
                </w:rPrChange>
              </w:rPr>
              <w:t>.</w:t>
            </w:r>
          </w:p>
        </w:tc>
      </w:tr>
      <w:tr w:rsidR="00387841" w:rsidRPr="001A6752" w14:paraId="18D84BDF" w14:textId="77777777"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2C9E832C" w14:textId="77777777" w:rsidR="00387841" w:rsidRPr="001A6752" w:rsidRDefault="00387841" w:rsidP="00257429">
            <w:pPr>
              <w:rPr>
                <w:rPrChange w:id="2916" w:author="José Fonseca" w:date="2015-11-10T15:49:00Z">
                  <w:rPr/>
                </w:rPrChange>
              </w:rPr>
            </w:pPr>
            <w:r w:rsidRPr="001A6752">
              <w:rPr>
                <w:rPrChange w:id="2917" w:author="José Fonseca" w:date="2015-11-10T15:49:00Z">
                  <w:rPr/>
                </w:rPrChange>
              </w:rPr>
              <w:t>RepeticaoInicio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581B0766" w14:textId="77777777" w:rsidR="00387841" w:rsidRPr="001A6752" w:rsidRDefault="00387841" w:rsidP="00257429">
            <w:pPr>
              <w:cnfStyle w:val="000000000000" w:firstRow="0" w:lastRow="0" w:firstColumn="0" w:lastColumn="0" w:oddVBand="0" w:evenVBand="0" w:oddHBand="0" w:evenHBand="0" w:firstRowFirstColumn="0" w:firstRowLastColumn="0" w:lastRowFirstColumn="0" w:lastRowLastColumn="0"/>
              <w:rPr>
                <w:rPrChange w:id="2918" w:author="José Fonseca" w:date="2015-11-10T15:49:00Z">
                  <w:rPr/>
                </w:rPrChange>
              </w:rPr>
            </w:pPr>
            <w:r w:rsidRPr="001A6752">
              <w:rPr>
                <w:rPrChange w:id="2919" w:author="José Fonseca" w:date="2015-11-10T15:49:00Z">
                  <w:rPr/>
                </w:rPrChange>
              </w:rP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1FF7BAC9" w14:textId="77777777" w:rsidR="00387841" w:rsidRPr="001A6752" w:rsidRDefault="00387841" w:rsidP="00257429">
            <w:pPr>
              <w:cnfStyle w:val="000000000000" w:firstRow="0" w:lastRow="0" w:firstColumn="0" w:lastColumn="0" w:oddVBand="0" w:evenVBand="0" w:oddHBand="0" w:evenHBand="0" w:firstRowFirstColumn="0" w:firstRowLastColumn="0" w:lastRowFirstColumn="0" w:lastRowLastColumn="0"/>
              <w:rPr>
                <w:rPrChange w:id="2920" w:author="José Fonseca" w:date="2015-11-10T15:49:00Z">
                  <w:rPr/>
                </w:rPrChange>
              </w:rPr>
            </w:pPr>
            <w:r w:rsidRPr="001A6752">
              <w:rPr>
                <w:rPrChange w:id="2921" w:author="José Fonseca" w:date="2015-11-10T15:49:00Z">
                  <w:rPr/>
                </w:rPrChange>
              </w:rPr>
              <w:t>Se houver repetição de boleias, o dia em que ela começa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7DC5659E" w14:textId="77777777" w:rsidR="00387841" w:rsidRPr="001A6752" w:rsidRDefault="00387841" w:rsidP="00257429">
            <w:pPr>
              <w:cnfStyle w:val="000000000000" w:firstRow="0" w:lastRow="0" w:firstColumn="0" w:lastColumn="0" w:oddVBand="0" w:evenVBand="0" w:oddHBand="0" w:evenHBand="0" w:firstRowFirstColumn="0" w:firstRowLastColumn="0" w:lastRowFirstColumn="0" w:lastRowLastColumn="0"/>
              <w:rPr>
                <w:rPrChange w:id="2922" w:author="José Fonseca" w:date="2015-11-10T15:49:00Z">
                  <w:rPr/>
                </w:rPrChange>
              </w:rPr>
            </w:pPr>
          </w:p>
        </w:tc>
      </w:tr>
      <w:tr w:rsidR="00387841" w:rsidRPr="001A6752" w14:paraId="7C970233" w14:textId="77777777"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3CE36C06" w14:textId="77777777" w:rsidR="00387841" w:rsidRPr="001A6752" w:rsidRDefault="00387841" w:rsidP="00257429">
            <w:pPr>
              <w:rPr>
                <w:rPrChange w:id="2923" w:author="José Fonseca" w:date="2015-11-10T15:49:00Z">
                  <w:rPr/>
                </w:rPrChange>
              </w:rPr>
            </w:pPr>
            <w:r w:rsidRPr="001A6752">
              <w:rPr>
                <w:rPrChange w:id="2924" w:author="José Fonseca" w:date="2015-11-10T15:49:00Z">
                  <w:rPr/>
                </w:rPrChange>
              </w:rPr>
              <w:t>RepeticaoFim</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7BB3FCFD" w14:textId="77777777" w:rsidR="00387841" w:rsidRPr="001A6752" w:rsidRDefault="00387841" w:rsidP="00257429">
            <w:pPr>
              <w:cnfStyle w:val="000000100000" w:firstRow="0" w:lastRow="0" w:firstColumn="0" w:lastColumn="0" w:oddVBand="0" w:evenVBand="0" w:oddHBand="1" w:evenHBand="0" w:firstRowFirstColumn="0" w:firstRowLastColumn="0" w:lastRowFirstColumn="0" w:lastRowLastColumn="0"/>
              <w:rPr>
                <w:rPrChange w:id="2925" w:author="José Fonseca" w:date="2015-11-10T15:49:00Z">
                  <w:rPr/>
                </w:rPrChange>
              </w:rPr>
            </w:pPr>
            <w:r w:rsidRPr="001A6752">
              <w:rPr>
                <w:rPrChange w:id="2926" w:author="José Fonseca" w:date="2015-11-10T15:49:00Z">
                  <w:rPr/>
                </w:rPrChange>
              </w:rP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42FD7BCF" w14:textId="77777777" w:rsidR="00387841" w:rsidRPr="001A6752" w:rsidRDefault="00387841" w:rsidP="00257429">
            <w:pPr>
              <w:cnfStyle w:val="000000100000" w:firstRow="0" w:lastRow="0" w:firstColumn="0" w:lastColumn="0" w:oddVBand="0" w:evenVBand="0" w:oddHBand="1" w:evenHBand="0" w:firstRowFirstColumn="0" w:firstRowLastColumn="0" w:lastRowFirstColumn="0" w:lastRowLastColumn="0"/>
              <w:rPr>
                <w:rPrChange w:id="2927" w:author="José Fonseca" w:date="2015-11-10T15:49:00Z">
                  <w:rPr/>
                </w:rPrChange>
              </w:rPr>
            </w:pPr>
            <w:r w:rsidRPr="001A6752">
              <w:rPr>
                <w:rPrChange w:id="2928" w:author="José Fonseca" w:date="2015-11-10T15:49:00Z">
                  <w:rPr/>
                </w:rPrChange>
              </w:rPr>
              <w:t>Se houver repetição de boleias, o dia em que ela termina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11837E75" w14:textId="77777777" w:rsidR="00387841" w:rsidRPr="001A6752" w:rsidRDefault="00387841" w:rsidP="00257429">
            <w:pPr>
              <w:cnfStyle w:val="000000100000" w:firstRow="0" w:lastRow="0" w:firstColumn="0" w:lastColumn="0" w:oddVBand="0" w:evenVBand="0" w:oddHBand="1" w:evenHBand="0" w:firstRowFirstColumn="0" w:firstRowLastColumn="0" w:lastRowFirstColumn="0" w:lastRowLastColumn="0"/>
              <w:rPr>
                <w:rPrChange w:id="2929" w:author="José Fonseca" w:date="2015-11-10T15:49:00Z">
                  <w:rPr/>
                </w:rPrChange>
              </w:rPr>
            </w:pPr>
          </w:p>
        </w:tc>
      </w:tr>
      <w:tr w:rsidR="00387841" w:rsidRPr="001A6752" w14:paraId="0AB6374D" w14:textId="77777777"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483C6B78" w14:textId="77777777" w:rsidR="00387841" w:rsidRPr="001A6752" w:rsidRDefault="00387841" w:rsidP="00257429">
            <w:pPr>
              <w:rPr>
                <w:rPrChange w:id="2930" w:author="José Fonseca" w:date="2015-11-10T15:49:00Z">
                  <w:rPr/>
                </w:rPrChange>
              </w:rPr>
            </w:pPr>
            <w:r w:rsidRPr="001A6752">
              <w:rPr>
                <w:rPrChange w:id="2931" w:author="José Fonseca" w:date="2015-11-10T15:49:00Z">
                  <w:rPr/>
                </w:rPrChange>
              </w:rPr>
              <w:t>NSemanaRep</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50F3A7B2" w14:textId="77777777" w:rsidR="00387841" w:rsidRPr="001A6752" w:rsidRDefault="00387841" w:rsidP="00257429">
            <w:pPr>
              <w:cnfStyle w:val="000000000000" w:firstRow="0" w:lastRow="0" w:firstColumn="0" w:lastColumn="0" w:oddVBand="0" w:evenVBand="0" w:oddHBand="0" w:evenHBand="0" w:firstRowFirstColumn="0" w:firstRowLastColumn="0" w:lastRowFirstColumn="0" w:lastRowLastColumn="0"/>
              <w:rPr>
                <w:rPrChange w:id="2932" w:author="José Fonseca" w:date="2015-11-10T15:49:00Z">
                  <w:rPr/>
                </w:rPrChange>
              </w:rPr>
            </w:pPr>
            <w:r w:rsidRPr="001A6752">
              <w:rPr>
                <w:rPrChange w:id="2933" w:author="José Fonseca" w:date="2015-11-10T15:49:00Z">
                  <w:rPr/>
                </w:rPrChange>
              </w:rPr>
              <w:t>Varchar(45)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2E752DFC" w14:textId="77777777" w:rsidR="00387841" w:rsidRPr="001A6752" w:rsidRDefault="00387841" w:rsidP="00257429">
            <w:pPr>
              <w:cnfStyle w:val="000000000000" w:firstRow="0" w:lastRow="0" w:firstColumn="0" w:lastColumn="0" w:oddVBand="0" w:evenVBand="0" w:oddHBand="0" w:evenHBand="0" w:firstRowFirstColumn="0" w:firstRowLastColumn="0" w:lastRowFirstColumn="0" w:lastRowLastColumn="0"/>
              <w:rPr>
                <w:rPrChange w:id="2934" w:author="José Fonseca" w:date="2015-11-10T15:49:00Z">
                  <w:rPr/>
                </w:rPrChange>
              </w:rPr>
            </w:pPr>
            <w:r w:rsidRPr="001A6752">
              <w:rPr>
                <w:rPrChange w:id="2935" w:author="José Fonseca" w:date="2015-11-10T15:49:00Z">
                  <w:rPr/>
                </w:rPrChange>
              </w:rPr>
              <w:t>No caso de a repetição ser mensal, a semana em que se repete.</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6071D99D" w14:textId="77777777" w:rsidR="00387841" w:rsidRPr="001A6752" w:rsidRDefault="00387841" w:rsidP="00257429">
            <w:pPr>
              <w:cnfStyle w:val="000000000000" w:firstRow="0" w:lastRow="0" w:firstColumn="0" w:lastColumn="0" w:oddVBand="0" w:evenVBand="0" w:oddHBand="0" w:evenHBand="0" w:firstRowFirstColumn="0" w:firstRowLastColumn="0" w:lastRowFirstColumn="0" w:lastRowLastColumn="0"/>
              <w:rPr>
                <w:rPrChange w:id="2936" w:author="José Fonseca" w:date="2015-11-10T15:49:00Z">
                  <w:rPr/>
                </w:rPrChange>
              </w:rPr>
            </w:pPr>
            <w:r w:rsidRPr="001A6752">
              <w:rPr>
                <w:rPrChange w:id="2937" w:author="José Fonseca" w:date="2015-11-10T15:49:00Z">
                  <w:rPr/>
                </w:rPrChange>
              </w:rPr>
              <w:t>Não nulo</w:t>
            </w:r>
            <w:r w:rsidR="007C2C02" w:rsidRPr="001A6752">
              <w:rPr>
                <w:rPrChange w:id="2938" w:author="José Fonseca" w:date="2015-11-10T15:49:00Z">
                  <w:rPr/>
                </w:rPrChange>
              </w:rPr>
              <w:t>.</w:t>
            </w:r>
          </w:p>
        </w:tc>
      </w:tr>
      <w:tr w:rsidR="00387841" w:rsidRPr="001A6752" w14:paraId="75734C99" w14:textId="77777777"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0B744198" w14:textId="77777777" w:rsidR="00387841" w:rsidRPr="001A6752" w:rsidRDefault="00387841" w:rsidP="00257429">
            <w:pPr>
              <w:rPr>
                <w:rPrChange w:id="2939" w:author="José Fonseca" w:date="2015-11-10T15:49:00Z">
                  <w:rPr/>
                </w:rPrChange>
              </w:rPr>
            </w:pPr>
            <w:r w:rsidRPr="001A6752">
              <w:rPr>
                <w:rPrChange w:id="2940" w:author="José Fonseca" w:date="2015-11-10T15:49:00Z">
                  <w:rPr/>
                </w:rPrChange>
              </w:rPr>
              <w:t>NDiaRep</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060515AD" w14:textId="77777777" w:rsidR="00387841" w:rsidRPr="001A6752" w:rsidRDefault="00387841" w:rsidP="00257429">
            <w:pPr>
              <w:cnfStyle w:val="000000100000" w:firstRow="0" w:lastRow="0" w:firstColumn="0" w:lastColumn="0" w:oddVBand="0" w:evenVBand="0" w:oddHBand="1" w:evenHBand="0" w:firstRowFirstColumn="0" w:firstRowLastColumn="0" w:lastRowFirstColumn="0" w:lastRowLastColumn="0"/>
              <w:rPr>
                <w:rPrChange w:id="2941" w:author="José Fonseca" w:date="2015-11-10T15:49:00Z">
                  <w:rPr/>
                </w:rPrChange>
              </w:rPr>
            </w:pPr>
            <w:r w:rsidRPr="001A6752">
              <w:rPr>
                <w:rPrChange w:id="2942" w:author="José Fonseca" w:date="2015-11-10T15:49:00Z">
                  <w:rPr/>
                </w:rPrChange>
              </w:rPr>
              <w:t>Varchar(45)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0C1D3CD5" w14:textId="77777777" w:rsidR="00387841" w:rsidRPr="001A6752" w:rsidRDefault="00387841" w:rsidP="00257429">
            <w:pPr>
              <w:cnfStyle w:val="000000100000" w:firstRow="0" w:lastRow="0" w:firstColumn="0" w:lastColumn="0" w:oddVBand="0" w:evenVBand="0" w:oddHBand="1" w:evenHBand="0" w:firstRowFirstColumn="0" w:firstRowLastColumn="0" w:lastRowFirstColumn="0" w:lastRowLastColumn="0"/>
              <w:rPr>
                <w:rPrChange w:id="2943" w:author="José Fonseca" w:date="2015-11-10T15:49:00Z">
                  <w:rPr/>
                </w:rPrChange>
              </w:rPr>
            </w:pPr>
            <w:r w:rsidRPr="001A6752">
              <w:rPr>
                <w:rPrChange w:id="2944" w:author="José Fonseca" w:date="2015-11-10T15:49:00Z">
                  <w:rPr/>
                </w:rPrChange>
              </w:rPr>
              <w:t>No caso de a repetição ser semanal ou mensal, o dia  em que se repete.</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58B36695" w14:textId="77777777" w:rsidR="00387841" w:rsidRPr="001A6752" w:rsidRDefault="00387841" w:rsidP="00257429">
            <w:pPr>
              <w:cnfStyle w:val="000000100000" w:firstRow="0" w:lastRow="0" w:firstColumn="0" w:lastColumn="0" w:oddVBand="0" w:evenVBand="0" w:oddHBand="1" w:evenHBand="0" w:firstRowFirstColumn="0" w:firstRowLastColumn="0" w:lastRowFirstColumn="0" w:lastRowLastColumn="0"/>
              <w:rPr>
                <w:rPrChange w:id="2945" w:author="José Fonseca" w:date="2015-11-10T15:49:00Z">
                  <w:rPr/>
                </w:rPrChange>
              </w:rPr>
            </w:pPr>
            <w:r w:rsidRPr="001A6752">
              <w:rPr>
                <w:rPrChange w:id="2946" w:author="José Fonseca" w:date="2015-11-10T15:49:00Z">
                  <w:rPr/>
                </w:rPrChange>
              </w:rPr>
              <w:t>Não nulo</w:t>
            </w:r>
            <w:r w:rsidR="007C2C02" w:rsidRPr="001A6752">
              <w:rPr>
                <w:rPrChange w:id="2947" w:author="José Fonseca" w:date="2015-11-10T15:49:00Z">
                  <w:rPr/>
                </w:rPrChange>
              </w:rPr>
              <w:t>.</w:t>
            </w:r>
          </w:p>
        </w:tc>
      </w:tr>
      <w:tr w:rsidR="00387841" w:rsidRPr="001A6752" w14:paraId="3C529ED4" w14:textId="77777777"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634E8E0E" w14:textId="77777777" w:rsidR="00387841" w:rsidRPr="001A6752" w:rsidRDefault="00387841" w:rsidP="00257429">
            <w:pPr>
              <w:rPr>
                <w:rPrChange w:id="2948" w:author="José Fonseca" w:date="2015-11-10T15:49:00Z">
                  <w:rPr/>
                </w:rPrChange>
              </w:rPr>
            </w:pPr>
            <w:r w:rsidRPr="001A6752">
              <w:rPr>
                <w:rPrChange w:id="2949" w:author="José Fonseca" w:date="2015-11-10T15:49:00Z">
                  <w:rPr/>
                </w:rPrChange>
              </w:rPr>
              <w:t>Nota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57AC8E52" w14:textId="77777777" w:rsidR="00387841" w:rsidRPr="001A6752" w:rsidRDefault="00387841" w:rsidP="00257429">
            <w:pPr>
              <w:cnfStyle w:val="000000000000" w:firstRow="0" w:lastRow="0" w:firstColumn="0" w:lastColumn="0" w:oddVBand="0" w:evenVBand="0" w:oddHBand="0" w:evenHBand="0" w:firstRowFirstColumn="0" w:firstRowLastColumn="0" w:lastRowFirstColumn="0" w:lastRowLastColumn="0"/>
              <w:rPr>
                <w:rPrChange w:id="2950" w:author="José Fonseca" w:date="2015-11-10T15:49:00Z">
                  <w:rPr/>
                </w:rPrChange>
              </w:rPr>
            </w:pPr>
            <w:r w:rsidRPr="001A6752">
              <w:rPr>
                <w:rPrChange w:id="2951" w:author="José Fonseca" w:date="2015-11-10T15:49:00Z">
                  <w:rPr/>
                </w:rPrChange>
              </w:rPr>
              <w:t>Varchar(255)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11DCB476" w14:textId="77777777" w:rsidR="00387841" w:rsidRPr="001A6752" w:rsidRDefault="00387841" w:rsidP="00257429">
            <w:pPr>
              <w:cnfStyle w:val="000000000000" w:firstRow="0" w:lastRow="0" w:firstColumn="0" w:lastColumn="0" w:oddVBand="0" w:evenVBand="0" w:oddHBand="0" w:evenHBand="0" w:firstRowFirstColumn="0" w:firstRowLastColumn="0" w:lastRowFirstColumn="0" w:lastRowLastColumn="0"/>
              <w:rPr>
                <w:rPrChange w:id="2952" w:author="José Fonseca" w:date="2015-11-10T15:49:00Z">
                  <w:rPr/>
                </w:rPrChange>
              </w:rPr>
            </w:pPr>
            <w:r w:rsidRPr="001A6752">
              <w:rPr>
                <w:rPrChange w:id="2953" w:author="José Fonseca" w:date="2015-11-10T15:49:00Z">
                  <w:rPr/>
                </w:rPrChange>
              </w:rPr>
              <w:t>Nota adicional da boleia, preenchida pelo condutor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5B03D015" w14:textId="77777777" w:rsidR="00387841" w:rsidRPr="001A6752" w:rsidRDefault="00387841" w:rsidP="00257429">
            <w:pPr>
              <w:cnfStyle w:val="000000000000" w:firstRow="0" w:lastRow="0" w:firstColumn="0" w:lastColumn="0" w:oddVBand="0" w:evenVBand="0" w:oddHBand="0" w:evenHBand="0" w:firstRowFirstColumn="0" w:firstRowLastColumn="0" w:lastRowFirstColumn="0" w:lastRowLastColumn="0"/>
              <w:rPr>
                <w:rPrChange w:id="2954" w:author="José Fonseca" w:date="2015-11-10T15:49:00Z">
                  <w:rPr/>
                </w:rPrChange>
              </w:rPr>
            </w:pPr>
          </w:p>
        </w:tc>
      </w:tr>
    </w:tbl>
    <w:p w14:paraId="48A405C1" w14:textId="77777777" w:rsidR="00BC6315" w:rsidRPr="001A6752" w:rsidRDefault="00BC6315" w:rsidP="00BC6315">
      <w:pPr>
        <w:pStyle w:val="Caption"/>
        <w:rPr>
          <w:rPrChange w:id="2955" w:author="José Fonseca" w:date="2015-11-10T15:49:00Z">
            <w:rPr/>
          </w:rPrChange>
        </w:rPr>
      </w:pPr>
      <w:bookmarkStart w:id="2956" w:name="_Toc434874443"/>
      <w:r w:rsidRPr="001A6752">
        <w:rPr>
          <w:rPrChange w:id="2957" w:author="José Fonseca" w:date="2015-11-10T15:49:00Z">
            <w:rPr/>
          </w:rPrChange>
        </w:rPr>
        <w:t xml:space="preserve">Tabela </w:t>
      </w:r>
      <w:r w:rsidR="00E64FF6" w:rsidRPr="001A6752">
        <w:rPr>
          <w:rPrChange w:id="2958" w:author="José Fonseca" w:date="2015-11-10T15:49:00Z">
            <w:rPr/>
          </w:rPrChange>
        </w:rPr>
        <w:fldChar w:fldCharType="begin"/>
      </w:r>
      <w:r w:rsidR="00E64FF6" w:rsidRPr="001A6752">
        <w:rPr>
          <w:rPrChange w:id="2959" w:author="José Fonseca" w:date="2015-11-10T15:49:00Z">
            <w:rPr/>
          </w:rPrChange>
        </w:rPr>
        <w:instrText xml:space="preserve"> SEQ Tabela \* ARABIC </w:instrText>
      </w:r>
      <w:r w:rsidR="00E64FF6" w:rsidRPr="001A6752">
        <w:rPr>
          <w:rPrChange w:id="2960" w:author="José Fonseca" w:date="2015-11-10T15:49:00Z">
            <w:rPr/>
          </w:rPrChange>
        </w:rPr>
        <w:fldChar w:fldCharType="separate"/>
      </w:r>
      <w:r w:rsidR="009B510B" w:rsidRPr="001A6752">
        <w:rPr>
          <w:rPrChange w:id="2961" w:author="José Fonseca" w:date="2015-11-10T15:49:00Z">
            <w:rPr>
              <w:noProof/>
            </w:rPr>
          </w:rPrChange>
        </w:rPr>
        <w:t>9</w:t>
      </w:r>
      <w:r w:rsidR="00E64FF6" w:rsidRPr="001A6752">
        <w:rPr>
          <w:rPrChange w:id="2962" w:author="José Fonseca" w:date="2015-11-10T15:49:00Z">
            <w:rPr>
              <w:noProof/>
            </w:rPr>
          </w:rPrChange>
        </w:rPr>
        <w:fldChar w:fldCharType="end"/>
      </w:r>
      <w:r w:rsidR="00123F10" w:rsidRPr="001A6752">
        <w:rPr>
          <w:rPrChange w:id="2963" w:author="José Fonseca" w:date="2015-11-10T15:49:00Z">
            <w:rPr/>
          </w:rPrChange>
        </w:rPr>
        <w:t xml:space="preserve"> - Di</w:t>
      </w:r>
      <w:r w:rsidR="000E6BDE" w:rsidRPr="001A6752">
        <w:rPr>
          <w:rPrChange w:id="2964" w:author="José Fonseca" w:date="2015-11-10T15:49:00Z">
            <w:rPr/>
          </w:rPrChange>
        </w:rPr>
        <w:t>ci</w:t>
      </w:r>
      <w:r w:rsidR="00123F10" w:rsidRPr="001A6752">
        <w:rPr>
          <w:rPrChange w:id="2965" w:author="José Fonseca" w:date="2015-11-10T15:49:00Z">
            <w:rPr/>
          </w:rPrChange>
        </w:rPr>
        <w:t>onário de dados da tabela B</w:t>
      </w:r>
      <w:r w:rsidRPr="001A6752">
        <w:rPr>
          <w:rPrChange w:id="2966" w:author="José Fonseca" w:date="2015-11-10T15:49:00Z">
            <w:rPr/>
          </w:rPrChange>
        </w:rPr>
        <w:t>oleias</w:t>
      </w:r>
      <w:bookmarkEnd w:id="2956"/>
    </w:p>
    <w:p w14:paraId="577D95AD" w14:textId="77777777" w:rsidR="00B93B36" w:rsidRPr="001A6752" w:rsidRDefault="00B93B36">
      <w:pPr>
        <w:spacing w:line="276" w:lineRule="auto"/>
        <w:jc w:val="left"/>
        <w:rPr>
          <w:rPrChange w:id="2967" w:author="José Fonseca" w:date="2015-11-10T15:49:00Z">
            <w:rPr/>
          </w:rPrChange>
        </w:rPr>
      </w:pPr>
      <w:r w:rsidRPr="001A6752">
        <w:rPr>
          <w:rPrChange w:id="2968" w:author="José Fonseca" w:date="2015-11-10T15:49:00Z">
            <w:rPr/>
          </w:rPrChange>
        </w:rPr>
        <w:br w:type="page"/>
      </w:r>
    </w:p>
    <w:p w14:paraId="07E40284" w14:textId="77777777" w:rsidR="007C10DB" w:rsidRPr="001A6752" w:rsidRDefault="007C10DB" w:rsidP="00257429">
      <w:pPr>
        <w:rPr>
          <w:rPrChange w:id="2969" w:author="José Fonseca" w:date="2015-11-10T15:49:00Z">
            <w:rPr/>
          </w:rPrChange>
        </w:rPr>
      </w:pPr>
      <w:r w:rsidRPr="001A6752">
        <w:rPr>
          <w:rPrChange w:id="2970" w:author="José Fonseca" w:date="2015-11-10T15:49:00Z">
            <w:rPr/>
          </w:rPrChange>
        </w:rPr>
        <w:lastRenderedPageBreak/>
        <w:t>Operações</w:t>
      </w:r>
      <w:r w:rsidR="00123F10" w:rsidRPr="001A6752">
        <w:rPr>
          <w:rPrChange w:id="2971" w:author="José Fonseca" w:date="2015-11-10T15:49:00Z">
            <w:rPr/>
          </w:rPrChange>
        </w:rPr>
        <w:t>:</w:t>
      </w:r>
    </w:p>
    <w:tbl>
      <w:tblPr>
        <w:tblStyle w:val="TabeladeGrade4-nfase11"/>
        <w:tblW w:w="0" w:type="auto"/>
        <w:tblLook w:val="04A0" w:firstRow="1" w:lastRow="0" w:firstColumn="1" w:lastColumn="0" w:noHBand="0" w:noVBand="1"/>
      </w:tblPr>
      <w:tblGrid>
        <w:gridCol w:w="1413"/>
        <w:gridCol w:w="7081"/>
      </w:tblGrid>
      <w:tr w:rsidR="007C10DB" w:rsidRPr="001A6752" w14:paraId="5D6A6AA0" w14:textId="77777777" w:rsidTr="007C1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1412E4F" w14:textId="77777777" w:rsidR="007C10DB" w:rsidRPr="001A6752" w:rsidRDefault="007C10DB" w:rsidP="00257429">
            <w:pPr>
              <w:rPr>
                <w:rPrChange w:id="2972" w:author="José Fonseca" w:date="2015-11-10T15:49:00Z">
                  <w:rPr/>
                </w:rPrChange>
              </w:rPr>
            </w:pPr>
            <w:r w:rsidRPr="001A6752">
              <w:rPr>
                <w:rPrChange w:id="2973" w:author="José Fonseca" w:date="2015-11-10T15:49:00Z">
                  <w:rPr/>
                </w:rPrChange>
              </w:rPr>
              <w:t>Nome</w:t>
            </w:r>
          </w:p>
        </w:tc>
        <w:tc>
          <w:tcPr>
            <w:tcW w:w="7081" w:type="dxa"/>
          </w:tcPr>
          <w:p w14:paraId="4C9A7AEB" w14:textId="77777777" w:rsidR="007C10DB" w:rsidRPr="001A6752" w:rsidRDefault="007C10DB" w:rsidP="00257429">
            <w:pPr>
              <w:cnfStyle w:val="100000000000" w:firstRow="1" w:lastRow="0" w:firstColumn="0" w:lastColumn="0" w:oddVBand="0" w:evenVBand="0" w:oddHBand="0" w:evenHBand="0" w:firstRowFirstColumn="0" w:firstRowLastColumn="0" w:lastRowFirstColumn="0" w:lastRowLastColumn="0"/>
              <w:rPr>
                <w:rPrChange w:id="2974" w:author="José Fonseca" w:date="2015-11-10T15:49:00Z">
                  <w:rPr/>
                </w:rPrChange>
              </w:rPr>
            </w:pPr>
            <w:r w:rsidRPr="001A6752">
              <w:rPr>
                <w:rPrChange w:id="2975" w:author="José Fonseca" w:date="2015-11-10T15:49:00Z">
                  <w:rPr/>
                </w:rPrChange>
              </w:rPr>
              <w:t>Descrição</w:t>
            </w:r>
          </w:p>
        </w:tc>
      </w:tr>
      <w:tr w:rsidR="007C10DB" w:rsidRPr="001A6752" w14:paraId="1DF8359C" w14:textId="77777777" w:rsidTr="007C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14:paraId="5689737C" w14:textId="77777777" w:rsidR="007C10DB" w:rsidRPr="001A6752" w:rsidRDefault="007C10DB" w:rsidP="00257429">
            <w:pPr>
              <w:rPr>
                <w:rPrChange w:id="2976" w:author="José Fonseca" w:date="2015-11-10T15:49:00Z">
                  <w:rPr/>
                </w:rPrChange>
              </w:rPr>
            </w:pPr>
            <w:r w:rsidRPr="001A6752">
              <w:rPr>
                <w:rPrChange w:id="2977" w:author="José Fonseca" w:date="2015-11-10T15:49:00Z">
                  <w:rPr/>
                </w:rPrChange>
              </w:rPr>
              <w:t>Inserir()</w:t>
            </w:r>
          </w:p>
        </w:tc>
        <w:tc>
          <w:tcPr>
            <w:tcW w:w="7081" w:type="dxa"/>
            <w:hideMark/>
          </w:tcPr>
          <w:p w14:paraId="72204372" w14:textId="77777777" w:rsidR="007C10DB" w:rsidRPr="001A6752" w:rsidRDefault="008E4807" w:rsidP="00257429">
            <w:pPr>
              <w:cnfStyle w:val="000000100000" w:firstRow="0" w:lastRow="0" w:firstColumn="0" w:lastColumn="0" w:oddVBand="0" w:evenVBand="0" w:oddHBand="1" w:evenHBand="0" w:firstRowFirstColumn="0" w:firstRowLastColumn="0" w:lastRowFirstColumn="0" w:lastRowLastColumn="0"/>
              <w:rPr>
                <w:rPrChange w:id="2978" w:author="José Fonseca" w:date="2015-11-10T15:49:00Z">
                  <w:rPr/>
                </w:rPrChange>
              </w:rPr>
            </w:pPr>
            <w:r w:rsidRPr="001A6752">
              <w:rPr>
                <w:rPrChange w:id="2979" w:author="José Fonseca" w:date="2015-11-10T15:49:00Z">
                  <w:rPr/>
                </w:rPrChange>
              </w:rPr>
              <w:t>Operação que permite inserir uma boleia</w:t>
            </w:r>
          </w:p>
          <w:p w14:paraId="5AC85FBA" w14:textId="77777777" w:rsidR="008E4807" w:rsidRPr="001A6752" w:rsidRDefault="007C10DB" w:rsidP="00A71114">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PrChange w:id="2980" w:author="José Fonseca" w:date="2015-11-10T15:49:00Z">
                  <w:rPr/>
                </w:rPrChange>
              </w:rPr>
            </w:pPr>
            <w:r w:rsidRPr="001A6752">
              <w:rPr>
                <w:rPrChange w:id="2981" w:author="José Fonseca" w:date="2015-11-10T15:49:00Z">
                  <w:rPr/>
                </w:rPrChange>
              </w:rPr>
              <w:t xml:space="preserve">Introduzir </w:t>
            </w:r>
            <w:r w:rsidR="008E4807" w:rsidRPr="001A6752">
              <w:rPr>
                <w:rPrChange w:id="2982" w:author="José Fonseca" w:date="2015-11-10T15:49:00Z">
                  <w:rPr/>
                </w:rPrChange>
              </w:rPr>
              <w:t>data, id</w:t>
            </w:r>
            <w:r w:rsidR="00C02870" w:rsidRPr="001A6752">
              <w:rPr>
                <w:rPrChange w:id="2983" w:author="José Fonseca" w:date="2015-11-10T15:49:00Z">
                  <w:rPr/>
                </w:rPrChange>
              </w:rPr>
              <w:t>utilizador, horainicio, horafim</w:t>
            </w:r>
          </w:p>
          <w:p w14:paraId="540D5163" w14:textId="77777777" w:rsidR="007C10DB" w:rsidRPr="001A6752" w:rsidRDefault="007C10DB" w:rsidP="00A71114">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PrChange w:id="2984" w:author="José Fonseca" w:date="2015-11-10T15:49:00Z">
                  <w:rPr/>
                </w:rPrChange>
              </w:rPr>
            </w:pPr>
            <w:r w:rsidRPr="001A6752">
              <w:rPr>
                <w:rPrChange w:id="2985" w:author="José Fonseca" w:date="2015-11-10T15:49:00Z">
                  <w:rPr/>
                </w:rPrChange>
              </w:rPr>
              <w:t>O sistema gera o Id</w:t>
            </w:r>
            <w:r w:rsidR="008E4807" w:rsidRPr="001A6752">
              <w:rPr>
                <w:rPrChange w:id="2986" w:author="José Fonseca" w:date="2015-11-10T15:49:00Z">
                  <w:rPr/>
                </w:rPrChange>
              </w:rPr>
              <w:t>Boleia</w:t>
            </w:r>
          </w:p>
        </w:tc>
      </w:tr>
      <w:tr w:rsidR="007C10DB" w:rsidRPr="001A6752" w14:paraId="73556B3A" w14:textId="77777777" w:rsidTr="007C10DB">
        <w:tc>
          <w:tcPr>
            <w:cnfStyle w:val="001000000000" w:firstRow="0" w:lastRow="0" w:firstColumn="1" w:lastColumn="0" w:oddVBand="0" w:evenVBand="0" w:oddHBand="0" w:evenHBand="0" w:firstRowFirstColumn="0" w:firstRowLastColumn="0" w:lastRowFirstColumn="0" w:lastRowLastColumn="0"/>
            <w:tcW w:w="1413" w:type="dxa"/>
            <w:hideMark/>
          </w:tcPr>
          <w:p w14:paraId="562D51B3" w14:textId="77777777" w:rsidR="007C10DB" w:rsidRPr="001A6752" w:rsidRDefault="007C10DB" w:rsidP="00257429">
            <w:pPr>
              <w:rPr>
                <w:rPrChange w:id="2987" w:author="José Fonseca" w:date="2015-11-10T15:49:00Z">
                  <w:rPr/>
                </w:rPrChange>
              </w:rPr>
            </w:pPr>
            <w:r w:rsidRPr="001A6752">
              <w:rPr>
                <w:rPrChange w:id="2988" w:author="José Fonseca" w:date="2015-11-10T15:49:00Z">
                  <w:rPr/>
                </w:rPrChange>
              </w:rPr>
              <w:t>Alterar()</w:t>
            </w:r>
          </w:p>
        </w:tc>
        <w:tc>
          <w:tcPr>
            <w:tcW w:w="7081" w:type="dxa"/>
            <w:hideMark/>
          </w:tcPr>
          <w:p w14:paraId="23A42A6D" w14:textId="77777777" w:rsidR="007C10DB" w:rsidRPr="001A6752" w:rsidRDefault="007C10DB" w:rsidP="00257429">
            <w:pPr>
              <w:cnfStyle w:val="000000000000" w:firstRow="0" w:lastRow="0" w:firstColumn="0" w:lastColumn="0" w:oddVBand="0" w:evenVBand="0" w:oddHBand="0" w:evenHBand="0" w:firstRowFirstColumn="0" w:firstRowLastColumn="0" w:lastRowFirstColumn="0" w:lastRowLastColumn="0"/>
              <w:rPr>
                <w:rPrChange w:id="2989" w:author="José Fonseca" w:date="2015-11-10T15:49:00Z">
                  <w:rPr/>
                </w:rPrChange>
              </w:rPr>
            </w:pPr>
            <w:r w:rsidRPr="001A6752">
              <w:rPr>
                <w:rPrChange w:id="2990" w:author="José Fonseca" w:date="2015-11-10T15:49:00Z">
                  <w:rPr/>
                </w:rPrChange>
              </w:rPr>
              <w:t>O</w:t>
            </w:r>
            <w:r w:rsidR="00BC6F9A" w:rsidRPr="001A6752">
              <w:rPr>
                <w:rPrChange w:id="2991" w:author="José Fonseca" w:date="2015-11-10T15:49:00Z">
                  <w:rPr/>
                </w:rPrChange>
              </w:rPr>
              <w:t>peração que permite alterar uma boleia</w:t>
            </w:r>
          </w:p>
          <w:p w14:paraId="6BFC6EBD" w14:textId="77777777" w:rsidR="007C10DB" w:rsidRPr="001A6752" w:rsidRDefault="007C10DB" w:rsidP="00A71114">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PrChange w:id="2992" w:author="José Fonseca" w:date="2015-11-10T15:49:00Z">
                  <w:rPr/>
                </w:rPrChange>
              </w:rPr>
            </w:pPr>
            <w:r w:rsidRPr="001A6752">
              <w:rPr>
                <w:rPrChange w:id="2993" w:author="José Fonseca" w:date="2015-11-10T15:49:00Z">
                  <w:rPr/>
                </w:rPrChange>
              </w:rPr>
              <w:t>Selecionar um</w:t>
            </w:r>
            <w:r w:rsidR="008E4807" w:rsidRPr="001A6752">
              <w:rPr>
                <w:rPrChange w:id="2994" w:author="José Fonseca" w:date="2015-11-10T15:49:00Z">
                  <w:rPr/>
                </w:rPrChange>
              </w:rPr>
              <w:t>a boleia</w:t>
            </w:r>
          </w:p>
          <w:p w14:paraId="4E312C04" w14:textId="77777777" w:rsidR="007C10DB" w:rsidRPr="001A6752" w:rsidRDefault="007C10DB" w:rsidP="00A71114">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PrChange w:id="2995" w:author="José Fonseca" w:date="2015-11-10T15:49:00Z">
                  <w:rPr/>
                </w:rPrChange>
              </w:rPr>
            </w:pPr>
            <w:r w:rsidRPr="001A6752">
              <w:rPr>
                <w:rPrChange w:id="2996" w:author="José Fonseca" w:date="2015-11-10T15:49:00Z">
                  <w:rPr/>
                </w:rPrChange>
              </w:rPr>
              <w:t>Alterar os campos necessários e que forem permitidos</w:t>
            </w:r>
          </w:p>
          <w:p w14:paraId="4F7269E6" w14:textId="77777777" w:rsidR="007C10DB" w:rsidRPr="001A6752" w:rsidRDefault="007C10DB" w:rsidP="00A71114">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PrChange w:id="2997" w:author="José Fonseca" w:date="2015-11-10T15:49:00Z">
                  <w:rPr/>
                </w:rPrChange>
              </w:rPr>
            </w:pPr>
            <w:r w:rsidRPr="001A6752">
              <w:rPr>
                <w:rPrChange w:id="2998" w:author="José Fonseca" w:date="2015-11-10T15:49:00Z">
                  <w:rPr/>
                </w:rPrChange>
              </w:rPr>
              <w:t xml:space="preserve">Atualizar </w:t>
            </w:r>
            <w:r w:rsidR="008E4807" w:rsidRPr="001A6752">
              <w:rPr>
                <w:rPrChange w:id="2999" w:author="José Fonseca" w:date="2015-11-10T15:49:00Z">
                  <w:rPr/>
                </w:rPrChange>
              </w:rPr>
              <w:t>a boleia</w:t>
            </w:r>
          </w:p>
        </w:tc>
      </w:tr>
      <w:tr w:rsidR="007C10DB" w:rsidRPr="001A6752" w14:paraId="63DA1BA6" w14:textId="77777777" w:rsidTr="007C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14:paraId="2EFF85A2" w14:textId="77777777" w:rsidR="007C10DB" w:rsidRPr="001A6752" w:rsidRDefault="007C10DB" w:rsidP="00257429">
            <w:pPr>
              <w:rPr>
                <w:rPrChange w:id="3000" w:author="José Fonseca" w:date="2015-11-10T15:49:00Z">
                  <w:rPr/>
                </w:rPrChange>
              </w:rPr>
            </w:pPr>
            <w:r w:rsidRPr="001A6752">
              <w:rPr>
                <w:rPrChange w:id="3001" w:author="José Fonseca" w:date="2015-11-10T15:49:00Z">
                  <w:rPr/>
                </w:rPrChange>
              </w:rPr>
              <w:t>Consultar()</w:t>
            </w:r>
          </w:p>
        </w:tc>
        <w:tc>
          <w:tcPr>
            <w:tcW w:w="7081" w:type="dxa"/>
            <w:hideMark/>
          </w:tcPr>
          <w:p w14:paraId="1BB6718B" w14:textId="77777777" w:rsidR="007C10DB" w:rsidRPr="001A6752" w:rsidRDefault="007C10DB" w:rsidP="00257429">
            <w:pPr>
              <w:cnfStyle w:val="000000100000" w:firstRow="0" w:lastRow="0" w:firstColumn="0" w:lastColumn="0" w:oddVBand="0" w:evenVBand="0" w:oddHBand="1" w:evenHBand="0" w:firstRowFirstColumn="0" w:firstRowLastColumn="0" w:lastRowFirstColumn="0" w:lastRowLastColumn="0"/>
              <w:rPr>
                <w:rPrChange w:id="3002" w:author="José Fonseca" w:date="2015-11-10T15:49:00Z">
                  <w:rPr/>
                </w:rPrChange>
              </w:rPr>
            </w:pPr>
            <w:r w:rsidRPr="001A6752">
              <w:rPr>
                <w:rPrChange w:id="3003" w:author="José Fonseca" w:date="2015-11-10T15:49:00Z">
                  <w:rPr/>
                </w:rPrChange>
              </w:rPr>
              <w:t>Operação que permite consultar um</w:t>
            </w:r>
            <w:r w:rsidR="00BC6F9A" w:rsidRPr="001A6752">
              <w:rPr>
                <w:rPrChange w:id="3004" w:author="José Fonseca" w:date="2015-11-10T15:49:00Z">
                  <w:rPr/>
                </w:rPrChange>
              </w:rPr>
              <w:t>a boleia</w:t>
            </w:r>
          </w:p>
          <w:p w14:paraId="412EA53B" w14:textId="77777777" w:rsidR="007C10DB" w:rsidRPr="001A6752" w:rsidRDefault="007C10DB" w:rsidP="00A71114">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PrChange w:id="3005" w:author="José Fonseca" w:date="2015-11-10T15:49:00Z">
                  <w:rPr/>
                </w:rPrChange>
              </w:rPr>
            </w:pPr>
            <w:r w:rsidRPr="001A6752">
              <w:rPr>
                <w:rPrChange w:id="3006" w:author="José Fonseca" w:date="2015-11-10T15:49:00Z">
                  <w:rPr/>
                </w:rPrChange>
              </w:rPr>
              <w:t>Selecionar um</w:t>
            </w:r>
            <w:r w:rsidR="008E4807" w:rsidRPr="001A6752">
              <w:rPr>
                <w:rPrChange w:id="3007" w:author="José Fonseca" w:date="2015-11-10T15:49:00Z">
                  <w:rPr/>
                </w:rPrChange>
              </w:rPr>
              <w:t>a boleia</w:t>
            </w:r>
          </w:p>
          <w:p w14:paraId="3585AA11" w14:textId="77777777" w:rsidR="007C10DB" w:rsidRPr="001A6752" w:rsidRDefault="007C10DB" w:rsidP="00A71114">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PrChange w:id="3008" w:author="José Fonseca" w:date="2015-11-10T15:49:00Z">
                  <w:rPr/>
                </w:rPrChange>
              </w:rPr>
            </w:pPr>
            <w:r w:rsidRPr="001A6752">
              <w:rPr>
                <w:rPrChange w:id="3009" w:author="José Fonseca" w:date="2015-11-10T15:49:00Z">
                  <w:rPr/>
                </w:rPrChange>
              </w:rPr>
              <w:t>O s</w:t>
            </w:r>
            <w:r w:rsidR="008E4807" w:rsidRPr="001A6752">
              <w:rPr>
                <w:rPrChange w:id="3010" w:author="José Fonseca" w:date="2015-11-10T15:49:00Z">
                  <w:rPr/>
                </w:rPrChange>
              </w:rPr>
              <w:t>istema mostra os detalhes dessa boleia</w:t>
            </w:r>
          </w:p>
        </w:tc>
      </w:tr>
      <w:tr w:rsidR="007C10DB" w:rsidRPr="001A6752" w14:paraId="52585726" w14:textId="77777777" w:rsidTr="008E4807">
        <w:trPr>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14:paraId="4163A877" w14:textId="77777777" w:rsidR="007C10DB" w:rsidRPr="001A6752" w:rsidRDefault="007C10DB" w:rsidP="00257429">
            <w:pPr>
              <w:rPr>
                <w:rPrChange w:id="3011" w:author="José Fonseca" w:date="2015-11-10T15:49:00Z">
                  <w:rPr/>
                </w:rPrChange>
              </w:rPr>
            </w:pPr>
            <w:r w:rsidRPr="001A6752">
              <w:rPr>
                <w:rPrChange w:id="3012" w:author="José Fonseca" w:date="2015-11-10T15:49:00Z">
                  <w:rPr/>
                </w:rPrChange>
              </w:rPr>
              <w:t>Eliminar()</w:t>
            </w:r>
          </w:p>
        </w:tc>
        <w:tc>
          <w:tcPr>
            <w:tcW w:w="7081" w:type="dxa"/>
            <w:hideMark/>
          </w:tcPr>
          <w:p w14:paraId="2742AC0F" w14:textId="77777777" w:rsidR="007C10DB" w:rsidRPr="001A6752" w:rsidRDefault="007C10DB" w:rsidP="00257429">
            <w:pPr>
              <w:cnfStyle w:val="000000000000" w:firstRow="0" w:lastRow="0" w:firstColumn="0" w:lastColumn="0" w:oddVBand="0" w:evenVBand="0" w:oddHBand="0" w:evenHBand="0" w:firstRowFirstColumn="0" w:firstRowLastColumn="0" w:lastRowFirstColumn="0" w:lastRowLastColumn="0"/>
              <w:rPr>
                <w:rPrChange w:id="3013" w:author="José Fonseca" w:date="2015-11-10T15:49:00Z">
                  <w:rPr/>
                </w:rPrChange>
              </w:rPr>
            </w:pPr>
            <w:r w:rsidRPr="001A6752">
              <w:rPr>
                <w:rPrChange w:id="3014" w:author="José Fonseca" w:date="2015-11-10T15:49:00Z">
                  <w:rPr/>
                </w:rPrChange>
              </w:rPr>
              <w:t>O</w:t>
            </w:r>
            <w:r w:rsidR="004D09C5" w:rsidRPr="001A6752">
              <w:rPr>
                <w:rPrChange w:id="3015" w:author="José Fonseca" w:date="2015-11-10T15:49:00Z">
                  <w:rPr/>
                </w:rPrChange>
              </w:rPr>
              <w:t>peração que permite eliminar uma boleia</w:t>
            </w:r>
          </w:p>
          <w:p w14:paraId="43CF7239" w14:textId="77777777" w:rsidR="007C10DB" w:rsidRPr="001A6752" w:rsidRDefault="007C10DB" w:rsidP="00A71114">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PrChange w:id="3016" w:author="José Fonseca" w:date="2015-11-10T15:49:00Z">
                  <w:rPr/>
                </w:rPrChange>
              </w:rPr>
            </w:pPr>
            <w:r w:rsidRPr="001A6752">
              <w:rPr>
                <w:rPrChange w:id="3017" w:author="José Fonseca" w:date="2015-11-10T15:49:00Z">
                  <w:rPr/>
                </w:rPrChange>
              </w:rPr>
              <w:t>Selecionar um</w:t>
            </w:r>
            <w:r w:rsidR="008E4807" w:rsidRPr="001A6752">
              <w:rPr>
                <w:rPrChange w:id="3018" w:author="José Fonseca" w:date="2015-11-10T15:49:00Z">
                  <w:rPr/>
                </w:rPrChange>
              </w:rPr>
              <w:t>a boleia</w:t>
            </w:r>
          </w:p>
          <w:p w14:paraId="085DC615" w14:textId="77777777" w:rsidR="007C10DB" w:rsidRPr="001A6752" w:rsidRDefault="007C10DB" w:rsidP="00A71114">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PrChange w:id="3019" w:author="José Fonseca" w:date="2015-11-10T15:49:00Z">
                  <w:rPr/>
                </w:rPrChange>
              </w:rPr>
            </w:pPr>
            <w:r w:rsidRPr="001A6752">
              <w:rPr>
                <w:rPrChange w:id="3020" w:author="José Fonseca" w:date="2015-11-10T15:49:00Z">
                  <w:rPr/>
                </w:rPrChange>
              </w:rPr>
              <w:t>O sistema pede a confirmação da eliminação</w:t>
            </w:r>
          </w:p>
          <w:p w14:paraId="1084D126" w14:textId="77777777" w:rsidR="007C10DB" w:rsidRPr="001A6752" w:rsidRDefault="00C02870" w:rsidP="00A71114">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PrChange w:id="3021" w:author="José Fonseca" w:date="2015-11-10T15:49:00Z">
                  <w:rPr/>
                </w:rPrChange>
              </w:rPr>
            </w:pPr>
            <w:r w:rsidRPr="001A6752">
              <w:rPr>
                <w:rPrChange w:id="3022" w:author="José Fonseca" w:date="2015-11-10T15:49:00Z">
                  <w:rPr/>
                </w:rPrChange>
              </w:rPr>
              <w:t>Atualizar o campo Ativo para 0</w:t>
            </w:r>
          </w:p>
        </w:tc>
      </w:tr>
    </w:tbl>
    <w:p w14:paraId="22143D6D" w14:textId="77777777" w:rsidR="00BC6315" w:rsidRPr="001A6752" w:rsidRDefault="00BC6315" w:rsidP="00BC6315">
      <w:pPr>
        <w:pStyle w:val="Caption"/>
        <w:rPr>
          <w:rPrChange w:id="3023" w:author="José Fonseca" w:date="2015-11-10T15:49:00Z">
            <w:rPr/>
          </w:rPrChange>
        </w:rPr>
      </w:pPr>
      <w:bookmarkStart w:id="3024" w:name="_Toc434874444"/>
      <w:r w:rsidRPr="001A6752">
        <w:rPr>
          <w:rPrChange w:id="3025" w:author="José Fonseca" w:date="2015-11-10T15:49:00Z">
            <w:rPr/>
          </w:rPrChange>
        </w:rPr>
        <w:t xml:space="preserve">Tabela </w:t>
      </w:r>
      <w:r w:rsidR="00E64FF6" w:rsidRPr="001A6752">
        <w:rPr>
          <w:rPrChange w:id="3026" w:author="José Fonseca" w:date="2015-11-10T15:49:00Z">
            <w:rPr/>
          </w:rPrChange>
        </w:rPr>
        <w:fldChar w:fldCharType="begin"/>
      </w:r>
      <w:r w:rsidR="00E64FF6" w:rsidRPr="001A6752">
        <w:rPr>
          <w:rPrChange w:id="3027" w:author="José Fonseca" w:date="2015-11-10T15:49:00Z">
            <w:rPr/>
          </w:rPrChange>
        </w:rPr>
        <w:instrText xml:space="preserve"> SEQ Tabela \* ARABIC </w:instrText>
      </w:r>
      <w:r w:rsidR="00E64FF6" w:rsidRPr="001A6752">
        <w:rPr>
          <w:rPrChange w:id="3028" w:author="José Fonseca" w:date="2015-11-10T15:49:00Z">
            <w:rPr/>
          </w:rPrChange>
        </w:rPr>
        <w:fldChar w:fldCharType="separate"/>
      </w:r>
      <w:r w:rsidR="009B510B" w:rsidRPr="001A6752">
        <w:rPr>
          <w:rPrChange w:id="3029" w:author="José Fonseca" w:date="2015-11-10T15:49:00Z">
            <w:rPr>
              <w:noProof/>
            </w:rPr>
          </w:rPrChange>
        </w:rPr>
        <w:t>10</w:t>
      </w:r>
      <w:r w:rsidR="00E64FF6" w:rsidRPr="001A6752">
        <w:rPr>
          <w:rPrChange w:id="3030" w:author="José Fonseca" w:date="2015-11-10T15:49:00Z">
            <w:rPr>
              <w:noProof/>
            </w:rPr>
          </w:rPrChange>
        </w:rPr>
        <w:fldChar w:fldCharType="end"/>
      </w:r>
      <w:r w:rsidR="00123F10" w:rsidRPr="001A6752">
        <w:rPr>
          <w:rPrChange w:id="3031" w:author="José Fonseca" w:date="2015-11-10T15:49:00Z">
            <w:rPr/>
          </w:rPrChange>
        </w:rPr>
        <w:t xml:space="preserve"> - Operações da tabela B</w:t>
      </w:r>
      <w:r w:rsidRPr="001A6752">
        <w:rPr>
          <w:rPrChange w:id="3032" w:author="José Fonseca" w:date="2015-11-10T15:49:00Z">
            <w:rPr/>
          </w:rPrChange>
        </w:rPr>
        <w:t>oleias</w:t>
      </w:r>
      <w:bookmarkEnd w:id="3024"/>
    </w:p>
    <w:p w14:paraId="7D85324B" w14:textId="77777777" w:rsidR="00254C20" w:rsidRPr="001A6752" w:rsidRDefault="00254C20" w:rsidP="00257429">
      <w:pPr>
        <w:rPr>
          <w:rPrChange w:id="3033" w:author="José Fonseca" w:date="2015-11-10T15:49:00Z">
            <w:rPr/>
          </w:rPrChange>
        </w:rPr>
      </w:pPr>
      <w:r w:rsidRPr="001A6752">
        <w:rPr>
          <w:rPrChange w:id="3034" w:author="José Fonseca" w:date="2015-11-10T15:49:00Z">
            <w:rPr/>
          </w:rPrChange>
        </w:rPr>
        <w:br w:type="page"/>
      </w:r>
    </w:p>
    <w:p w14:paraId="79E7742F" w14:textId="77777777" w:rsidR="00FA2857" w:rsidRPr="001A6752" w:rsidRDefault="005F7532" w:rsidP="005F7532">
      <w:pPr>
        <w:pStyle w:val="Heading3"/>
        <w:rPr>
          <w:rPrChange w:id="3035" w:author="José Fonseca" w:date="2015-11-10T15:49:00Z">
            <w:rPr/>
          </w:rPrChange>
        </w:rPr>
      </w:pPr>
      <w:bookmarkStart w:id="3036" w:name="_Toc434846644"/>
      <w:bookmarkStart w:id="3037" w:name="_Toc434848100"/>
      <w:r w:rsidRPr="001A6752">
        <w:rPr>
          <w:rPrChange w:id="3038" w:author="José Fonseca" w:date="2015-11-10T15:49:00Z">
            <w:rPr/>
          </w:rPrChange>
        </w:rPr>
        <w:lastRenderedPageBreak/>
        <w:t>Passageiros</w:t>
      </w:r>
      <w:bookmarkEnd w:id="3036"/>
      <w:bookmarkEnd w:id="3037"/>
    </w:p>
    <w:p w14:paraId="3F61228A" w14:textId="77777777" w:rsidR="00123F10" w:rsidRPr="001A6752" w:rsidRDefault="00123F10" w:rsidP="00123F10">
      <w:pPr>
        <w:rPr>
          <w:rPrChange w:id="3039" w:author="José Fonseca" w:date="2015-11-10T15:49:00Z">
            <w:rPr/>
          </w:rPrChange>
        </w:rPr>
      </w:pPr>
      <w:r w:rsidRPr="001A6752">
        <w:rPr>
          <w:rPrChange w:id="3040" w:author="José Fonseca" w:date="2015-11-10T15:49:00Z">
            <w:rPr/>
          </w:rPrChange>
        </w:rP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5F7532" w:rsidRPr="001A6752" w14:paraId="05074703" w14:textId="77777777" w:rsidTr="00C02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14:paraId="0C76DE87" w14:textId="77777777" w:rsidR="005F7532" w:rsidRPr="001A6752" w:rsidRDefault="005F7532" w:rsidP="00C02870">
            <w:pPr>
              <w:rPr>
                <w:rPrChange w:id="3041" w:author="José Fonseca" w:date="2015-11-10T15:49:00Z">
                  <w:rPr/>
                </w:rPrChange>
              </w:rPr>
            </w:pPr>
            <w:r w:rsidRPr="001A6752">
              <w:rPr>
                <w:rPrChange w:id="3042" w:author="José Fonseca" w:date="2015-11-10T15:49:00Z">
                  <w:rPr/>
                </w:rPrChange>
              </w:rPr>
              <w:t>Nome do campo</w:t>
            </w:r>
          </w:p>
        </w:tc>
        <w:tc>
          <w:tcPr>
            <w:tcW w:w="1973" w:type="dxa"/>
            <w:hideMark/>
          </w:tcPr>
          <w:p w14:paraId="4743A514" w14:textId="77777777" w:rsidR="005F7532" w:rsidRPr="001A6752" w:rsidRDefault="005F7532" w:rsidP="00C02870">
            <w:pPr>
              <w:cnfStyle w:val="100000000000" w:firstRow="1" w:lastRow="0" w:firstColumn="0" w:lastColumn="0" w:oddVBand="0" w:evenVBand="0" w:oddHBand="0" w:evenHBand="0" w:firstRowFirstColumn="0" w:firstRowLastColumn="0" w:lastRowFirstColumn="0" w:lastRowLastColumn="0"/>
              <w:rPr>
                <w:rPrChange w:id="3043" w:author="José Fonseca" w:date="2015-11-10T15:49:00Z">
                  <w:rPr/>
                </w:rPrChange>
              </w:rPr>
            </w:pPr>
            <w:r w:rsidRPr="001A6752">
              <w:rPr>
                <w:rPrChange w:id="3044" w:author="José Fonseca" w:date="2015-11-10T15:49:00Z">
                  <w:rPr/>
                </w:rPrChange>
              </w:rPr>
              <w:t>Tipo de dados</w:t>
            </w:r>
          </w:p>
        </w:tc>
        <w:tc>
          <w:tcPr>
            <w:tcW w:w="2977" w:type="dxa"/>
            <w:hideMark/>
          </w:tcPr>
          <w:p w14:paraId="0920C769" w14:textId="77777777" w:rsidR="005F7532" w:rsidRPr="001A6752" w:rsidRDefault="005F7532" w:rsidP="00C02870">
            <w:pPr>
              <w:cnfStyle w:val="100000000000" w:firstRow="1" w:lastRow="0" w:firstColumn="0" w:lastColumn="0" w:oddVBand="0" w:evenVBand="0" w:oddHBand="0" w:evenHBand="0" w:firstRowFirstColumn="0" w:firstRowLastColumn="0" w:lastRowFirstColumn="0" w:lastRowLastColumn="0"/>
              <w:rPr>
                <w:rPrChange w:id="3045" w:author="José Fonseca" w:date="2015-11-10T15:49:00Z">
                  <w:rPr/>
                </w:rPrChange>
              </w:rPr>
            </w:pPr>
            <w:r w:rsidRPr="001A6752">
              <w:rPr>
                <w:rPrChange w:id="3046" w:author="José Fonseca" w:date="2015-11-10T15:49:00Z">
                  <w:rPr/>
                </w:rPrChange>
              </w:rPr>
              <w:t>Descrição</w:t>
            </w:r>
          </w:p>
        </w:tc>
        <w:tc>
          <w:tcPr>
            <w:tcW w:w="1559" w:type="dxa"/>
            <w:hideMark/>
          </w:tcPr>
          <w:p w14:paraId="498EC423" w14:textId="77777777" w:rsidR="005F7532" w:rsidRPr="001A6752" w:rsidRDefault="005F7532" w:rsidP="00C02870">
            <w:pPr>
              <w:cnfStyle w:val="100000000000" w:firstRow="1" w:lastRow="0" w:firstColumn="0" w:lastColumn="0" w:oddVBand="0" w:evenVBand="0" w:oddHBand="0" w:evenHBand="0" w:firstRowFirstColumn="0" w:firstRowLastColumn="0" w:lastRowFirstColumn="0" w:lastRowLastColumn="0"/>
              <w:rPr>
                <w:rPrChange w:id="3047" w:author="José Fonseca" w:date="2015-11-10T15:49:00Z">
                  <w:rPr/>
                </w:rPrChange>
              </w:rPr>
            </w:pPr>
            <w:r w:rsidRPr="001A6752">
              <w:rPr>
                <w:rPrChange w:id="3048" w:author="José Fonseca" w:date="2015-11-10T15:49:00Z">
                  <w:rPr/>
                </w:rPrChange>
              </w:rPr>
              <w:t>Restrições</w:t>
            </w:r>
          </w:p>
        </w:tc>
      </w:tr>
      <w:tr w:rsidR="005F7532" w:rsidRPr="001A6752" w14:paraId="2FF4531E" w14:textId="77777777"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033BFED5" w14:textId="77777777" w:rsidR="005F7532" w:rsidRPr="001A6752" w:rsidRDefault="005F7532" w:rsidP="005F7532">
            <w:pPr>
              <w:rPr>
                <w:rPrChange w:id="3049" w:author="José Fonseca" w:date="2015-11-10T15:49:00Z">
                  <w:rPr/>
                </w:rPrChange>
              </w:rPr>
            </w:pPr>
            <w:r w:rsidRPr="001A6752">
              <w:rPr>
                <w:rPrChange w:id="3050" w:author="José Fonseca" w:date="2015-11-10T15:49:00Z">
                  <w:rPr/>
                </w:rPrChange>
              </w:rPr>
              <w:t>IdUtilizador</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2FABE275" w14:textId="77777777" w:rsidR="005F7532" w:rsidRPr="001A6752" w:rsidRDefault="005F7532" w:rsidP="00C02870">
            <w:pPr>
              <w:cnfStyle w:val="000000100000" w:firstRow="0" w:lastRow="0" w:firstColumn="0" w:lastColumn="0" w:oddVBand="0" w:evenVBand="0" w:oddHBand="1" w:evenHBand="0" w:firstRowFirstColumn="0" w:firstRowLastColumn="0" w:lastRowFirstColumn="0" w:lastRowLastColumn="0"/>
              <w:rPr>
                <w:rPrChange w:id="3051" w:author="José Fonseca" w:date="2015-11-10T15:49:00Z">
                  <w:rPr/>
                </w:rPrChange>
              </w:rPr>
            </w:pPr>
            <w:r w:rsidRPr="001A6752">
              <w:rPr>
                <w:rPrChange w:id="3052" w:author="José Fonseca" w:date="2015-11-10T15:49:00Z">
                  <w:rPr/>
                </w:rPrChange>
              </w:rP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701B7B5E" w14:textId="77777777" w:rsidR="005F7532" w:rsidRPr="001A6752" w:rsidRDefault="005F7532" w:rsidP="005F7532">
            <w:pPr>
              <w:cnfStyle w:val="000000100000" w:firstRow="0" w:lastRow="0" w:firstColumn="0" w:lastColumn="0" w:oddVBand="0" w:evenVBand="0" w:oddHBand="1" w:evenHBand="0" w:firstRowFirstColumn="0" w:firstRowLastColumn="0" w:lastRowFirstColumn="0" w:lastRowLastColumn="0"/>
              <w:rPr>
                <w:rPrChange w:id="3053" w:author="José Fonseca" w:date="2015-11-10T15:49:00Z">
                  <w:rPr/>
                </w:rPrChange>
              </w:rPr>
            </w:pPr>
            <w:r w:rsidRPr="001A6752">
              <w:rPr>
                <w:rPrChange w:id="3054" w:author="José Fonseca" w:date="2015-11-10T15:49:00Z">
                  <w:rPr/>
                </w:rPrChange>
              </w:rPr>
              <w:t>(PK/FK) Id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6958C653" w14:textId="77777777" w:rsidR="005F7532" w:rsidRPr="001A6752" w:rsidRDefault="005F7532" w:rsidP="00C02870">
            <w:pPr>
              <w:cnfStyle w:val="000000100000" w:firstRow="0" w:lastRow="0" w:firstColumn="0" w:lastColumn="0" w:oddVBand="0" w:evenVBand="0" w:oddHBand="1" w:evenHBand="0" w:firstRowFirstColumn="0" w:firstRowLastColumn="0" w:lastRowFirstColumn="0" w:lastRowLastColumn="0"/>
              <w:rPr>
                <w:rPrChange w:id="3055" w:author="José Fonseca" w:date="2015-11-10T15:49:00Z">
                  <w:rPr/>
                </w:rPrChange>
              </w:rPr>
            </w:pPr>
            <w:r w:rsidRPr="001A6752">
              <w:rPr>
                <w:rPrChange w:id="3056" w:author="José Fonseca" w:date="2015-11-10T15:49:00Z">
                  <w:rPr/>
                </w:rPrChange>
              </w:rPr>
              <w:t>Não nulo.</w:t>
            </w:r>
          </w:p>
          <w:p w14:paraId="0DBD3DB0" w14:textId="77777777" w:rsidR="005F7532" w:rsidRPr="001A6752" w:rsidRDefault="005F7532" w:rsidP="00C02870">
            <w:pPr>
              <w:cnfStyle w:val="000000100000" w:firstRow="0" w:lastRow="0" w:firstColumn="0" w:lastColumn="0" w:oddVBand="0" w:evenVBand="0" w:oddHBand="1" w:evenHBand="0" w:firstRowFirstColumn="0" w:firstRowLastColumn="0" w:lastRowFirstColumn="0" w:lastRowLastColumn="0"/>
              <w:rPr>
                <w:rPrChange w:id="3057" w:author="José Fonseca" w:date="2015-11-10T15:49:00Z">
                  <w:rPr/>
                </w:rPrChange>
              </w:rPr>
            </w:pPr>
            <w:r w:rsidRPr="001A6752">
              <w:rPr>
                <w:rPrChange w:id="3058" w:author="José Fonseca" w:date="2015-11-10T15:49:00Z">
                  <w:rPr/>
                </w:rPrChange>
              </w:rPr>
              <w:t>PK/FK..</w:t>
            </w:r>
          </w:p>
        </w:tc>
      </w:tr>
      <w:tr w:rsidR="005F7532" w:rsidRPr="001A6752" w14:paraId="42AAE74A" w14:textId="77777777" w:rsidTr="00C02870">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4B2578FE" w14:textId="77777777" w:rsidR="005F7532" w:rsidRPr="001A6752" w:rsidRDefault="005F7532" w:rsidP="00C02870">
            <w:pPr>
              <w:rPr>
                <w:rPrChange w:id="3059" w:author="José Fonseca" w:date="2015-11-10T15:49:00Z">
                  <w:rPr/>
                </w:rPrChange>
              </w:rPr>
            </w:pPr>
            <w:r w:rsidRPr="001A6752">
              <w:rPr>
                <w:rPrChange w:id="3060" w:author="José Fonseca" w:date="2015-11-10T15:49:00Z">
                  <w:rPr/>
                </w:rPrChange>
              </w:rPr>
              <w:t>IdBoleia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779F92F8" w14:textId="77777777" w:rsidR="005F7532" w:rsidRPr="001A6752" w:rsidRDefault="005F7532" w:rsidP="00C02870">
            <w:pPr>
              <w:cnfStyle w:val="000000000000" w:firstRow="0" w:lastRow="0" w:firstColumn="0" w:lastColumn="0" w:oddVBand="0" w:evenVBand="0" w:oddHBand="0" w:evenHBand="0" w:firstRowFirstColumn="0" w:firstRowLastColumn="0" w:lastRowFirstColumn="0" w:lastRowLastColumn="0"/>
              <w:rPr>
                <w:rPrChange w:id="3061" w:author="José Fonseca" w:date="2015-11-10T15:49:00Z">
                  <w:rPr/>
                </w:rPrChange>
              </w:rPr>
            </w:pPr>
            <w:r w:rsidRPr="001A6752">
              <w:rPr>
                <w:rPrChange w:id="3062" w:author="José Fonseca" w:date="2015-11-10T15:49:00Z">
                  <w:rPr/>
                </w:rPrChange>
              </w:rP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3FD6271C" w14:textId="77777777" w:rsidR="005F7532" w:rsidRPr="001A6752" w:rsidRDefault="005F7532" w:rsidP="00C02870">
            <w:pPr>
              <w:cnfStyle w:val="000000000000" w:firstRow="0" w:lastRow="0" w:firstColumn="0" w:lastColumn="0" w:oddVBand="0" w:evenVBand="0" w:oddHBand="0" w:evenHBand="0" w:firstRowFirstColumn="0" w:firstRowLastColumn="0" w:lastRowFirstColumn="0" w:lastRowLastColumn="0"/>
              <w:rPr>
                <w:rPrChange w:id="3063" w:author="José Fonseca" w:date="2015-11-10T15:49:00Z">
                  <w:rPr/>
                </w:rPrChange>
              </w:rPr>
            </w:pPr>
            <w:r w:rsidRPr="001A6752">
              <w:rPr>
                <w:rPrChange w:id="3064" w:author="José Fonseca" w:date="2015-11-10T15:49:00Z">
                  <w:rPr/>
                </w:rPrChange>
              </w:rPr>
              <w:t>(PK/FK) Id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15A7301F" w14:textId="77777777" w:rsidR="005F7532" w:rsidRPr="001A6752" w:rsidRDefault="005F7532" w:rsidP="00C02870">
            <w:pPr>
              <w:cnfStyle w:val="000000000000" w:firstRow="0" w:lastRow="0" w:firstColumn="0" w:lastColumn="0" w:oddVBand="0" w:evenVBand="0" w:oddHBand="0" w:evenHBand="0" w:firstRowFirstColumn="0" w:firstRowLastColumn="0" w:lastRowFirstColumn="0" w:lastRowLastColumn="0"/>
              <w:rPr>
                <w:rPrChange w:id="3065" w:author="José Fonseca" w:date="2015-11-10T15:49:00Z">
                  <w:rPr/>
                </w:rPrChange>
              </w:rPr>
            </w:pPr>
            <w:r w:rsidRPr="001A6752">
              <w:rPr>
                <w:rPrChange w:id="3066" w:author="José Fonseca" w:date="2015-11-10T15:49:00Z">
                  <w:rPr/>
                </w:rPrChange>
              </w:rPr>
              <w:t>Não nulo.</w:t>
            </w:r>
          </w:p>
          <w:p w14:paraId="49EDCBA9" w14:textId="77777777" w:rsidR="005F7532" w:rsidRPr="001A6752" w:rsidRDefault="005F7532" w:rsidP="00C02870">
            <w:pPr>
              <w:cnfStyle w:val="000000000000" w:firstRow="0" w:lastRow="0" w:firstColumn="0" w:lastColumn="0" w:oddVBand="0" w:evenVBand="0" w:oddHBand="0" w:evenHBand="0" w:firstRowFirstColumn="0" w:firstRowLastColumn="0" w:lastRowFirstColumn="0" w:lastRowLastColumn="0"/>
              <w:rPr>
                <w:rPrChange w:id="3067" w:author="José Fonseca" w:date="2015-11-10T15:49:00Z">
                  <w:rPr/>
                </w:rPrChange>
              </w:rPr>
            </w:pPr>
            <w:r w:rsidRPr="001A6752">
              <w:rPr>
                <w:rPrChange w:id="3068" w:author="José Fonseca" w:date="2015-11-10T15:49:00Z">
                  <w:rPr/>
                </w:rPrChange>
              </w:rPr>
              <w:t>PK/FK</w:t>
            </w:r>
          </w:p>
        </w:tc>
      </w:tr>
      <w:tr w:rsidR="005F7532" w:rsidRPr="001A6752" w14:paraId="3D7F78BA" w14:textId="77777777"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3177D401" w14:textId="77777777" w:rsidR="005F7532" w:rsidRPr="001A6752" w:rsidRDefault="005F7532" w:rsidP="00C02870">
            <w:pPr>
              <w:rPr>
                <w:rPrChange w:id="3069" w:author="José Fonseca" w:date="2015-11-10T15:49:00Z">
                  <w:rPr/>
                </w:rPrChange>
              </w:rPr>
            </w:pPr>
            <w:r w:rsidRPr="001A6752">
              <w:rPr>
                <w:rPrChange w:id="3070" w:author="José Fonseca" w:date="2015-11-10T15:49:00Z">
                  <w:rPr/>
                </w:rPrChange>
              </w:rPr>
              <w:t>ViagemUnica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5D0D0733" w14:textId="77777777" w:rsidR="005F7532" w:rsidRPr="001A6752" w:rsidRDefault="005F7532" w:rsidP="00C02870">
            <w:pPr>
              <w:cnfStyle w:val="000000100000" w:firstRow="0" w:lastRow="0" w:firstColumn="0" w:lastColumn="0" w:oddVBand="0" w:evenVBand="0" w:oddHBand="1" w:evenHBand="0" w:firstRowFirstColumn="0" w:firstRowLastColumn="0" w:lastRowFirstColumn="0" w:lastRowLastColumn="0"/>
              <w:rPr>
                <w:rPrChange w:id="3071" w:author="José Fonseca" w:date="2015-11-10T15:49:00Z">
                  <w:rPr/>
                </w:rPrChange>
              </w:rPr>
            </w:pPr>
            <w:r w:rsidRPr="001A6752">
              <w:rPr>
                <w:rPrChange w:id="3072" w:author="José Fonseca" w:date="2015-11-10T15:49:00Z">
                  <w:rPr/>
                </w:rPrChange>
              </w:rPr>
              <w:t>Int(1)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57DA0B63" w14:textId="77777777" w:rsidR="005F7532" w:rsidRPr="001A6752" w:rsidRDefault="005F7532" w:rsidP="00C02870">
            <w:pPr>
              <w:cnfStyle w:val="000000100000" w:firstRow="0" w:lastRow="0" w:firstColumn="0" w:lastColumn="0" w:oddVBand="0" w:evenVBand="0" w:oddHBand="1" w:evenHBand="0" w:firstRowFirstColumn="0" w:firstRowLastColumn="0" w:lastRowFirstColumn="0" w:lastRowLastColumn="0"/>
              <w:rPr>
                <w:rPrChange w:id="3073" w:author="José Fonseca" w:date="2015-11-10T15:49:00Z">
                  <w:rPr/>
                </w:rPrChange>
              </w:rPr>
            </w:pPr>
            <w:r w:rsidRPr="001A6752">
              <w:rPr>
                <w:rPrChange w:id="3074" w:author="José Fonseca" w:date="2015-11-10T15:49:00Z">
                  <w:rPr/>
                </w:rPrChange>
              </w:rPr>
              <w:t>Indica se é ida e/ou volta.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62F3C954" w14:textId="77777777" w:rsidR="005F7532" w:rsidRPr="001A6752" w:rsidRDefault="005F7532" w:rsidP="00C02870">
            <w:pPr>
              <w:cnfStyle w:val="000000100000" w:firstRow="0" w:lastRow="0" w:firstColumn="0" w:lastColumn="0" w:oddVBand="0" w:evenVBand="0" w:oddHBand="1" w:evenHBand="0" w:firstRowFirstColumn="0" w:firstRowLastColumn="0" w:lastRowFirstColumn="0" w:lastRowLastColumn="0"/>
              <w:rPr>
                <w:rPrChange w:id="3075" w:author="José Fonseca" w:date="2015-11-10T15:49:00Z">
                  <w:rPr/>
                </w:rPrChange>
              </w:rPr>
            </w:pPr>
            <w:r w:rsidRPr="001A6752">
              <w:rPr>
                <w:rPrChange w:id="3076" w:author="José Fonseca" w:date="2015-11-10T15:49:00Z">
                  <w:rPr/>
                </w:rPrChange>
              </w:rPr>
              <w:t>Não nulo</w:t>
            </w:r>
          </w:p>
        </w:tc>
      </w:tr>
      <w:tr w:rsidR="005F7532" w:rsidRPr="001A6752" w14:paraId="7F6110E8" w14:textId="77777777" w:rsidTr="00C02870">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5E474FE9" w14:textId="77777777" w:rsidR="005F7532" w:rsidRPr="001A6752" w:rsidRDefault="005F7532" w:rsidP="00C02870">
            <w:pPr>
              <w:rPr>
                <w:rPrChange w:id="3077" w:author="José Fonseca" w:date="2015-11-10T15:49:00Z">
                  <w:rPr/>
                </w:rPrChange>
              </w:rPr>
            </w:pPr>
            <w:r w:rsidRPr="001A6752">
              <w:rPr>
                <w:rPrChange w:id="3078" w:author="José Fonseca" w:date="2015-11-10T15:49:00Z">
                  <w:rPr/>
                </w:rPrChange>
              </w:rPr>
              <w:t>Ativo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70D17D66" w14:textId="77777777" w:rsidR="005F7532" w:rsidRPr="001A6752" w:rsidRDefault="005F7532" w:rsidP="00C02870">
            <w:pPr>
              <w:cnfStyle w:val="000000000000" w:firstRow="0" w:lastRow="0" w:firstColumn="0" w:lastColumn="0" w:oddVBand="0" w:evenVBand="0" w:oddHBand="0" w:evenHBand="0" w:firstRowFirstColumn="0" w:firstRowLastColumn="0" w:lastRowFirstColumn="0" w:lastRowLastColumn="0"/>
              <w:rPr>
                <w:rPrChange w:id="3079" w:author="José Fonseca" w:date="2015-11-10T15:49:00Z">
                  <w:rPr/>
                </w:rPrChange>
              </w:rPr>
            </w:pPr>
            <w:r w:rsidRPr="001A6752">
              <w:rPr>
                <w:rPrChange w:id="3080" w:author="José Fonseca" w:date="2015-11-10T15:49:00Z">
                  <w:rPr/>
                </w:rPrChange>
              </w:rPr>
              <w:t>Boolean</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2FC4B781" w14:textId="77777777" w:rsidR="005F7532" w:rsidRPr="001A6752" w:rsidRDefault="005F7532" w:rsidP="005F7532">
            <w:pPr>
              <w:cnfStyle w:val="000000000000" w:firstRow="0" w:lastRow="0" w:firstColumn="0" w:lastColumn="0" w:oddVBand="0" w:evenVBand="0" w:oddHBand="0" w:evenHBand="0" w:firstRowFirstColumn="0" w:firstRowLastColumn="0" w:lastRowFirstColumn="0" w:lastRowLastColumn="0"/>
              <w:rPr>
                <w:rPrChange w:id="3081" w:author="José Fonseca" w:date="2015-11-10T15:49:00Z">
                  <w:rPr/>
                </w:rPrChange>
              </w:rPr>
            </w:pPr>
            <w:r w:rsidRPr="001A6752">
              <w:rPr>
                <w:rPrChange w:id="3082" w:author="José Fonseca" w:date="2015-11-10T15:49:00Z">
                  <w:rPr/>
                </w:rPrChange>
              </w:rPr>
              <w:t>Indica se o passageiro está ativo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28C096AC" w14:textId="77777777" w:rsidR="005F7532" w:rsidRPr="001A6752" w:rsidRDefault="005F7532" w:rsidP="00C02870">
            <w:pPr>
              <w:cnfStyle w:val="000000000000" w:firstRow="0" w:lastRow="0" w:firstColumn="0" w:lastColumn="0" w:oddVBand="0" w:evenVBand="0" w:oddHBand="0" w:evenHBand="0" w:firstRowFirstColumn="0" w:firstRowLastColumn="0" w:lastRowFirstColumn="0" w:lastRowLastColumn="0"/>
              <w:rPr>
                <w:rPrChange w:id="3083" w:author="José Fonseca" w:date="2015-11-10T15:49:00Z">
                  <w:rPr/>
                </w:rPrChange>
              </w:rPr>
            </w:pPr>
            <w:r w:rsidRPr="001A6752">
              <w:rPr>
                <w:rPrChange w:id="3084" w:author="José Fonseca" w:date="2015-11-10T15:49:00Z">
                  <w:rPr/>
                </w:rPrChange>
              </w:rPr>
              <w:t>Não nulo.</w:t>
            </w:r>
          </w:p>
        </w:tc>
      </w:tr>
      <w:tr w:rsidR="005F7532" w:rsidRPr="001A6752" w14:paraId="2FBF83CC" w14:textId="77777777"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49D29EF9" w14:textId="77777777" w:rsidR="005F7532" w:rsidRPr="001A6752" w:rsidRDefault="005F7532" w:rsidP="00C02870">
            <w:pPr>
              <w:rPr>
                <w:rPrChange w:id="3085" w:author="José Fonseca" w:date="2015-11-10T15:49:00Z">
                  <w:rPr/>
                </w:rPrChange>
              </w:rPr>
            </w:pPr>
            <w:r w:rsidRPr="001A6752">
              <w:rPr>
                <w:rPrChange w:id="3086" w:author="José Fonseca" w:date="2015-11-10T15:49:00Z">
                  <w:rPr/>
                </w:rPrChange>
              </w:rPr>
              <w:t>Nota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302998B0" w14:textId="77777777" w:rsidR="005F7532" w:rsidRPr="001A6752" w:rsidRDefault="005F7532" w:rsidP="00C02870">
            <w:pPr>
              <w:cnfStyle w:val="000000100000" w:firstRow="0" w:lastRow="0" w:firstColumn="0" w:lastColumn="0" w:oddVBand="0" w:evenVBand="0" w:oddHBand="1" w:evenHBand="0" w:firstRowFirstColumn="0" w:firstRowLastColumn="0" w:lastRowFirstColumn="0" w:lastRowLastColumn="0"/>
              <w:rPr>
                <w:rPrChange w:id="3087" w:author="José Fonseca" w:date="2015-11-10T15:49:00Z">
                  <w:rPr/>
                </w:rPrChange>
              </w:rPr>
            </w:pPr>
            <w:r w:rsidRPr="001A6752">
              <w:rPr>
                <w:rPrChange w:id="3088" w:author="José Fonseca" w:date="2015-11-10T15:49:00Z">
                  <w:rPr/>
                </w:rPrChange>
              </w:rPr>
              <w:t>Varchar(255)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46D376CC" w14:textId="77777777" w:rsidR="005F7532" w:rsidRPr="001A6752" w:rsidRDefault="005F7532" w:rsidP="005F7532">
            <w:pPr>
              <w:cnfStyle w:val="000000100000" w:firstRow="0" w:lastRow="0" w:firstColumn="0" w:lastColumn="0" w:oddVBand="0" w:evenVBand="0" w:oddHBand="1" w:evenHBand="0" w:firstRowFirstColumn="0" w:firstRowLastColumn="0" w:lastRowFirstColumn="0" w:lastRowLastColumn="0"/>
              <w:rPr>
                <w:rPrChange w:id="3089" w:author="José Fonseca" w:date="2015-11-10T15:49:00Z">
                  <w:rPr/>
                </w:rPrChange>
              </w:rPr>
            </w:pPr>
            <w:r w:rsidRPr="001A6752">
              <w:rPr>
                <w:rPrChange w:id="3090" w:author="José Fonseca" w:date="2015-11-10T15:49:00Z">
                  <w:rPr/>
                </w:rPrChange>
              </w:rPr>
              <w:t>Nota adicional, preenchida pelo passageiro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3981484D" w14:textId="77777777" w:rsidR="005F7532" w:rsidRPr="001A6752" w:rsidRDefault="005F7532" w:rsidP="00C02870">
            <w:pPr>
              <w:cnfStyle w:val="000000100000" w:firstRow="0" w:lastRow="0" w:firstColumn="0" w:lastColumn="0" w:oddVBand="0" w:evenVBand="0" w:oddHBand="1" w:evenHBand="0" w:firstRowFirstColumn="0" w:firstRowLastColumn="0" w:lastRowFirstColumn="0" w:lastRowLastColumn="0"/>
              <w:rPr>
                <w:rPrChange w:id="3091" w:author="José Fonseca" w:date="2015-11-10T15:49:00Z">
                  <w:rPr/>
                </w:rPrChange>
              </w:rPr>
            </w:pPr>
          </w:p>
        </w:tc>
      </w:tr>
      <w:tr w:rsidR="008F70A4" w:rsidRPr="001A6752" w14:paraId="50FF2D94" w14:textId="77777777" w:rsidTr="00C02870">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612FEA12" w14:textId="77777777" w:rsidR="008F70A4" w:rsidRPr="001A6752" w:rsidRDefault="008F70A4" w:rsidP="00C02870">
            <w:pPr>
              <w:rPr>
                <w:rPrChange w:id="3092" w:author="José Fonseca" w:date="2015-11-10T15:49:00Z">
                  <w:rPr/>
                </w:rPrChange>
              </w:rPr>
            </w:pPr>
            <w:r w:rsidRPr="001A6752">
              <w:rPr>
                <w:rPrChange w:id="3093" w:author="José Fonseca" w:date="2015-11-10T15:49:00Z">
                  <w:rPr/>
                </w:rPrChange>
              </w:rPr>
              <w:t>DataEntrada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0633A0E4" w14:textId="77777777" w:rsidR="008F70A4" w:rsidRPr="001A6752" w:rsidRDefault="008F70A4" w:rsidP="00C02870">
            <w:pPr>
              <w:cnfStyle w:val="000000000000" w:firstRow="0" w:lastRow="0" w:firstColumn="0" w:lastColumn="0" w:oddVBand="0" w:evenVBand="0" w:oddHBand="0" w:evenHBand="0" w:firstRowFirstColumn="0" w:firstRowLastColumn="0" w:lastRowFirstColumn="0" w:lastRowLastColumn="0"/>
              <w:rPr>
                <w:rPrChange w:id="3094" w:author="José Fonseca" w:date="2015-11-10T15:49:00Z">
                  <w:rPr/>
                </w:rPrChange>
              </w:rPr>
            </w:pPr>
            <w:r w:rsidRPr="001A6752">
              <w:rPr>
                <w:rPrChange w:id="3095" w:author="José Fonseca" w:date="2015-11-10T15:49:00Z">
                  <w:rPr/>
                </w:rPrChange>
              </w:rP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05AFF0F8" w14:textId="77777777" w:rsidR="008F70A4" w:rsidRPr="001A6752" w:rsidRDefault="008F70A4" w:rsidP="008F70A4">
            <w:pPr>
              <w:cnfStyle w:val="000000000000" w:firstRow="0" w:lastRow="0" w:firstColumn="0" w:lastColumn="0" w:oddVBand="0" w:evenVBand="0" w:oddHBand="0" w:evenHBand="0" w:firstRowFirstColumn="0" w:firstRowLastColumn="0" w:lastRowFirstColumn="0" w:lastRowLastColumn="0"/>
              <w:rPr>
                <w:rPrChange w:id="3096" w:author="José Fonseca" w:date="2015-11-10T15:49:00Z">
                  <w:rPr/>
                </w:rPrChange>
              </w:rPr>
            </w:pPr>
            <w:r w:rsidRPr="001A6752">
              <w:rPr>
                <w:rPrChange w:id="3097" w:author="José Fonseca" w:date="2015-11-10T15:49:00Z">
                  <w:rPr/>
                </w:rPrChange>
              </w:rPr>
              <w:t>Data que indica quando o passageiro entrou na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49BC1F07" w14:textId="77777777" w:rsidR="008F70A4" w:rsidRPr="001A6752" w:rsidRDefault="008F70A4" w:rsidP="00C02870">
            <w:pPr>
              <w:cnfStyle w:val="000000000000" w:firstRow="0" w:lastRow="0" w:firstColumn="0" w:lastColumn="0" w:oddVBand="0" w:evenVBand="0" w:oddHBand="0" w:evenHBand="0" w:firstRowFirstColumn="0" w:firstRowLastColumn="0" w:lastRowFirstColumn="0" w:lastRowLastColumn="0"/>
              <w:rPr>
                <w:rPrChange w:id="3098" w:author="José Fonseca" w:date="2015-11-10T15:49:00Z">
                  <w:rPr/>
                </w:rPrChange>
              </w:rPr>
            </w:pPr>
            <w:r w:rsidRPr="001A6752">
              <w:rPr>
                <w:rPrChange w:id="3099" w:author="José Fonseca" w:date="2015-11-10T15:49:00Z">
                  <w:rPr/>
                </w:rPrChange>
              </w:rPr>
              <w:t>Não nulo.</w:t>
            </w:r>
          </w:p>
        </w:tc>
      </w:tr>
    </w:tbl>
    <w:p w14:paraId="68845F07" w14:textId="77777777" w:rsidR="005F7532" w:rsidRPr="001A6752" w:rsidRDefault="00BC6315" w:rsidP="00BC6315">
      <w:pPr>
        <w:pStyle w:val="Caption"/>
        <w:rPr>
          <w:rPrChange w:id="3100" w:author="José Fonseca" w:date="2015-11-10T15:49:00Z">
            <w:rPr/>
          </w:rPrChange>
        </w:rPr>
      </w:pPr>
      <w:bookmarkStart w:id="3101" w:name="_Toc434874445"/>
      <w:r w:rsidRPr="001A6752">
        <w:rPr>
          <w:rPrChange w:id="3102" w:author="José Fonseca" w:date="2015-11-10T15:49:00Z">
            <w:rPr/>
          </w:rPrChange>
        </w:rPr>
        <w:t xml:space="preserve">Tabela </w:t>
      </w:r>
      <w:r w:rsidR="00E64FF6" w:rsidRPr="001A6752">
        <w:rPr>
          <w:rPrChange w:id="3103" w:author="José Fonseca" w:date="2015-11-10T15:49:00Z">
            <w:rPr/>
          </w:rPrChange>
        </w:rPr>
        <w:fldChar w:fldCharType="begin"/>
      </w:r>
      <w:r w:rsidR="00E64FF6" w:rsidRPr="001A6752">
        <w:rPr>
          <w:rPrChange w:id="3104" w:author="José Fonseca" w:date="2015-11-10T15:49:00Z">
            <w:rPr/>
          </w:rPrChange>
        </w:rPr>
        <w:instrText xml:space="preserve"> SEQ Tabela \* ARABIC </w:instrText>
      </w:r>
      <w:r w:rsidR="00E64FF6" w:rsidRPr="001A6752">
        <w:rPr>
          <w:rPrChange w:id="3105" w:author="José Fonseca" w:date="2015-11-10T15:49:00Z">
            <w:rPr/>
          </w:rPrChange>
        </w:rPr>
        <w:fldChar w:fldCharType="separate"/>
      </w:r>
      <w:r w:rsidR="009B510B" w:rsidRPr="001A6752">
        <w:rPr>
          <w:rPrChange w:id="3106" w:author="José Fonseca" w:date="2015-11-10T15:49:00Z">
            <w:rPr>
              <w:noProof/>
            </w:rPr>
          </w:rPrChange>
        </w:rPr>
        <w:t>11</w:t>
      </w:r>
      <w:r w:rsidR="00E64FF6" w:rsidRPr="001A6752">
        <w:rPr>
          <w:rPrChange w:id="3107" w:author="José Fonseca" w:date="2015-11-10T15:49:00Z">
            <w:rPr>
              <w:noProof/>
            </w:rPr>
          </w:rPrChange>
        </w:rPr>
        <w:fldChar w:fldCharType="end"/>
      </w:r>
      <w:r w:rsidRPr="001A6752">
        <w:rPr>
          <w:rPrChange w:id="3108" w:author="José Fonseca" w:date="2015-11-10T15:49:00Z">
            <w:rPr/>
          </w:rPrChange>
        </w:rPr>
        <w:t xml:space="preserve"> - Dicionário de dados da tabela </w:t>
      </w:r>
      <w:r w:rsidR="00123F10" w:rsidRPr="001A6752">
        <w:rPr>
          <w:rPrChange w:id="3109" w:author="José Fonseca" w:date="2015-11-10T15:49:00Z">
            <w:rPr/>
          </w:rPrChange>
        </w:rPr>
        <w:t>P</w:t>
      </w:r>
      <w:r w:rsidRPr="001A6752">
        <w:rPr>
          <w:rPrChange w:id="3110" w:author="José Fonseca" w:date="2015-11-10T15:49:00Z">
            <w:rPr/>
          </w:rPrChange>
        </w:rPr>
        <w:t>assageiros</w:t>
      </w:r>
      <w:bookmarkEnd w:id="3101"/>
    </w:p>
    <w:p w14:paraId="393E8EB2" w14:textId="77777777" w:rsidR="00123F10" w:rsidRPr="001A6752" w:rsidRDefault="00123F10" w:rsidP="00123F10">
      <w:pPr>
        <w:rPr>
          <w:rPrChange w:id="3111" w:author="José Fonseca" w:date="2015-11-10T15:49:00Z">
            <w:rPr/>
          </w:rPrChange>
        </w:rPr>
      </w:pPr>
      <w:r w:rsidRPr="001A6752">
        <w:rPr>
          <w:rPrChange w:id="3112" w:author="José Fonseca" w:date="2015-11-10T15:49:00Z">
            <w:rPr/>
          </w:rPrChange>
        </w:rPr>
        <w:t>Operações:</w:t>
      </w:r>
    </w:p>
    <w:tbl>
      <w:tblPr>
        <w:tblStyle w:val="TabeladeGrade4-nfase11"/>
        <w:tblW w:w="0" w:type="auto"/>
        <w:tblLook w:val="04A0" w:firstRow="1" w:lastRow="0" w:firstColumn="1" w:lastColumn="0" w:noHBand="0" w:noVBand="1"/>
      </w:tblPr>
      <w:tblGrid>
        <w:gridCol w:w="1413"/>
        <w:gridCol w:w="7081"/>
      </w:tblGrid>
      <w:tr w:rsidR="00A55BAA" w:rsidRPr="001A6752" w14:paraId="14F3DF7F" w14:textId="77777777" w:rsidTr="00C02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FF525DF" w14:textId="77777777" w:rsidR="00A55BAA" w:rsidRPr="001A6752" w:rsidRDefault="00A55BAA" w:rsidP="00C02870">
            <w:pPr>
              <w:rPr>
                <w:rPrChange w:id="3113" w:author="José Fonseca" w:date="2015-11-10T15:49:00Z">
                  <w:rPr/>
                </w:rPrChange>
              </w:rPr>
            </w:pPr>
            <w:r w:rsidRPr="001A6752">
              <w:rPr>
                <w:rPrChange w:id="3114" w:author="José Fonseca" w:date="2015-11-10T15:49:00Z">
                  <w:rPr/>
                </w:rPrChange>
              </w:rPr>
              <w:t>Nome</w:t>
            </w:r>
          </w:p>
        </w:tc>
        <w:tc>
          <w:tcPr>
            <w:tcW w:w="7081" w:type="dxa"/>
          </w:tcPr>
          <w:p w14:paraId="6ABAA25E" w14:textId="77777777" w:rsidR="00A55BAA" w:rsidRPr="001A6752" w:rsidRDefault="00A55BAA" w:rsidP="00C02870">
            <w:pPr>
              <w:cnfStyle w:val="100000000000" w:firstRow="1" w:lastRow="0" w:firstColumn="0" w:lastColumn="0" w:oddVBand="0" w:evenVBand="0" w:oddHBand="0" w:evenHBand="0" w:firstRowFirstColumn="0" w:firstRowLastColumn="0" w:lastRowFirstColumn="0" w:lastRowLastColumn="0"/>
              <w:rPr>
                <w:rPrChange w:id="3115" w:author="José Fonseca" w:date="2015-11-10T15:49:00Z">
                  <w:rPr/>
                </w:rPrChange>
              </w:rPr>
            </w:pPr>
            <w:r w:rsidRPr="001A6752">
              <w:rPr>
                <w:rPrChange w:id="3116" w:author="José Fonseca" w:date="2015-11-10T15:49:00Z">
                  <w:rPr/>
                </w:rPrChange>
              </w:rPr>
              <w:t>Descrição</w:t>
            </w:r>
          </w:p>
        </w:tc>
      </w:tr>
      <w:tr w:rsidR="00A55BAA" w:rsidRPr="001A6752" w14:paraId="7CFEC25F" w14:textId="77777777"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14:paraId="6AD1BB77" w14:textId="77777777" w:rsidR="00A55BAA" w:rsidRPr="001A6752" w:rsidRDefault="00A55BAA" w:rsidP="00C02870">
            <w:pPr>
              <w:rPr>
                <w:rPrChange w:id="3117" w:author="José Fonseca" w:date="2015-11-10T15:49:00Z">
                  <w:rPr/>
                </w:rPrChange>
              </w:rPr>
            </w:pPr>
            <w:r w:rsidRPr="001A6752">
              <w:rPr>
                <w:rPrChange w:id="3118" w:author="José Fonseca" w:date="2015-11-10T15:49:00Z">
                  <w:rPr/>
                </w:rPrChange>
              </w:rPr>
              <w:t>Inserir()</w:t>
            </w:r>
          </w:p>
        </w:tc>
        <w:tc>
          <w:tcPr>
            <w:tcW w:w="7081" w:type="dxa"/>
            <w:hideMark/>
          </w:tcPr>
          <w:p w14:paraId="0B11A424" w14:textId="77777777" w:rsidR="00A55BAA" w:rsidRPr="001A6752" w:rsidRDefault="00A55BAA" w:rsidP="00C02870">
            <w:pPr>
              <w:cnfStyle w:val="000000100000" w:firstRow="0" w:lastRow="0" w:firstColumn="0" w:lastColumn="0" w:oddVBand="0" w:evenVBand="0" w:oddHBand="1" w:evenHBand="0" w:firstRowFirstColumn="0" w:firstRowLastColumn="0" w:lastRowFirstColumn="0" w:lastRowLastColumn="0"/>
              <w:rPr>
                <w:rPrChange w:id="3119" w:author="José Fonseca" w:date="2015-11-10T15:49:00Z">
                  <w:rPr/>
                </w:rPrChange>
              </w:rPr>
            </w:pPr>
            <w:r w:rsidRPr="001A6752">
              <w:rPr>
                <w:rPrChange w:id="3120" w:author="José Fonseca" w:date="2015-11-10T15:49:00Z">
                  <w:rPr/>
                </w:rPrChange>
              </w:rPr>
              <w:t>Operação que permite inserir um passageiro</w:t>
            </w:r>
            <w:r w:rsidR="00123F10" w:rsidRPr="001A6752">
              <w:rPr>
                <w:rPrChange w:id="3121" w:author="José Fonseca" w:date="2015-11-10T15:49:00Z">
                  <w:rPr/>
                </w:rPrChange>
              </w:rPr>
              <w:t>.</w:t>
            </w:r>
          </w:p>
          <w:p w14:paraId="3ED2BFBC" w14:textId="77777777" w:rsidR="00A55BAA" w:rsidRPr="001A6752" w:rsidRDefault="00A55BAA" w:rsidP="00A71114">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PrChange w:id="3122" w:author="José Fonseca" w:date="2015-11-10T15:49:00Z">
                  <w:rPr/>
                </w:rPrChange>
              </w:rPr>
            </w:pPr>
            <w:r w:rsidRPr="001A6752">
              <w:rPr>
                <w:rPrChange w:id="3123" w:author="José Fonseca" w:date="2015-11-10T15:49:00Z">
                  <w:rPr/>
                </w:rPrChange>
              </w:rPr>
              <w:t>Introduzir idutiliz</w:t>
            </w:r>
            <w:r w:rsidR="00C02870" w:rsidRPr="001A6752">
              <w:rPr>
                <w:rPrChange w:id="3124" w:author="José Fonseca" w:date="2015-11-10T15:49:00Z">
                  <w:rPr/>
                </w:rPrChange>
              </w:rPr>
              <w:t>ador,idboleia,viagemunica,nota</w:t>
            </w:r>
            <w:r w:rsidR="00123F10" w:rsidRPr="001A6752">
              <w:rPr>
                <w:rPrChange w:id="3125" w:author="José Fonseca" w:date="2015-11-10T15:49:00Z">
                  <w:rPr/>
                </w:rPrChange>
              </w:rPr>
              <w:t>.</w:t>
            </w:r>
          </w:p>
          <w:p w14:paraId="36127427" w14:textId="77777777" w:rsidR="00A55BAA" w:rsidRPr="001A6752" w:rsidRDefault="00A55BAA" w:rsidP="00A71114">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PrChange w:id="3126" w:author="José Fonseca" w:date="2015-11-10T15:49:00Z">
                  <w:rPr/>
                </w:rPrChange>
              </w:rPr>
            </w:pPr>
            <w:r w:rsidRPr="001A6752">
              <w:rPr>
                <w:rPrChange w:id="3127" w:author="José Fonseca" w:date="2015-11-10T15:49:00Z">
                  <w:rPr/>
                </w:rPrChange>
              </w:rPr>
              <w:t>O sistema gera o IdPassageiro</w:t>
            </w:r>
            <w:r w:rsidR="00123F10" w:rsidRPr="001A6752">
              <w:rPr>
                <w:rPrChange w:id="3128" w:author="José Fonseca" w:date="2015-11-10T15:49:00Z">
                  <w:rPr/>
                </w:rPrChange>
              </w:rPr>
              <w:t>.</w:t>
            </w:r>
          </w:p>
        </w:tc>
      </w:tr>
      <w:tr w:rsidR="00A55BAA" w:rsidRPr="001A6752" w14:paraId="192AD330" w14:textId="77777777" w:rsidTr="00C02870">
        <w:tc>
          <w:tcPr>
            <w:cnfStyle w:val="001000000000" w:firstRow="0" w:lastRow="0" w:firstColumn="1" w:lastColumn="0" w:oddVBand="0" w:evenVBand="0" w:oddHBand="0" w:evenHBand="0" w:firstRowFirstColumn="0" w:firstRowLastColumn="0" w:lastRowFirstColumn="0" w:lastRowLastColumn="0"/>
            <w:tcW w:w="1413" w:type="dxa"/>
            <w:hideMark/>
          </w:tcPr>
          <w:p w14:paraId="5473BE48" w14:textId="77777777" w:rsidR="00A55BAA" w:rsidRPr="001A6752" w:rsidRDefault="00A55BAA" w:rsidP="00C02870">
            <w:pPr>
              <w:rPr>
                <w:rPrChange w:id="3129" w:author="José Fonseca" w:date="2015-11-10T15:49:00Z">
                  <w:rPr/>
                </w:rPrChange>
              </w:rPr>
            </w:pPr>
            <w:r w:rsidRPr="001A6752">
              <w:rPr>
                <w:rPrChange w:id="3130" w:author="José Fonseca" w:date="2015-11-10T15:49:00Z">
                  <w:rPr/>
                </w:rPrChange>
              </w:rPr>
              <w:t>Consultar()</w:t>
            </w:r>
          </w:p>
        </w:tc>
        <w:tc>
          <w:tcPr>
            <w:tcW w:w="7081" w:type="dxa"/>
            <w:hideMark/>
          </w:tcPr>
          <w:p w14:paraId="7757AF16" w14:textId="77777777" w:rsidR="00A55BAA" w:rsidRPr="001A6752" w:rsidRDefault="00A55BAA" w:rsidP="00C02870">
            <w:pPr>
              <w:cnfStyle w:val="000000000000" w:firstRow="0" w:lastRow="0" w:firstColumn="0" w:lastColumn="0" w:oddVBand="0" w:evenVBand="0" w:oddHBand="0" w:evenHBand="0" w:firstRowFirstColumn="0" w:firstRowLastColumn="0" w:lastRowFirstColumn="0" w:lastRowLastColumn="0"/>
              <w:rPr>
                <w:rPrChange w:id="3131" w:author="José Fonseca" w:date="2015-11-10T15:49:00Z">
                  <w:rPr/>
                </w:rPrChange>
              </w:rPr>
            </w:pPr>
            <w:r w:rsidRPr="001A6752">
              <w:rPr>
                <w:rPrChange w:id="3132" w:author="José Fonseca" w:date="2015-11-10T15:49:00Z">
                  <w:rPr/>
                </w:rPrChange>
              </w:rPr>
              <w:t>Operação que permite consultar um</w:t>
            </w:r>
            <w:r w:rsidR="00E62F9D" w:rsidRPr="001A6752">
              <w:rPr>
                <w:rPrChange w:id="3133" w:author="José Fonseca" w:date="2015-11-10T15:49:00Z">
                  <w:rPr/>
                </w:rPrChange>
              </w:rPr>
              <w:t xml:space="preserve"> passageiro</w:t>
            </w:r>
            <w:r w:rsidR="00123F10" w:rsidRPr="001A6752">
              <w:rPr>
                <w:rPrChange w:id="3134" w:author="José Fonseca" w:date="2015-11-10T15:49:00Z">
                  <w:rPr/>
                </w:rPrChange>
              </w:rPr>
              <w:t>.</w:t>
            </w:r>
          </w:p>
          <w:p w14:paraId="79E4E483" w14:textId="77777777" w:rsidR="00A55BAA" w:rsidRPr="001A6752" w:rsidRDefault="00A55BAA" w:rsidP="00A71114">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PrChange w:id="3135" w:author="José Fonseca" w:date="2015-11-10T15:49:00Z">
                  <w:rPr/>
                </w:rPrChange>
              </w:rPr>
            </w:pPr>
            <w:r w:rsidRPr="001A6752">
              <w:rPr>
                <w:rPrChange w:id="3136" w:author="José Fonseca" w:date="2015-11-10T15:49:00Z">
                  <w:rPr/>
                </w:rPrChange>
              </w:rPr>
              <w:t>Selecionar um</w:t>
            </w:r>
            <w:r w:rsidR="00E62F9D" w:rsidRPr="001A6752">
              <w:rPr>
                <w:rPrChange w:id="3137" w:author="José Fonseca" w:date="2015-11-10T15:49:00Z">
                  <w:rPr/>
                </w:rPrChange>
              </w:rPr>
              <w:t xml:space="preserve"> passageiro</w:t>
            </w:r>
            <w:r w:rsidR="00123F10" w:rsidRPr="001A6752">
              <w:rPr>
                <w:rPrChange w:id="3138" w:author="José Fonseca" w:date="2015-11-10T15:49:00Z">
                  <w:rPr/>
                </w:rPrChange>
              </w:rPr>
              <w:t>.</w:t>
            </w:r>
          </w:p>
          <w:p w14:paraId="5D1F69CD" w14:textId="77777777" w:rsidR="00A55BAA" w:rsidRPr="001A6752" w:rsidRDefault="00A55BAA" w:rsidP="00A71114">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PrChange w:id="3139" w:author="José Fonseca" w:date="2015-11-10T15:49:00Z">
                  <w:rPr/>
                </w:rPrChange>
              </w:rPr>
            </w:pPr>
            <w:r w:rsidRPr="001A6752">
              <w:rPr>
                <w:rPrChange w:id="3140" w:author="José Fonseca" w:date="2015-11-10T15:49:00Z">
                  <w:rPr/>
                </w:rPrChange>
              </w:rPr>
              <w:t>O s</w:t>
            </w:r>
            <w:r w:rsidR="00E62F9D" w:rsidRPr="001A6752">
              <w:rPr>
                <w:rPrChange w:id="3141" w:author="José Fonseca" w:date="2015-11-10T15:49:00Z">
                  <w:rPr/>
                </w:rPrChange>
              </w:rPr>
              <w:t>istema mostra os detalhes desse passageiro</w:t>
            </w:r>
            <w:r w:rsidR="00123F10" w:rsidRPr="001A6752">
              <w:rPr>
                <w:rPrChange w:id="3142" w:author="José Fonseca" w:date="2015-11-10T15:49:00Z">
                  <w:rPr/>
                </w:rPrChange>
              </w:rPr>
              <w:t>.</w:t>
            </w:r>
          </w:p>
        </w:tc>
      </w:tr>
      <w:tr w:rsidR="00A55BAA" w:rsidRPr="001A6752" w14:paraId="2CA72885" w14:textId="77777777" w:rsidTr="00C02870">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14:paraId="1AF499A1" w14:textId="77777777" w:rsidR="00A55BAA" w:rsidRPr="001A6752" w:rsidRDefault="00A55BAA" w:rsidP="00C02870">
            <w:pPr>
              <w:rPr>
                <w:rPrChange w:id="3143" w:author="José Fonseca" w:date="2015-11-10T15:49:00Z">
                  <w:rPr/>
                </w:rPrChange>
              </w:rPr>
            </w:pPr>
            <w:r w:rsidRPr="001A6752">
              <w:rPr>
                <w:rPrChange w:id="3144" w:author="José Fonseca" w:date="2015-11-10T15:49:00Z">
                  <w:rPr/>
                </w:rPrChange>
              </w:rPr>
              <w:t>Eliminar()</w:t>
            </w:r>
          </w:p>
        </w:tc>
        <w:tc>
          <w:tcPr>
            <w:tcW w:w="7081" w:type="dxa"/>
            <w:hideMark/>
          </w:tcPr>
          <w:p w14:paraId="34B66A04" w14:textId="77777777" w:rsidR="00A55BAA" w:rsidRPr="001A6752" w:rsidRDefault="00A55BAA" w:rsidP="00C02870">
            <w:pPr>
              <w:cnfStyle w:val="000000100000" w:firstRow="0" w:lastRow="0" w:firstColumn="0" w:lastColumn="0" w:oddVBand="0" w:evenVBand="0" w:oddHBand="1" w:evenHBand="0" w:firstRowFirstColumn="0" w:firstRowLastColumn="0" w:lastRowFirstColumn="0" w:lastRowLastColumn="0"/>
              <w:rPr>
                <w:rPrChange w:id="3145" w:author="José Fonseca" w:date="2015-11-10T15:49:00Z">
                  <w:rPr/>
                </w:rPrChange>
              </w:rPr>
            </w:pPr>
            <w:r w:rsidRPr="001A6752">
              <w:rPr>
                <w:rPrChange w:id="3146" w:author="José Fonseca" w:date="2015-11-10T15:49:00Z">
                  <w:rPr/>
                </w:rPrChange>
              </w:rPr>
              <w:t>Operação que permite eliminar um</w:t>
            </w:r>
            <w:r w:rsidR="00E62F9D" w:rsidRPr="001A6752">
              <w:rPr>
                <w:rPrChange w:id="3147" w:author="José Fonseca" w:date="2015-11-10T15:49:00Z">
                  <w:rPr/>
                </w:rPrChange>
              </w:rPr>
              <w:t xml:space="preserve"> passageiro</w:t>
            </w:r>
            <w:r w:rsidR="00123F10" w:rsidRPr="001A6752">
              <w:rPr>
                <w:rPrChange w:id="3148" w:author="José Fonseca" w:date="2015-11-10T15:49:00Z">
                  <w:rPr/>
                </w:rPrChange>
              </w:rPr>
              <w:t>.</w:t>
            </w:r>
          </w:p>
          <w:p w14:paraId="550DDB97" w14:textId="77777777" w:rsidR="00A55BAA" w:rsidRPr="001A6752" w:rsidRDefault="00A55BAA" w:rsidP="00A71114">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PrChange w:id="3149" w:author="José Fonseca" w:date="2015-11-10T15:49:00Z">
                  <w:rPr/>
                </w:rPrChange>
              </w:rPr>
            </w:pPr>
            <w:r w:rsidRPr="001A6752">
              <w:rPr>
                <w:rPrChange w:id="3150" w:author="José Fonseca" w:date="2015-11-10T15:49:00Z">
                  <w:rPr/>
                </w:rPrChange>
              </w:rPr>
              <w:t>Selecionar um</w:t>
            </w:r>
            <w:r w:rsidR="0040655E" w:rsidRPr="001A6752">
              <w:rPr>
                <w:rPrChange w:id="3151" w:author="José Fonseca" w:date="2015-11-10T15:49:00Z">
                  <w:rPr/>
                </w:rPrChange>
              </w:rPr>
              <w:t xml:space="preserve"> passageiro</w:t>
            </w:r>
            <w:r w:rsidR="00123F10" w:rsidRPr="001A6752">
              <w:rPr>
                <w:rPrChange w:id="3152" w:author="José Fonseca" w:date="2015-11-10T15:49:00Z">
                  <w:rPr/>
                </w:rPrChange>
              </w:rPr>
              <w:t>.</w:t>
            </w:r>
          </w:p>
          <w:p w14:paraId="0FAE1C48" w14:textId="77777777" w:rsidR="00A55BAA" w:rsidRPr="001A6752" w:rsidRDefault="00A55BAA" w:rsidP="00A71114">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PrChange w:id="3153" w:author="José Fonseca" w:date="2015-11-10T15:49:00Z">
                  <w:rPr/>
                </w:rPrChange>
              </w:rPr>
            </w:pPr>
            <w:r w:rsidRPr="001A6752">
              <w:rPr>
                <w:rPrChange w:id="3154" w:author="José Fonseca" w:date="2015-11-10T15:49:00Z">
                  <w:rPr/>
                </w:rPrChange>
              </w:rPr>
              <w:t>O sistema pede a confirmação da eliminação</w:t>
            </w:r>
            <w:r w:rsidR="00123F10" w:rsidRPr="001A6752">
              <w:rPr>
                <w:rPrChange w:id="3155" w:author="José Fonseca" w:date="2015-11-10T15:49:00Z">
                  <w:rPr/>
                </w:rPrChange>
              </w:rPr>
              <w:t>.</w:t>
            </w:r>
          </w:p>
          <w:p w14:paraId="257FA344" w14:textId="77777777" w:rsidR="00A55BAA" w:rsidRPr="001A6752" w:rsidRDefault="00C02870" w:rsidP="00A71114">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PrChange w:id="3156" w:author="José Fonseca" w:date="2015-11-10T15:49:00Z">
                  <w:rPr/>
                </w:rPrChange>
              </w:rPr>
            </w:pPr>
            <w:r w:rsidRPr="001A6752">
              <w:rPr>
                <w:rPrChange w:id="3157" w:author="José Fonseca" w:date="2015-11-10T15:49:00Z">
                  <w:rPr/>
                </w:rPrChange>
              </w:rPr>
              <w:t>Atualizar campo A</w:t>
            </w:r>
            <w:r w:rsidR="0040655E" w:rsidRPr="001A6752">
              <w:rPr>
                <w:rPrChange w:id="3158" w:author="José Fonseca" w:date="2015-11-10T15:49:00Z">
                  <w:rPr/>
                </w:rPrChange>
              </w:rPr>
              <w:t>tivo para 0</w:t>
            </w:r>
            <w:r w:rsidR="00123F10" w:rsidRPr="001A6752">
              <w:rPr>
                <w:rPrChange w:id="3159" w:author="José Fonseca" w:date="2015-11-10T15:49:00Z">
                  <w:rPr/>
                </w:rPrChange>
              </w:rPr>
              <w:t>.</w:t>
            </w:r>
          </w:p>
        </w:tc>
      </w:tr>
    </w:tbl>
    <w:p w14:paraId="23CA2E5D" w14:textId="77777777" w:rsidR="00A55BAA" w:rsidRPr="001A6752" w:rsidRDefault="00BC6315" w:rsidP="00BC6315">
      <w:pPr>
        <w:pStyle w:val="Caption"/>
        <w:rPr>
          <w:rPrChange w:id="3160" w:author="José Fonseca" w:date="2015-11-10T15:49:00Z">
            <w:rPr/>
          </w:rPrChange>
        </w:rPr>
      </w:pPr>
      <w:bookmarkStart w:id="3161" w:name="_Toc434874446"/>
      <w:r w:rsidRPr="001A6752">
        <w:rPr>
          <w:rPrChange w:id="3162" w:author="José Fonseca" w:date="2015-11-10T15:49:00Z">
            <w:rPr/>
          </w:rPrChange>
        </w:rPr>
        <w:t xml:space="preserve">Tabela </w:t>
      </w:r>
      <w:r w:rsidR="00E64FF6" w:rsidRPr="001A6752">
        <w:rPr>
          <w:rPrChange w:id="3163" w:author="José Fonseca" w:date="2015-11-10T15:49:00Z">
            <w:rPr/>
          </w:rPrChange>
        </w:rPr>
        <w:fldChar w:fldCharType="begin"/>
      </w:r>
      <w:r w:rsidR="00E64FF6" w:rsidRPr="001A6752">
        <w:rPr>
          <w:rPrChange w:id="3164" w:author="José Fonseca" w:date="2015-11-10T15:49:00Z">
            <w:rPr/>
          </w:rPrChange>
        </w:rPr>
        <w:instrText xml:space="preserve"> SEQ Tabela \* ARABIC </w:instrText>
      </w:r>
      <w:r w:rsidR="00E64FF6" w:rsidRPr="001A6752">
        <w:rPr>
          <w:rPrChange w:id="3165" w:author="José Fonseca" w:date="2015-11-10T15:49:00Z">
            <w:rPr/>
          </w:rPrChange>
        </w:rPr>
        <w:fldChar w:fldCharType="separate"/>
      </w:r>
      <w:r w:rsidR="009B510B" w:rsidRPr="001A6752">
        <w:rPr>
          <w:rPrChange w:id="3166" w:author="José Fonseca" w:date="2015-11-10T15:49:00Z">
            <w:rPr>
              <w:noProof/>
            </w:rPr>
          </w:rPrChange>
        </w:rPr>
        <w:t>12</w:t>
      </w:r>
      <w:r w:rsidR="00E64FF6" w:rsidRPr="001A6752">
        <w:rPr>
          <w:rPrChange w:id="3167" w:author="José Fonseca" w:date="2015-11-10T15:49:00Z">
            <w:rPr>
              <w:noProof/>
            </w:rPr>
          </w:rPrChange>
        </w:rPr>
        <w:fldChar w:fldCharType="end"/>
      </w:r>
      <w:r w:rsidR="00123F10" w:rsidRPr="001A6752">
        <w:rPr>
          <w:rPrChange w:id="3168" w:author="José Fonseca" w:date="2015-11-10T15:49:00Z">
            <w:rPr/>
          </w:rPrChange>
        </w:rPr>
        <w:t xml:space="preserve"> - Operações da tabela P</w:t>
      </w:r>
      <w:r w:rsidRPr="001A6752">
        <w:rPr>
          <w:rPrChange w:id="3169" w:author="José Fonseca" w:date="2015-11-10T15:49:00Z">
            <w:rPr/>
          </w:rPrChange>
        </w:rPr>
        <w:t>assageiros</w:t>
      </w:r>
      <w:bookmarkEnd w:id="3161"/>
    </w:p>
    <w:p w14:paraId="1E617A88" w14:textId="77777777" w:rsidR="0023355A" w:rsidRPr="001A6752" w:rsidRDefault="0023355A">
      <w:pPr>
        <w:spacing w:line="276" w:lineRule="auto"/>
        <w:jc w:val="left"/>
        <w:rPr>
          <w:rPrChange w:id="3170" w:author="José Fonseca" w:date="2015-11-10T15:49:00Z">
            <w:rPr/>
          </w:rPrChange>
        </w:rPr>
      </w:pPr>
      <w:r w:rsidRPr="001A6752">
        <w:rPr>
          <w:rPrChange w:id="3171" w:author="José Fonseca" w:date="2015-11-10T15:49:00Z">
            <w:rPr/>
          </w:rPrChange>
        </w:rPr>
        <w:br w:type="page"/>
      </w:r>
    </w:p>
    <w:p w14:paraId="1CA67798" w14:textId="77777777" w:rsidR="005F7532" w:rsidRPr="001A6752" w:rsidRDefault="0023355A" w:rsidP="0023355A">
      <w:pPr>
        <w:pStyle w:val="Heading3"/>
        <w:rPr>
          <w:rPrChange w:id="3172" w:author="José Fonseca" w:date="2015-11-10T15:49:00Z">
            <w:rPr/>
          </w:rPrChange>
        </w:rPr>
      </w:pPr>
      <w:bookmarkStart w:id="3173" w:name="_Toc434846645"/>
      <w:bookmarkStart w:id="3174" w:name="_Toc434848101"/>
      <w:r w:rsidRPr="001A6752">
        <w:rPr>
          <w:rPrChange w:id="3175" w:author="José Fonseca" w:date="2015-11-10T15:49:00Z">
            <w:rPr/>
          </w:rPrChange>
        </w:rPr>
        <w:lastRenderedPageBreak/>
        <w:t>Estatísticas</w:t>
      </w:r>
      <w:bookmarkEnd w:id="3173"/>
      <w:bookmarkEnd w:id="3174"/>
    </w:p>
    <w:p w14:paraId="3946C0EF" w14:textId="77777777" w:rsidR="001C14A6" w:rsidRPr="001A6752" w:rsidRDefault="001C14A6" w:rsidP="001C14A6">
      <w:pPr>
        <w:rPr>
          <w:rPrChange w:id="3176" w:author="José Fonseca" w:date="2015-11-10T15:49:00Z">
            <w:rPr/>
          </w:rPrChange>
        </w:rPr>
      </w:pPr>
      <w:r w:rsidRPr="001A6752">
        <w:rPr>
          <w:rPrChange w:id="3177" w:author="José Fonseca" w:date="2015-11-10T15:49:00Z">
            <w:rPr/>
          </w:rPrChange>
        </w:rP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23355A" w:rsidRPr="001A6752" w14:paraId="6E2816C2" w14:textId="77777777" w:rsidTr="00E325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14:paraId="6A646BEF" w14:textId="77777777" w:rsidR="0023355A" w:rsidRPr="001A6752" w:rsidRDefault="0023355A" w:rsidP="00E32583">
            <w:pPr>
              <w:rPr>
                <w:rPrChange w:id="3178" w:author="José Fonseca" w:date="2015-11-10T15:49:00Z">
                  <w:rPr/>
                </w:rPrChange>
              </w:rPr>
            </w:pPr>
            <w:r w:rsidRPr="001A6752">
              <w:rPr>
                <w:rPrChange w:id="3179" w:author="José Fonseca" w:date="2015-11-10T15:49:00Z">
                  <w:rPr/>
                </w:rPrChange>
              </w:rPr>
              <w:t>Nome do campo</w:t>
            </w:r>
          </w:p>
        </w:tc>
        <w:tc>
          <w:tcPr>
            <w:tcW w:w="1973" w:type="dxa"/>
            <w:hideMark/>
          </w:tcPr>
          <w:p w14:paraId="298DAB3C" w14:textId="77777777" w:rsidR="0023355A" w:rsidRPr="001A6752" w:rsidRDefault="0023355A" w:rsidP="00E32583">
            <w:pPr>
              <w:cnfStyle w:val="100000000000" w:firstRow="1" w:lastRow="0" w:firstColumn="0" w:lastColumn="0" w:oddVBand="0" w:evenVBand="0" w:oddHBand="0" w:evenHBand="0" w:firstRowFirstColumn="0" w:firstRowLastColumn="0" w:lastRowFirstColumn="0" w:lastRowLastColumn="0"/>
              <w:rPr>
                <w:rPrChange w:id="3180" w:author="José Fonseca" w:date="2015-11-10T15:49:00Z">
                  <w:rPr/>
                </w:rPrChange>
              </w:rPr>
            </w:pPr>
            <w:r w:rsidRPr="001A6752">
              <w:rPr>
                <w:rPrChange w:id="3181" w:author="José Fonseca" w:date="2015-11-10T15:49:00Z">
                  <w:rPr/>
                </w:rPrChange>
              </w:rPr>
              <w:t>Tipo de dados</w:t>
            </w:r>
          </w:p>
        </w:tc>
        <w:tc>
          <w:tcPr>
            <w:tcW w:w="2977" w:type="dxa"/>
            <w:hideMark/>
          </w:tcPr>
          <w:p w14:paraId="3AEED67E" w14:textId="77777777" w:rsidR="0023355A" w:rsidRPr="001A6752" w:rsidRDefault="0023355A" w:rsidP="00E32583">
            <w:pPr>
              <w:cnfStyle w:val="100000000000" w:firstRow="1" w:lastRow="0" w:firstColumn="0" w:lastColumn="0" w:oddVBand="0" w:evenVBand="0" w:oddHBand="0" w:evenHBand="0" w:firstRowFirstColumn="0" w:firstRowLastColumn="0" w:lastRowFirstColumn="0" w:lastRowLastColumn="0"/>
              <w:rPr>
                <w:rPrChange w:id="3182" w:author="José Fonseca" w:date="2015-11-10T15:49:00Z">
                  <w:rPr/>
                </w:rPrChange>
              </w:rPr>
            </w:pPr>
            <w:r w:rsidRPr="001A6752">
              <w:rPr>
                <w:rPrChange w:id="3183" w:author="José Fonseca" w:date="2015-11-10T15:49:00Z">
                  <w:rPr/>
                </w:rPrChange>
              </w:rPr>
              <w:t>Descrição</w:t>
            </w:r>
          </w:p>
        </w:tc>
        <w:tc>
          <w:tcPr>
            <w:tcW w:w="1559" w:type="dxa"/>
            <w:hideMark/>
          </w:tcPr>
          <w:p w14:paraId="77A7745D" w14:textId="77777777" w:rsidR="0023355A" w:rsidRPr="001A6752" w:rsidRDefault="0023355A" w:rsidP="00E32583">
            <w:pPr>
              <w:cnfStyle w:val="100000000000" w:firstRow="1" w:lastRow="0" w:firstColumn="0" w:lastColumn="0" w:oddVBand="0" w:evenVBand="0" w:oddHBand="0" w:evenHBand="0" w:firstRowFirstColumn="0" w:firstRowLastColumn="0" w:lastRowFirstColumn="0" w:lastRowLastColumn="0"/>
              <w:rPr>
                <w:rPrChange w:id="3184" w:author="José Fonseca" w:date="2015-11-10T15:49:00Z">
                  <w:rPr/>
                </w:rPrChange>
              </w:rPr>
            </w:pPr>
            <w:r w:rsidRPr="001A6752">
              <w:rPr>
                <w:rPrChange w:id="3185" w:author="José Fonseca" w:date="2015-11-10T15:49:00Z">
                  <w:rPr/>
                </w:rPrChange>
              </w:rPr>
              <w:t>Restrições</w:t>
            </w:r>
          </w:p>
        </w:tc>
      </w:tr>
      <w:tr w:rsidR="0023355A" w:rsidRPr="001A6752" w14:paraId="4D0C2909" w14:textId="77777777"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12FDFDCD" w14:textId="77777777" w:rsidR="0023355A" w:rsidRPr="001A6752" w:rsidRDefault="0023355A" w:rsidP="00E32583">
            <w:pPr>
              <w:rPr>
                <w:rPrChange w:id="3186" w:author="José Fonseca" w:date="2015-11-10T15:49:00Z">
                  <w:rPr/>
                </w:rPrChange>
              </w:rPr>
            </w:pPr>
            <w:r w:rsidRPr="001A6752">
              <w:rPr>
                <w:rPrChange w:id="3187" w:author="José Fonseca" w:date="2015-11-10T15:49:00Z">
                  <w:rPr/>
                </w:rPrChange>
              </w:rPr>
              <w:t>IdUtilizador</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34FE558C" w14:textId="77777777" w:rsidR="0023355A" w:rsidRPr="001A6752" w:rsidRDefault="0023355A" w:rsidP="00B947B5">
            <w:pPr>
              <w:cnfStyle w:val="000000100000" w:firstRow="0" w:lastRow="0" w:firstColumn="0" w:lastColumn="0" w:oddVBand="0" w:evenVBand="0" w:oddHBand="1" w:evenHBand="0" w:firstRowFirstColumn="0" w:firstRowLastColumn="0" w:lastRowFirstColumn="0" w:lastRowLastColumn="0"/>
              <w:rPr>
                <w:rPrChange w:id="3188" w:author="José Fonseca" w:date="2015-11-10T15:49:00Z">
                  <w:rPr/>
                </w:rPrChange>
              </w:rPr>
            </w:pPr>
            <w:r w:rsidRPr="001A6752">
              <w:rPr>
                <w:rPrChange w:id="3189" w:author="José Fonseca" w:date="2015-11-10T15:49:00Z">
                  <w:rPr/>
                </w:rPrChange>
              </w:rP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1C24BEEB" w14:textId="77777777" w:rsidR="0023355A" w:rsidRPr="001A6752" w:rsidRDefault="0023355A" w:rsidP="00E32583">
            <w:pPr>
              <w:cnfStyle w:val="000000100000" w:firstRow="0" w:lastRow="0" w:firstColumn="0" w:lastColumn="0" w:oddVBand="0" w:evenVBand="0" w:oddHBand="1" w:evenHBand="0" w:firstRowFirstColumn="0" w:firstRowLastColumn="0" w:lastRowFirstColumn="0" w:lastRowLastColumn="0"/>
              <w:rPr>
                <w:rPrChange w:id="3190" w:author="José Fonseca" w:date="2015-11-10T15:49:00Z">
                  <w:rPr/>
                </w:rPrChange>
              </w:rPr>
            </w:pPr>
            <w:r w:rsidRPr="001A6752">
              <w:rPr>
                <w:rPrChange w:id="3191" w:author="José Fonseca" w:date="2015-11-10T15:49:00Z">
                  <w:rPr/>
                </w:rPrChange>
              </w:rPr>
              <w:t>(PK/FK) Id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48BCF5CB" w14:textId="77777777" w:rsidR="0023355A" w:rsidRPr="001A6752" w:rsidRDefault="0023355A" w:rsidP="00E32583">
            <w:pPr>
              <w:cnfStyle w:val="000000100000" w:firstRow="0" w:lastRow="0" w:firstColumn="0" w:lastColumn="0" w:oddVBand="0" w:evenVBand="0" w:oddHBand="1" w:evenHBand="0" w:firstRowFirstColumn="0" w:firstRowLastColumn="0" w:lastRowFirstColumn="0" w:lastRowLastColumn="0"/>
              <w:rPr>
                <w:rPrChange w:id="3192" w:author="José Fonseca" w:date="2015-11-10T15:49:00Z">
                  <w:rPr/>
                </w:rPrChange>
              </w:rPr>
            </w:pPr>
            <w:r w:rsidRPr="001A6752">
              <w:rPr>
                <w:rPrChange w:id="3193" w:author="José Fonseca" w:date="2015-11-10T15:49:00Z">
                  <w:rPr/>
                </w:rPrChange>
              </w:rPr>
              <w:t>Não nulo.</w:t>
            </w:r>
          </w:p>
          <w:p w14:paraId="142E3DF9" w14:textId="77777777" w:rsidR="0023355A" w:rsidRPr="001A6752" w:rsidRDefault="00486145" w:rsidP="00E32583">
            <w:pPr>
              <w:cnfStyle w:val="000000100000" w:firstRow="0" w:lastRow="0" w:firstColumn="0" w:lastColumn="0" w:oddVBand="0" w:evenVBand="0" w:oddHBand="1" w:evenHBand="0" w:firstRowFirstColumn="0" w:firstRowLastColumn="0" w:lastRowFirstColumn="0" w:lastRowLastColumn="0"/>
              <w:rPr>
                <w:rPrChange w:id="3194" w:author="José Fonseca" w:date="2015-11-10T15:49:00Z">
                  <w:rPr/>
                </w:rPrChange>
              </w:rPr>
            </w:pPr>
            <w:r w:rsidRPr="001A6752">
              <w:rPr>
                <w:rPrChange w:id="3195" w:author="José Fonseca" w:date="2015-11-10T15:49:00Z">
                  <w:rPr/>
                </w:rPrChange>
              </w:rPr>
              <w:t>PK/FK.</w:t>
            </w:r>
          </w:p>
        </w:tc>
      </w:tr>
      <w:tr w:rsidR="0023355A" w:rsidRPr="001A6752" w14:paraId="627C736C" w14:textId="77777777" w:rsidTr="00E32583">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668F2538" w14:textId="77777777" w:rsidR="0023355A" w:rsidRPr="001A6752" w:rsidRDefault="00010170" w:rsidP="00E32583">
            <w:pPr>
              <w:rPr>
                <w:rPrChange w:id="3196" w:author="José Fonseca" w:date="2015-11-10T15:49:00Z">
                  <w:rPr/>
                </w:rPrChange>
              </w:rPr>
            </w:pPr>
            <w:r w:rsidRPr="001A6752">
              <w:rPr>
                <w:rPrChange w:id="3197" w:author="José Fonseca" w:date="2015-11-10T15:49:00Z">
                  <w:rPr/>
                </w:rPrChange>
              </w:rPr>
              <w:t>Ano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1C93C537" w14:textId="77777777" w:rsidR="0023355A" w:rsidRPr="001A6752" w:rsidRDefault="00B947B5" w:rsidP="00E32583">
            <w:pPr>
              <w:cnfStyle w:val="000000000000" w:firstRow="0" w:lastRow="0" w:firstColumn="0" w:lastColumn="0" w:oddVBand="0" w:evenVBand="0" w:oddHBand="0" w:evenHBand="0" w:firstRowFirstColumn="0" w:firstRowLastColumn="0" w:lastRowFirstColumn="0" w:lastRowLastColumn="0"/>
              <w:rPr>
                <w:rPrChange w:id="3198" w:author="José Fonseca" w:date="2015-11-10T15:49:00Z">
                  <w:rPr/>
                </w:rPrChange>
              </w:rPr>
            </w:pPr>
            <w:r w:rsidRPr="001A6752">
              <w:rPr>
                <w:rPrChange w:id="3199" w:author="José Fonseca" w:date="2015-11-10T15:49:00Z">
                  <w:rPr/>
                </w:rPrChange>
              </w:rPr>
              <w:t>Int(4)</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6C0189B9" w14:textId="77777777" w:rsidR="0023355A" w:rsidRPr="001A6752" w:rsidRDefault="00E32583" w:rsidP="00E32583">
            <w:pPr>
              <w:cnfStyle w:val="000000000000" w:firstRow="0" w:lastRow="0" w:firstColumn="0" w:lastColumn="0" w:oddVBand="0" w:evenVBand="0" w:oddHBand="0" w:evenHBand="0" w:firstRowFirstColumn="0" w:firstRowLastColumn="0" w:lastRowFirstColumn="0" w:lastRowLastColumn="0"/>
              <w:rPr>
                <w:rPrChange w:id="3200" w:author="José Fonseca" w:date="2015-11-10T15:49:00Z">
                  <w:rPr/>
                </w:rPrChange>
              </w:rPr>
            </w:pPr>
            <w:r w:rsidRPr="001A6752">
              <w:rPr>
                <w:rPrChange w:id="3201" w:author="José Fonseca" w:date="2015-11-10T15:49:00Z">
                  <w:rPr/>
                </w:rPrChange>
              </w:rPr>
              <w:t>(PK</w:t>
            </w:r>
            <w:r w:rsidR="0023355A" w:rsidRPr="001A6752">
              <w:rPr>
                <w:rPrChange w:id="3202" w:author="José Fonseca" w:date="2015-11-10T15:49:00Z">
                  <w:rPr/>
                </w:rPrChange>
              </w:rPr>
              <w:t xml:space="preserve">) </w:t>
            </w:r>
            <w:r w:rsidRPr="001A6752">
              <w:rPr>
                <w:rPrChange w:id="3203" w:author="José Fonseca" w:date="2015-11-10T15:49:00Z">
                  <w:rPr/>
                </w:rPrChange>
              </w:rPr>
              <w:t>Ano da estatística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120D67A2" w14:textId="77777777" w:rsidR="0023355A" w:rsidRPr="001A6752" w:rsidRDefault="0023355A" w:rsidP="00E32583">
            <w:pPr>
              <w:cnfStyle w:val="000000000000" w:firstRow="0" w:lastRow="0" w:firstColumn="0" w:lastColumn="0" w:oddVBand="0" w:evenVBand="0" w:oddHBand="0" w:evenHBand="0" w:firstRowFirstColumn="0" w:firstRowLastColumn="0" w:lastRowFirstColumn="0" w:lastRowLastColumn="0"/>
              <w:rPr>
                <w:rPrChange w:id="3204" w:author="José Fonseca" w:date="2015-11-10T15:49:00Z">
                  <w:rPr/>
                </w:rPrChange>
              </w:rPr>
            </w:pPr>
            <w:r w:rsidRPr="001A6752">
              <w:rPr>
                <w:rPrChange w:id="3205" w:author="José Fonseca" w:date="2015-11-10T15:49:00Z">
                  <w:rPr/>
                </w:rPrChange>
              </w:rPr>
              <w:t>Não nulo.</w:t>
            </w:r>
          </w:p>
          <w:p w14:paraId="274D7B35" w14:textId="77777777" w:rsidR="0023355A" w:rsidRPr="001A6752" w:rsidRDefault="00E32583" w:rsidP="00E32583">
            <w:pPr>
              <w:cnfStyle w:val="000000000000" w:firstRow="0" w:lastRow="0" w:firstColumn="0" w:lastColumn="0" w:oddVBand="0" w:evenVBand="0" w:oddHBand="0" w:evenHBand="0" w:firstRowFirstColumn="0" w:firstRowLastColumn="0" w:lastRowFirstColumn="0" w:lastRowLastColumn="0"/>
              <w:rPr>
                <w:rPrChange w:id="3206" w:author="José Fonseca" w:date="2015-11-10T15:49:00Z">
                  <w:rPr/>
                </w:rPrChange>
              </w:rPr>
            </w:pPr>
            <w:r w:rsidRPr="001A6752">
              <w:rPr>
                <w:rPrChange w:id="3207" w:author="José Fonseca" w:date="2015-11-10T15:49:00Z">
                  <w:rPr/>
                </w:rPrChange>
              </w:rPr>
              <w:t>PK.</w:t>
            </w:r>
          </w:p>
        </w:tc>
      </w:tr>
      <w:tr w:rsidR="0023355A" w:rsidRPr="001A6752" w14:paraId="316FA6D8" w14:textId="77777777"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5B64E7E6" w14:textId="77777777" w:rsidR="0023355A" w:rsidRPr="001A6752" w:rsidRDefault="00010170" w:rsidP="00E32583">
            <w:pPr>
              <w:rPr>
                <w:rPrChange w:id="3208" w:author="José Fonseca" w:date="2015-11-10T15:49:00Z">
                  <w:rPr/>
                </w:rPrChange>
              </w:rPr>
            </w:pPr>
            <w:r w:rsidRPr="001A6752">
              <w:rPr>
                <w:rPrChange w:id="3209" w:author="José Fonseca" w:date="2015-11-10T15:49:00Z">
                  <w:rPr/>
                </w:rPrChange>
              </w:rPr>
              <w:t>Mes</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49215173" w14:textId="77777777" w:rsidR="0023355A" w:rsidRPr="001A6752" w:rsidRDefault="00B947B5" w:rsidP="00E32583">
            <w:pPr>
              <w:cnfStyle w:val="000000100000" w:firstRow="0" w:lastRow="0" w:firstColumn="0" w:lastColumn="0" w:oddVBand="0" w:evenVBand="0" w:oddHBand="1" w:evenHBand="0" w:firstRowFirstColumn="0" w:firstRowLastColumn="0" w:lastRowFirstColumn="0" w:lastRowLastColumn="0"/>
              <w:rPr>
                <w:rPrChange w:id="3210" w:author="José Fonseca" w:date="2015-11-10T15:49:00Z">
                  <w:rPr/>
                </w:rPrChange>
              </w:rPr>
            </w:pPr>
            <w:r w:rsidRPr="001A6752">
              <w:rPr>
                <w:rPrChange w:id="3211" w:author="José Fonseca" w:date="2015-11-10T15:49:00Z">
                  <w:rPr/>
                </w:rPrChange>
              </w:rPr>
              <w:t>Int(2</w:t>
            </w:r>
            <w:r w:rsidR="0023355A" w:rsidRPr="001A6752">
              <w:rPr>
                <w:rPrChange w:id="3212" w:author="José Fonseca" w:date="2015-11-10T15:49:00Z">
                  <w:rPr/>
                </w:rPrChange>
              </w:rPr>
              <w: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1E3E7C06" w14:textId="77777777" w:rsidR="0023355A" w:rsidRPr="001A6752" w:rsidRDefault="00E32583" w:rsidP="00E32583">
            <w:pPr>
              <w:cnfStyle w:val="000000100000" w:firstRow="0" w:lastRow="0" w:firstColumn="0" w:lastColumn="0" w:oddVBand="0" w:evenVBand="0" w:oddHBand="1" w:evenHBand="0" w:firstRowFirstColumn="0" w:firstRowLastColumn="0" w:lastRowFirstColumn="0" w:lastRowLastColumn="0"/>
              <w:rPr>
                <w:rPrChange w:id="3213" w:author="José Fonseca" w:date="2015-11-10T15:49:00Z">
                  <w:rPr/>
                </w:rPrChange>
              </w:rPr>
            </w:pPr>
            <w:r w:rsidRPr="001A6752">
              <w:rPr>
                <w:rPrChange w:id="3214" w:author="José Fonseca" w:date="2015-11-10T15:49:00Z">
                  <w:rPr/>
                </w:rPrChange>
              </w:rPr>
              <w:t>(PK) Mês da estatística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5E28C473" w14:textId="77777777" w:rsidR="0023355A" w:rsidRPr="001A6752" w:rsidRDefault="0023355A" w:rsidP="00E32583">
            <w:pPr>
              <w:cnfStyle w:val="000000100000" w:firstRow="0" w:lastRow="0" w:firstColumn="0" w:lastColumn="0" w:oddVBand="0" w:evenVBand="0" w:oddHBand="1" w:evenHBand="0" w:firstRowFirstColumn="0" w:firstRowLastColumn="0" w:lastRowFirstColumn="0" w:lastRowLastColumn="0"/>
              <w:rPr>
                <w:rPrChange w:id="3215" w:author="José Fonseca" w:date="2015-11-10T15:49:00Z">
                  <w:rPr/>
                </w:rPrChange>
              </w:rPr>
            </w:pPr>
            <w:r w:rsidRPr="001A6752">
              <w:rPr>
                <w:rPrChange w:id="3216" w:author="José Fonseca" w:date="2015-11-10T15:49:00Z">
                  <w:rPr/>
                </w:rPrChange>
              </w:rPr>
              <w:t>Não nulo</w:t>
            </w:r>
            <w:r w:rsidR="00E32583" w:rsidRPr="001A6752">
              <w:rPr>
                <w:rPrChange w:id="3217" w:author="José Fonseca" w:date="2015-11-10T15:49:00Z">
                  <w:rPr/>
                </w:rPrChange>
              </w:rPr>
              <w:t>.</w:t>
            </w:r>
          </w:p>
          <w:p w14:paraId="5D055A8C" w14:textId="77777777" w:rsidR="00E32583" w:rsidRPr="001A6752" w:rsidRDefault="00E32583" w:rsidP="00E32583">
            <w:pPr>
              <w:cnfStyle w:val="000000100000" w:firstRow="0" w:lastRow="0" w:firstColumn="0" w:lastColumn="0" w:oddVBand="0" w:evenVBand="0" w:oddHBand="1" w:evenHBand="0" w:firstRowFirstColumn="0" w:firstRowLastColumn="0" w:lastRowFirstColumn="0" w:lastRowLastColumn="0"/>
              <w:rPr>
                <w:rPrChange w:id="3218" w:author="José Fonseca" w:date="2015-11-10T15:49:00Z">
                  <w:rPr/>
                </w:rPrChange>
              </w:rPr>
            </w:pPr>
            <w:r w:rsidRPr="001A6752">
              <w:rPr>
                <w:rPrChange w:id="3219" w:author="José Fonseca" w:date="2015-11-10T15:49:00Z">
                  <w:rPr/>
                </w:rPrChange>
              </w:rPr>
              <w:t>PK.</w:t>
            </w:r>
          </w:p>
        </w:tc>
      </w:tr>
      <w:tr w:rsidR="0023355A" w:rsidRPr="001A6752" w14:paraId="5C8F3B95" w14:textId="77777777" w:rsidTr="00E32583">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23607B38" w14:textId="77777777" w:rsidR="0023355A" w:rsidRPr="001A6752" w:rsidRDefault="00E32583" w:rsidP="00E32583">
            <w:pPr>
              <w:rPr>
                <w:rPrChange w:id="3220" w:author="José Fonseca" w:date="2015-11-10T15:49:00Z">
                  <w:rPr/>
                </w:rPrChange>
              </w:rPr>
            </w:pPr>
            <w:r w:rsidRPr="001A6752">
              <w:rPr>
                <w:rPrChange w:id="3221" w:author="José Fonseca" w:date="2015-11-10T15:49:00Z">
                  <w:rPr/>
                </w:rPrChange>
              </w:rPr>
              <w:t>Distancia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4763E983" w14:textId="77777777" w:rsidR="0023355A" w:rsidRPr="001A6752" w:rsidRDefault="00E32583" w:rsidP="00E32583">
            <w:pPr>
              <w:cnfStyle w:val="000000000000" w:firstRow="0" w:lastRow="0" w:firstColumn="0" w:lastColumn="0" w:oddVBand="0" w:evenVBand="0" w:oddHBand="0" w:evenHBand="0" w:firstRowFirstColumn="0" w:firstRowLastColumn="0" w:lastRowFirstColumn="0" w:lastRowLastColumn="0"/>
              <w:rPr>
                <w:rPrChange w:id="3222" w:author="José Fonseca" w:date="2015-11-10T15:49:00Z">
                  <w:rPr/>
                </w:rPrChange>
              </w:rPr>
            </w:pPr>
            <w:r w:rsidRPr="001A6752">
              <w:rPr>
                <w:rPrChange w:id="3223" w:author="José Fonseca" w:date="2015-11-10T15:49:00Z">
                  <w:rPr/>
                </w:rPrChange>
              </w:rP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5F021C15" w14:textId="77777777" w:rsidR="0023355A" w:rsidRPr="001A6752" w:rsidRDefault="00E32583" w:rsidP="00E32583">
            <w:pPr>
              <w:cnfStyle w:val="000000000000" w:firstRow="0" w:lastRow="0" w:firstColumn="0" w:lastColumn="0" w:oddVBand="0" w:evenVBand="0" w:oddHBand="0" w:evenHBand="0" w:firstRowFirstColumn="0" w:firstRowLastColumn="0" w:lastRowFirstColumn="0" w:lastRowLastColumn="0"/>
              <w:rPr>
                <w:rPrChange w:id="3224" w:author="José Fonseca" w:date="2015-11-10T15:49:00Z">
                  <w:rPr/>
                </w:rPrChange>
              </w:rPr>
            </w:pPr>
            <w:r w:rsidRPr="001A6752">
              <w:rPr>
                <w:rPrChange w:id="3225" w:author="José Fonseca" w:date="2015-11-10T15:49:00Z">
                  <w:rPr/>
                </w:rPrChange>
              </w:rPr>
              <w:t>Distância que o utilizador viajou durante o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6EFC3522" w14:textId="77777777" w:rsidR="0023355A" w:rsidRPr="001A6752" w:rsidRDefault="0023355A" w:rsidP="00E32583">
            <w:pPr>
              <w:cnfStyle w:val="000000000000" w:firstRow="0" w:lastRow="0" w:firstColumn="0" w:lastColumn="0" w:oddVBand="0" w:evenVBand="0" w:oddHBand="0" w:evenHBand="0" w:firstRowFirstColumn="0" w:firstRowLastColumn="0" w:lastRowFirstColumn="0" w:lastRowLastColumn="0"/>
              <w:rPr>
                <w:rPrChange w:id="3226" w:author="José Fonseca" w:date="2015-11-10T15:49:00Z">
                  <w:rPr/>
                </w:rPrChange>
              </w:rPr>
            </w:pPr>
            <w:r w:rsidRPr="001A6752">
              <w:rPr>
                <w:rPrChange w:id="3227" w:author="José Fonseca" w:date="2015-11-10T15:49:00Z">
                  <w:rPr/>
                </w:rPrChange>
              </w:rPr>
              <w:t>Não nulo.</w:t>
            </w:r>
          </w:p>
        </w:tc>
      </w:tr>
      <w:tr w:rsidR="0023355A" w:rsidRPr="001A6752" w14:paraId="03BF460B" w14:textId="77777777"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7DEDA20F" w14:textId="77777777" w:rsidR="0023355A" w:rsidRPr="001A6752" w:rsidRDefault="00E32583" w:rsidP="00E32583">
            <w:pPr>
              <w:rPr>
                <w:rPrChange w:id="3228" w:author="José Fonseca" w:date="2015-11-10T15:49:00Z">
                  <w:rPr/>
                </w:rPrChange>
              </w:rPr>
            </w:pPr>
            <w:r w:rsidRPr="001A6752">
              <w:rPr>
                <w:rPrChange w:id="3229" w:author="José Fonseca" w:date="2015-11-10T15:49:00Z">
                  <w:rPr/>
                </w:rPrChange>
              </w:rPr>
              <w:t>PCarbono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206F1EF9" w14:textId="77777777" w:rsidR="0023355A" w:rsidRPr="001A6752" w:rsidRDefault="00E32583" w:rsidP="00E32583">
            <w:pPr>
              <w:cnfStyle w:val="000000100000" w:firstRow="0" w:lastRow="0" w:firstColumn="0" w:lastColumn="0" w:oddVBand="0" w:evenVBand="0" w:oddHBand="1" w:evenHBand="0" w:firstRowFirstColumn="0" w:firstRowLastColumn="0" w:lastRowFirstColumn="0" w:lastRowLastColumn="0"/>
              <w:rPr>
                <w:rPrChange w:id="3230" w:author="José Fonseca" w:date="2015-11-10T15:49:00Z">
                  <w:rPr/>
                </w:rPrChange>
              </w:rPr>
            </w:pPr>
            <w:r w:rsidRPr="001A6752">
              <w:rPr>
                <w:rPrChange w:id="3231" w:author="José Fonseca" w:date="2015-11-10T15:49:00Z">
                  <w:rPr/>
                </w:rPrChange>
              </w:rP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6204044E" w14:textId="77777777" w:rsidR="0023355A" w:rsidRPr="001A6752" w:rsidRDefault="00E32583" w:rsidP="00E32583">
            <w:pPr>
              <w:cnfStyle w:val="000000100000" w:firstRow="0" w:lastRow="0" w:firstColumn="0" w:lastColumn="0" w:oddVBand="0" w:evenVBand="0" w:oddHBand="1" w:evenHBand="0" w:firstRowFirstColumn="0" w:firstRowLastColumn="0" w:lastRowFirstColumn="0" w:lastRowLastColumn="0"/>
              <w:rPr>
                <w:rPrChange w:id="3232" w:author="José Fonseca" w:date="2015-11-10T15:49:00Z">
                  <w:rPr/>
                </w:rPrChange>
              </w:rPr>
            </w:pPr>
            <w:r w:rsidRPr="001A6752">
              <w:rPr>
                <w:rPrChange w:id="3233" w:author="José Fonseca" w:date="2015-11-10T15:49:00Z">
                  <w:rPr/>
                </w:rPrChange>
              </w:rPr>
              <w:t>Pegada de carbono. Indica o dióxido de carbono que o utilizador salvou este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4F2619F9" w14:textId="77777777" w:rsidR="0023355A" w:rsidRPr="001A6752" w:rsidRDefault="00E32583" w:rsidP="00E32583">
            <w:pPr>
              <w:cnfStyle w:val="000000100000" w:firstRow="0" w:lastRow="0" w:firstColumn="0" w:lastColumn="0" w:oddVBand="0" w:evenVBand="0" w:oddHBand="1" w:evenHBand="0" w:firstRowFirstColumn="0" w:firstRowLastColumn="0" w:lastRowFirstColumn="0" w:lastRowLastColumn="0"/>
              <w:rPr>
                <w:rPrChange w:id="3234" w:author="José Fonseca" w:date="2015-11-10T15:49:00Z">
                  <w:rPr/>
                </w:rPrChange>
              </w:rPr>
            </w:pPr>
            <w:r w:rsidRPr="001A6752">
              <w:rPr>
                <w:rPrChange w:id="3235" w:author="José Fonseca" w:date="2015-11-10T15:49:00Z">
                  <w:rPr/>
                </w:rPrChange>
              </w:rPr>
              <w:t>Não nulo.</w:t>
            </w:r>
          </w:p>
        </w:tc>
      </w:tr>
      <w:tr w:rsidR="00E32583" w:rsidRPr="001A6752" w14:paraId="0D86A3B0" w14:textId="77777777" w:rsidTr="00E32583">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5BEECCA4" w14:textId="77777777" w:rsidR="00E32583" w:rsidRPr="001A6752" w:rsidRDefault="00E32583" w:rsidP="00E32583">
            <w:pPr>
              <w:rPr>
                <w:rPrChange w:id="3236" w:author="José Fonseca" w:date="2015-11-10T15:49:00Z">
                  <w:rPr/>
                </w:rPrChange>
              </w:rPr>
            </w:pPr>
            <w:r w:rsidRPr="001A6752">
              <w:rPr>
                <w:rPrChange w:id="3237" w:author="José Fonseca" w:date="2015-11-10T15:49:00Z">
                  <w:rPr/>
                </w:rPrChange>
              </w:rPr>
              <w:t>NCondutor</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732D95B4" w14:textId="77777777" w:rsidR="00E32583" w:rsidRPr="001A6752" w:rsidRDefault="00E32583" w:rsidP="00E32583">
            <w:pPr>
              <w:cnfStyle w:val="000000000000" w:firstRow="0" w:lastRow="0" w:firstColumn="0" w:lastColumn="0" w:oddVBand="0" w:evenVBand="0" w:oddHBand="0" w:evenHBand="0" w:firstRowFirstColumn="0" w:firstRowLastColumn="0" w:lastRowFirstColumn="0" w:lastRowLastColumn="0"/>
              <w:rPr>
                <w:rPrChange w:id="3238" w:author="José Fonseca" w:date="2015-11-10T15:49:00Z">
                  <w:rPr/>
                </w:rPrChange>
              </w:rPr>
            </w:pPr>
            <w:r w:rsidRPr="001A6752">
              <w:rPr>
                <w:rPrChange w:id="3239" w:author="José Fonseca" w:date="2015-11-10T15:49:00Z">
                  <w:rPr/>
                </w:rPrChange>
              </w:rP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36D50A56" w14:textId="77777777" w:rsidR="00E32583" w:rsidRPr="001A6752" w:rsidRDefault="00E32583" w:rsidP="00E32583">
            <w:pPr>
              <w:cnfStyle w:val="000000000000" w:firstRow="0" w:lastRow="0" w:firstColumn="0" w:lastColumn="0" w:oddVBand="0" w:evenVBand="0" w:oddHBand="0" w:evenHBand="0" w:firstRowFirstColumn="0" w:firstRowLastColumn="0" w:lastRowFirstColumn="0" w:lastRowLastColumn="0"/>
              <w:rPr>
                <w:rPrChange w:id="3240" w:author="José Fonseca" w:date="2015-11-10T15:49:00Z">
                  <w:rPr/>
                </w:rPrChange>
              </w:rPr>
            </w:pPr>
            <w:r w:rsidRPr="001A6752">
              <w:rPr>
                <w:rPrChange w:id="3241" w:author="José Fonseca" w:date="2015-11-10T15:49:00Z">
                  <w:rPr/>
                </w:rPrChange>
              </w:rPr>
              <w:t>Nº de vezes que o utilizador foi condutor durante o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25FA471B" w14:textId="77777777" w:rsidR="00E32583" w:rsidRPr="001A6752" w:rsidRDefault="00E32583" w:rsidP="00E32583">
            <w:pPr>
              <w:cnfStyle w:val="000000000000" w:firstRow="0" w:lastRow="0" w:firstColumn="0" w:lastColumn="0" w:oddVBand="0" w:evenVBand="0" w:oddHBand="0" w:evenHBand="0" w:firstRowFirstColumn="0" w:firstRowLastColumn="0" w:lastRowFirstColumn="0" w:lastRowLastColumn="0"/>
              <w:rPr>
                <w:rPrChange w:id="3242" w:author="José Fonseca" w:date="2015-11-10T15:49:00Z">
                  <w:rPr/>
                </w:rPrChange>
              </w:rPr>
            </w:pPr>
            <w:r w:rsidRPr="001A6752">
              <w:rPr>
                <w:rPrChange w:id="3243" w:author="José Fonseca" w:date="2015-11-10T15:49:00Z">
                  <w:rPr/>
                </w:rPrChange>
              </w:rPr>
              <w:t>Não nulo.</w:t>
            </w:r>
          </w:p>
        </w:tc>
      </w:tr>
      <w:tr w:rsidR="00E32583" w:rsidRPr="001A6752" w14:paraId="1837FC29" w14:textId="77777777"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0142585B" w14:textId="77777777" w:rsidR="00E32583" w:rsidRPr="001A6752" w:rsidRDefault="00E32583" w:rsidP="00E32583">
            <w:pPr>
              <w:rPr>
                <w:rPrChange w:id="3244" w:author="José Fonseca" w:date="2015-11-10T15:49:00Z">
                  <w:rPr/>
                </w:rPrChange>
              </w:rPr>
            </w:pPr>
            <w:r w:rsidRPr="001A6752">
              <w:rPr>
                <w:rPrChange w:id="3245" w:author="José Fonseca" w:date="2015-11-10T15:49:00Z">
                  <w:rPr/>
                </w:rPrChange>
              </w:rPr>
              <w:t>NPassageiro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69443E1F" w14:textId="77777777" w:rsidR="00E32583" w:rsidRPr="001A6752" w:rsidRDefault="00E32583" w:rsidP="00E32583">
            <w:pPr>
              <w:cnfStyle w:val="000000100000" w:firstRow="0" w:lastRow="0" w:firstColumn="0" w:lastColumn="0" w:oddVBand="0" w:evenVBand="0" w:oddHBand="1" w:evenHBand="0" w:firstRowFirstColumn="0" w:firstRowLastColumn="0" w:lastRowFirstColumn="0" w:lastRowLastColumn="0"/>
              <w:rPr>
                <w:rPrChange w:id="3246" w:author="José Fonseca" w:date="2015-11-10T15:49:00Z">
                  <w:rPr/>
                </w:rPrChange>
              </w:rPr>
            </w:pPr>
            <w:r w:rsidRPr="001A6752">
              <w:rPr>
                <w:rPrChange w:id="3247" w:author="José Fonseca" w:date="2015-11-10T15:49:00Z">
                  <w:rPr/>
                </w:rPrChange>
              </w:rP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7A102BC3" w14:textId="77777777" w:rsidR="00E32583" w:rsidRPr="001A6752" w:rsidRDefault="00E32583" w:rsidP="00E32583">
            <w:pPr>
              <w:cnfStyle w:val="000000100000" w:firstRow="0" w:lastRow="0" w:firstColumn="0" w:lastColumn="0" w:oddVBand="0" w:evenVBand="0" w:oddHBand="1" w:evenHBand="0" w:firstRowFirstColumn="0" w:firstRowLastColumn="0" w:lastRowFirstColumn="0" w:lastRowLastColumn="0"/>
              <w:rPr>
                <w:rPrChange w:id="3248" w:author="José Fonseca" w:date="2015-11-10T15:49:00Z">
                  <w:rPr/>
                </w:rPrChange>
              </w:rPr>
            </w:pPr>
            <w:r w:rsidRPr="001A6752">
              <w:rPr>
                <w:rPrChange w:id="3249" w:author="José Fonseca" w:date="2015-11-10T15:49:00Z">
                  <w:rPr/>
                </w:rPrChange>
              </w:rPr>
              <w:t>Nº de vezes que o utilizador foi passageiro durante o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596BD0D9" w14:textId="77777777" w:rsidR="00E32583" w:rsidRPr="001A6752" w:rsidRDefault="00E32583" w:rsidP="00E32583">
            <w:pPr>
              <w:cnfStyle w:val="000000100000" w:firstRow="0" w:lastRow="0" w:firstColumn="0" w:lastColumn="0" w:oddVBand="0" w:evenVBand="0" w:oddHBand="1" w:evenHBand="0" w:firstRowFirstColumn="0" w:firstRowLastColumn="0" w:lastRowFirstColumn="0" w:lastRowLastColumn="0"/>
              <w:rPr>
                <w:rPrChange w:id="3250" w:author="José Fonseca" w:date="2015-11-10T15:49:00Z">
                  <w:rPr/>
                </w:rPrChange>
              </w:rPr>
            </w:pPr>
            <w:r w:rsidRPr="001A6752">
              <w:rPr>
                <w:rPrChange w:id="3251" w:author="José Fonseca" w:date="2015-11-10T15:49:00Z">
                  <w:rPr/>
                </w:rPrChange>
              </w:rPr>
              <w:t>Não nulo.</w:t>
            </w:r>
          </w:p>
        </w:tc>
      </w:tr>
      <w:tr w:rsidR="00E32583" w:rsidRPr="001A6752" w14:paraId="29394566" w14:textId="77777777" w:rsidTr="00E32583">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36D176E1" w14:textId="77777777" w:rsidR="00E32583" w:rsidRPr="001A6752" w:rsidRDefault="00E32583" w:rsidP="00E32583">
            <w:pPr>
              <w:rPr>
                <w:rPrChange w:id="3252" w:author="José Fonseca" w:date="2015-11-10T15:49:00Z">
                  <w:rPr/>
                </w:rPrChange>
              </w:rPr>
            </w:pPr>
            <w:r w:rsidRPr="001A6752">
              <w:rPr>
                <w:rPrChange w:id="3253" w:author="José Fonseca" w:date="2015-11-10T15:49:00Z">
                  <w:rPr/>
                </w:rPrChange>
              </w:rPr>
              <w:t>NPessoasLevadas</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1CCA623E" w14:textId="77777777" w:rsidR="00E32583" w:rsidRPr="001A6752" w:rsidRDefault="00E32583" w:rsidP="00E32583">
            <w:pPr>
              <w:cnfStyle w:val="000000000000" w:firstRow="0" w:lastRow="0" w:firstColumn="0" w:lastColumn="0" w:oddVBand="0" w:evenVBand="0" w:oddHBand="0" w:evenHBand="0" w:firstRowFirstColumn="0" w:firstRowLastColumn="0" w:lastRowFirstColumn="0" w:lastRowLastColumn="0"/>
              <w:rPr>
                <w:rPrChange w:id="3254" w:author="José Fonseca" w:date="2015-11-10T15:49:00Z">
                  <w:rPr/>
                </w:rPrChange>
              </w:rPr>
            </w:pPr>
            <w:r w:rsidRPr="001A6752">
              <w:rPr>
                <w:rPrChange w:id="3255" w:author="José Fonseca" w:date="2015-11-10T15:49:00Z">
                  <w:rPr/>
                </w:rPrChange>
              </w:rP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1B27A976" w14:textId="77777777" w:rsidR="00E32583" w:rsidRPr="001A6752" w:rsidRDefault="00E32583" w:rsidP="00E32583">
            <w:pPr>
              <w:cnfStyle w:val="000000000000" w:firstRow="0" w:lastRow="0" w:firstColumn="0" w:lastColumn="0" w:oddVBand="0" w:evenVBand="0" w:oddHBand="0" w:evenHBand="0" w:firstRowFirstColumn="0" w:firstRowLastColumn="0" w:lastRowFirstColumn="0" w:lastRowLastColumn="0"/>
              <w:rPr>
                <w:rPrChange w:id="3256" w:author="José Fonseca" w:date="2015-11-10T15:49:00Z">
                  <w:rPr/>
                </w:rPrChange>
              </w:rPr>
            </w:pPr>
            <w:r w:rsidRPr="001A6752">
              <w:rPr>
                <w:rPrChange w:id="3257" w:author="José Fonseca" w:date="2015-11-10T15:49:00Z">
                  <w:rPr/>
                </w:rPrChange>
              </w:rPr>
              <w:t>Nº de pessoas que o utilizador levou este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5B9CCB8A" w14:textId="77777777" w:rsidR="00E32583" w:rsidRPr="001A6752" w:rsidRDefault="00E32583" w:rsidP="00E32583">
            <w:pPr>
              <w:cnfStyle w:val="000000000000" w:firstRow="0" w:lastRow="0" w:firstColumn="0" w:lastColumn="0" w:oddVBand="0" w:evenVBand="0" w:oddHBand="0" w:evenHBand="0" w:firstRowFirstColumn="0" w:firstRowLastColumn="0" w:lastRowFirstColumn="0" w:lastRowLastColumn="0"/>
              <w:rPr>
                <w:rPrChange w:id="3258" w:author="José Fonseca" w:date="2015-11-10T15:49:00Z">
                  <w:rPr/>
                </w:rPrChange>
              </w:rPr>
            </w:pPr>
            <w:r w:rsidRPr="001A6752">
              <w:rPr>
                <w:rPrChange w:id="3259" w:author="José Fonseca" w:date="2015-11-10T15:49:00Z">
                  <w:rPr/>
                </w:rPrChange>
              </w:rPr>
              <w:t>Não nulo.</w:t>
            </w:r>
          </w:p>
        </w:tc>
      </w:tr>
    </w:tbl>
    <w:p w14:paraId="152832D9" w14:textId="77777777" w:rsidR="0023355A" w:rsidRPr="001A6752" w:rsidRDefault="00123F10" w:rsidP="00123F10">
      <w:pPr>
        <w:pStyle w:val="Caption"/>
        <w:rPr>
          <w:rPrChange w:id="3260" w:author="José Fonseca" w:date="2015-11-10T15:49:00Z">
            <w:rPr/>
          </w:rPrChange>
        </w:rPr>
      </w:pPr>
      <w:bookmarkStart w:id="3261" w:name="_Toc434874447"/>
      <w:r w:rsidRPr="001A6752">
        <w:rPr>
          <w:rPrChange w:id="3262" w:author="José Fonseca" w:date="2015-11-10T15:49:00Z">
            <w:rPr/>
          </w:rPrChange>
        </w:rPr>
        <w:t xml:space="preserve">Tabela </w:t>
      </w:r>
      <w:r w:rsidR="00E64FF6" w:rsidRPr="001A6752">
        <w:rPr>
          <w:rPrChange w:id="3263" w:author="José Fonseca" w:date="2015-11-10T15:49:00Z">
            <w:rPr/>
          </w:rPrChange>
        </w:rPr>
        <w:fldChar w:fldCharType="begin"/>
      </w:r>
      <w:r w:rsidR="00E64FF6" w:rsidRPr="001A6752">
        <w:rPr>
          <w:rPrChange w:id="3264" w:author="José Fonseca" w:date="2015-11-10T15:49:00Z">
            <w:rPr/>
          </w:rPrChange>
        </w:rPr>
        <w:instrText xml:space="preserve"> SEQ Tabela \* ARABIC </w:instrText>
      </w:r>
      <w:r w:rsidR="00E64FF6" w:rsidRPr="001A6752">
        <w:rPr>
          <w:rPrChange w:id="3265" w:author="José Fonseca" w:date="2015-11-10T15:49:00Z">
            <w:rPr/>
          </w:rPrChange>
        </w:rPr>
        <w:fldChar w:fldCharType="separate"/>
      </w:r>
      <w:r w:rsidR="009B510B" w:rsidRPr="001A6752">
        <w:rPr>
          <w:rPrChange w:id="3266" w:author="José Fonseca" w:date="2015-11-10T15:49:00Z">
            <w:rPr>
              <w:noProof/>
            </w:rPr>
          </w:rPrChange>
        </w:rPr>
        <w:t>13</w:t>
      </w:r>
      <w:r w:rsidR="00E64FF6" w:rsidRPr="001A6752">
        <w:rPr>
          <w:rPrChange w:id="3267" w:author="José Fonseca" w:date="2015-11-10T15:49:00Z">
            <w:rPr>
              <w:noProof/>
            </w:rPr>
          </w:rPrChange>
        </w:rPr>
        <w:fldChar w:fldCharType="end"/>
      </w:r>
      <w:r w:rsidRPr="001A6752">
        <w:rPr>
          <w:rPrChange w:id="3268" w:author="José Fonseca" w:date="2015-11-10T15:49:00Z">
            <w:rPr/>
          </w:rPrChange>
        </w:rPr>
        <w:t xml:space="preserve"> - Dicionário de dados da tabela Estatísticas.</w:t>
      </w:r>
      <w:bookmarkEnd w:id="3261"/>
    </w:p>
    <w:p w14:paraId="42336BAD" w14:textId="77777777" w:rsidR="001C14A6" w:rsidRPr="001A6752" w:rsidRDefault="001C14A6" w:rsidP="001C14A6">
      <w:pPr>
        <w:rPr>
          <w:rPrChange w:id="3269" w:author="José Fonseca" w:date="2015-11-10T15:49:00Z">
            <w:rPr/>
          </w:rPrChange>
        </w:rPr>
      </w:pPr>
      <w:r w:rsidRPr="001A6752">
        <w:rPr>
          <w:rPrChange w:id="3270" w:author="José Fonseca" w:date="2015-11-10T15:49:00Z">
            <w:rPr/>
          </w:rPrChange>
        </w:rPr>
        <w:t>Operações:</w:t>
      </w:r>
    </w:p>
    <w:tbl>
      <w:tblPr>
        <w:tblStyle w:val="TabeladeGrade4-nfase11"/>
        <w:tblW w:w="0" w:type="auto"/>
        <w:tblLook w:val="04A0" w:firstRow="1" w:lastRow="0" w:firstColumn="1" w:lastColumn="0" w:noHBand="0" w:noVBand="1"/>
      </w:tblPr>
      <w:tblGrid>
        <w:gridCol w:w="1413"/>
        <w:gridCol w:w="7081"/>
      </w:tblGrid>
      <w:tr w:rsidR="00E32583" w:rsidRPr="001A6752" w14:paraId="1D5C087E" w14:textId="77777777" w:rsidTr="00E325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9B69234" w14:textId="77777777" w:rsidR="00E32583" w:rsidRPr="001A6752" w:rsidRDefault="00E32583" w:rsidP="00E32583">
            <w:pPr>
              <w:rPr>
                <w:rPrChange w:id="3271" w:author="José Fonseca" w:date="2015-11-10T15:49:00Z">
                  <w:rPr/>
                </w:rPrChange>
              </w:rPr>
            </w:pPr>
            <w:r w:rsidRPr="001A6752">
              <w:rPr>
                <w:rPrChange w:id="3272" w:author="José Fonseca" w:date="2015-11-10T15:49:00Z">
                  <w:rPr/>
                </w:rPrChange>
              </w:rPr>
              <w:t>Nome</w:t>
            </w:r>
          </w:p>
        </w:tc>
        <w:tc>
          <w:tcPr>
            <w:tcW w:w="7081" w:type="dxa"/>
          </w:tcPr>
          <w:p w14:paraId="7C13C43B" w14:textId="77777777" w:rsidR="00E32583" w:rsidRPr="001A6752" w:rsidRDefault="00E32583" w:rsidP="00E32583">
            <w:pPr>
              <w:cnfStyle w:val="100000000000" w:firstRow="1" w:lastRow="0" w:firstColumn="0" w:lastColumn="0" w:oddVBand="0" w:evenVBand="0" w:oddHBand="0" w:evenHBand="0" w:firstRowFirstColumn="0" w:firstRowLastColumn="0" w:lastRowFirstColumn="0" w:lastRowLastColumn="0"/>
              <w:rPr>
                <w:rPrChange w:id="3273" w:author="José Fonseca" w:date="2015-11-10T15:49:00Z">
                  <w:rPr/>
                </w:rPrChange>
              </w:rPr>
            </w:pPr>
            <w:r w:rsidRPr="001A6752">
              <w:rPr>
                <w:rPrChange w:id="3274" w:author="José Fonseca" w:date="2015-11-10T15:49:00Z">
                  <w:rPr/>
                </w:rPrChange>
              </w:rPr>
              <w:t>Descrição</w:t>
            </w:r>
          </w:p>
        </w:tc>
      </w:tr>
      <w:tr w:rsidR="00E32583" w:rsidRPr="001A6752" w14:paraId="1BF15E7B" w14:textId="77777777"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14:paraId="6EBE8364" w14:textId="77777777" w:rsidR="00E32583" w:rsidRPr="001A6752" w:rsidRDefault="00E32583" w:rsidP="00E32583">
            <w:pPr>
              <w:rPr>
                <w:rPrChange w:id="3275" w:author="José Fonseca" w:date="2015-11-10T15:49:00Z">
                  <w:rPr/>
                </w:rPrChange>
              </w:rPr>
            </w:pPr>
            <w:r w:rsidRPr="001A6752">
              <w:rPr>
                <w:rPrChange w:id="3276" w:author="José Fonseca" w:date="2015-11-10T15:49:00Z">
                  <w:rPr/>
                </w:rPrChange>
              </w:rPr>
              <w:t>Inserir()</w:t>
            </w:r>
          </w:p>
        </w:tc>
        <w:tc>
          <w:tcPr>
            <w:tcW w:w="7081" w:type="dxa"/>
            <w:hideMark/>
          </w:tcPr>
          <w:p w14:paraId="1DC38752" w14:textId="77777777" w:rsidR="00E32583" w:rsidRPr="001A6752" w:rsidRDefault="00E32583" w:rsidP="00E32583">
            <w:pPr>
              <w:cnfStyle w:val="000000100000" w:firstRow="0" w:lastRow="0" w:firstColumn="0" w:lastColumn="0" w:oddVBand="0" w:evenVBand="0" w:oddHBand="1" w:evenHBand="0" w:firstRowFirstColumn="0" w:firstRowLastColumn="0" w:lastRowFirstColumn="0" w:lastRowLastColumn="0"/>
              <w:rPr>
                <w:rPrChange w:id="3277" w:author="José Fonseca" w:date="2015-11-10T15:49:00Z">
                  <w:rPr/>
                </w:rPrChange>
              </w:rPr>
            </w:pPr>
            <w:r w:rsidRPr="001A6752">
              <w:rPr>
                <w:rPrChange w:id="3278" w:author="José Fonseca" w:date="2015-11-10T15:49:00Z">
                  <w:rPr/>
                </w:rPrChange>
              </w:rPr>
              <w:t>Operação que permite inserir uma estatística</w:t>
            </w:r>
            <w:r w:rsidR="00123F10" w:rsidRPr="001A6752">
              <w:rPr>
                <w:rPrChange w:id="3279" w:author="José Fonseca" w:date="2015-11-10T15:49:00Z">
                  <w:rPr/>
                </w:rPrChange>
              </w:rPr>
              <w:t>.</w:t>
            </w:r>
          </w:p>
          <w:p w14:paraId="712B0F28" w14:textId="77777777" w:rsidR="00E32583" w:rsidRPr="001A6752" w:rsidRDefault="00123F10" w:rsidP="00A71114">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PrChange w:id="3280" w:author="José Fonseca" w:date="2015-11-10T15:49:00Z">
                  <w:rPr/>
                </w:rPrChange>
              </w:rPr>
            </w:pPr>
            <w:r w:rsidRPr="001A6752">
              <w:rPr>
                <w:rPrChange w:id="3281" w:author="José Fonseca" w:date="2015-11-10T15:49:00Z">
                  <w:rPr/>
                </w:rPrChange>
              </w:rPr>
              <w:t>Introduzir idutilizador, ano, mes, distancia, PCarbono, NCondutor, NPassageiro, NPessoasLevadas.</w:t>
            </w:r>
          </w:p>
        </w:tc>
      </w:tr>
      <w:tr w:rsidR="00E32583" w:rsidRPr="001A6752" w14:paraId="73C8D3D5" w14:textId="77777777" w:rsidTr="00E32583">
        <w:tc>
          <w:tcPr>
            <w:cnfStyle w:val="001000000000" w:firstRow="0" w:lastRow="0" w:firstColumn="1" w:lastColumn="0" w:oddVBand="0" w:evenVBand="0" w:oddHBand="0" w:evenHBand="0" w:firstRowFirstColumn="0" w:firstRowLastColumn="0" w:lastRowFirstColumn="0" w:lastRowLastColumn="0"/>
            <w:tcW w:w="1413" w:type="dxa"/>
            <w:hideMark/>
          </w:tcPr>
          <w:p w14:paraId="15C24C5C" w14:textId="77777777" w:rsidR="00E32583" w:rsidRPr="001A6752" w:rsidRDefault="00E32583" w:rsidP="00E32583">
            <w:pPr>
              <w:rPr>
                <w:rPrChange w:id="3282" w:author="José Fonseca" w:date="2015-11-10T15:49:00Z">
                  <w:rPr/>
                </w:rPrChange>
              </w:rPr>
            </w:pPr>
            <w:r w:rsidRPr="001A6752">
              <w:rPr>
                <w:rPrChange w:id="3283" w:author="José Fonseca" w:date="2015-11-10T15:49:00Z">
                  <w:rPr/>
                </w:rPrChange>
              </w:rPr>
              <w:t>Consultar()</w:t>
            </w:r>
          </w:p>
        </w:tc>
        <w:tc>
          <w:tcPr>
            <w:tcW w:w="7081" w:type="dxa"/>
            <w:hideMark/>
          </w:tcPr>
          <w:p w14:paraId="59F81753" w14:textId="77777777" w:rsidR="00E32583" w:rsidRPr="001A6752" w:rsidRDefault="00E32583" w:rsidP="00E32583">
            <w:pPr>
              <w:cnfStyle w:val="000000000000" w:firstRow="0" w:lastRow="0" w:firstColumn="0" w:lastColumn="0" w:oddVBand="0" w:evenVBand="0" w:oddHBand="0" w:evenHBand="0" w:firstRowFirstColumn="0" w:firstRowLastColumn="0" w:lastRowFirstColumn="0" w:lastRowLastColumn="0"/>
              <w:rPr>
                <w:rPrChange w:id="3284" w:author="José Fonseca" w:date="2015-11-10T15:49:00Z">
                  <w:rPr/>
                </w:rPrChange>
              </w:rPr>
            </w:pPr>
            <w:r w:rsidRPr="001A6752">
              <w:rPr>
                <w:rPrChange w:id="3285" w:author="José Fonseca" w:date="2015-11-10T15:49:00Z">
                  <w:rPr/>
                </w:rPrChange>
              </w:rPr>
              <w:t>Operação que permite consultar um</w:t>
            </w:r>
            <w:r w:rsidR="00123F10" w:rsidRPr="001A6752">
              <w:rPr>
                <w:rPrChange w:id="3286" w:author="José Fonseca" w:date="2015-11-10T15:49:00Z">
                  <w:rPr/>
                </w:rPrChange>
              </w:rPr>
              <w:t>a estatística.</w:t>
            </w:r>
          </w:p>
          <w:p w14:paraId="1DA3A3F2" w14:textId="77777777" w:rsidR="00E32583" w:rsidRPr="001A6752" w:rsidRDefault="00123F10" w:rsidP="00A71114">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PrChange w:id="3287" w:author="José Fonseca" w:date="2015-11-10T15:49:00Z">
                  <w:rPr/>
                </w:rPrChange>
              </w:rPr>
            </w:pPr>
            <w:r w:rsidRPr="001A6752">
              <w:rPr>
                <w:rPrChange w:id="3288" w:author="José Fonseca" w:date="2015-11-10T15:49:00Z">
                  <w:rPr/>
                </w:rPrChange>
              </w:rPr>
              <w:t>Selecionar uma estatística.</w:t>
            </w:r>
          </w:p>
          <w:p w14:paraId="29D537C2" w14:textId="77777777" w:rsidR="00E32583" w:rsidRPr="001A6752" w:rsidRDefault="00E32583" w:rsidP="00A71114">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PrChange w:id="3289" w:author="José Fonseca" w:date="2015-11-10T15:49:00Z">
                  <w:rPr/>
                </w:rPrChange>
              </w:rPr>
            </w:pPr>
            <w:r w:rsidRPr="001A6752">
              <w:rPr>
                <w:rPrChange w:id="3290" w:author="José Fonseca" w:date="2015-11-10T15:49:00Z">
                  <w:rPr/>
                </w:rPrChange>
              </w:rPr>
              <w:t xml:space="preserve">O </w:t>
            </w:r>
            <w:r w:rsidR="00123F10" w:rsidRPr="001A6752">
              <w:rPr>
                <w:rPrChange w:id="3291" w:author="José Fonseca" w:date="2015-11-10T15:49:00Z">
                  <w:rPr/>
                </w:rPrChange>
              </w:rPr>
              <w:t>sistema mostra os detalhes dessa estatística.</w:t>
            </w:r>
          </w:p>
        </w:tc>
      </w:tr>
      <w:tr w:rsidR="00E32583" w:rsidRPr="001A6752" w14:paraId="7EF345EF" w14:textId="77777777" w:rsidTr="00E32583">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14:paraId="7A7381B8" w14:textId="77777777" w:rsidR="00E32583" w:rsidRPr="001A6752" w:rsidRDefault="00E32583" w:rsidP="00E32583">
            <w:pPr>
              <w:rPr>
                <w:rPrChange w:id="3292" w:author="José Fonseca" w:date="2015-11-10T15:49:00Z">
                  <w:rPr/>
                </w:rPrChange>
              </w:rPr>
            </w:pPr>
            <w:r w:rsidRPr="001A6752">
              <w:rPr>
                <w:rPrChange w:id="3293" w:author="José Fonseca" w:date="2015-11-10T15:49:00Z">
                  <w:rPr/>
                </w:rPrChange>
              </w:rPr>
              <w:t>Alterar()</w:t>
            </w:r>
          </w:p>
        </w:tc>
        <w:tc>
          <w:tcPr>
            <w:tcW w:w="7081" w:type="dxa"/>
            <w:hideMark/>
          </w:tcPr>
          <w:p w14:paraId="3C446D0D" w14:textId="77777777" w:rsidR="00E32583" w:rsidRPr="001A6752" w:rsidRDefault="00E32583" w:rsidP="00E32583">
            <w:pPr>
              <w:cnfStyle w:val="000000100000" w:firstRow="0" w:lastRow="0" w:firstColumn="0" w:lastColumn="0" w:oddVBand="0" w:evenVBand="0" w:oddHBand="1" w:evenHBand="0" w:firstRowFirstColumn="0" w:firstRowLastColumn="0" w:lastRowFirstColumn="0" w:lastRowLastColumn="0"/>
              <w:rPr>
                <w:rPrChange w:id="3294" w:author="José Fonseca" w:date="2015-11-10T15:49:00Z">
                  <w:rPr/>
                </w:rPrChange>
              </w:rPr>
            </w:pPr>
            <w:r w:rsidRPr="001A6752">
              <w:rPr>
                <w:rPrChange w:id="3295" w:author="José Fonseca" w:date="2015-11-10T15:49:00Z">
                  <w:rPr/>
                </w:rPrChange>
              </w:rPr>
              <w:t xml:space="preserve">Operação que permite </w:t>
            </w:r>
            <w:r w:rsidR="00123F10" w:rsidRPr="001A6752">
              <w:rPr>
                <w:rPrChange w:id="3296" w:author="José Fonseca" w:date="2015-11-10T15:49:00Z">
                  <w:rPr/>
                </w:rPrChange>
              </w:rPr>
              <w:t>alterar uma estatística.</w:t>
            </w:r>
          </w:p>
          <w:p w14:paraId="28185348" w14:textId="77777777" w:rsidR="00E32583" w:rsidRPr="001A6752" w:rsidRDefault="00E32583" w:rsidP="00A71114">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PrChange w:id="3297" w:author="José Fonseca" w:date="2015-11-10T15:49:00Z">
                  <w:rPr/>
                </w:rPrChange>
              </w:rPr>
            </w:pPr>
            <w:r w:rsidRPr="001A6752">
              <w:rPr>
                <w:rPrChange w:id="3298" w:author="José Fonseca" w:date="2015-11-10T15:49:00Z">
                  <w:rPr/>
                </w:rPrChange>
              </w:rPr>
              <w:t>Selecionar um</w:t>
            </w:r>
            <w:r w:rsidR="00123F10" w:rsidRPr="001A6752">
              <w:rPr>
                <w:rPrChange w:id="3299" w:author="José Fonseca" w:date="2015-11-10T15:49:00Z">
                  <w:rPr/>
                </w:rPrChange>
              </w:rPr>
              <w:t>a estatística.</w:t>
            </w:r>
          </w:p>
          <w:p w14:paraId="483FB68A" w14:textId="77777777" w:rsidR="00E32583" w:rsidRPr="001A6752" w:rsidRDefault="00123F10" w:rsidP="00A71114">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PrChange w:id="3300" w:author="José Fonseca" w:date="2015-11-10T15:49:00Z">
                  <w:rPr/>
                </w:rPrChange>
              </w:rPr>
            </w:pPr>
            <w:r w:rsidRPr="001A6752">
              <w:rPr>
                <w:rPrChange w:id="3301" w:author="José Fonseca" w:date="2015-11-10T15:49:00Z">
                  <w:rPr/>
                </w:rPrChange>
              </w:rPr>
              <w:t>Alterar os campos permitidos.</w:t>
            </w:r>
          </w:p>
          <w:p w14:paraId="4F4AAD9D" w14:textId="77777777" w:rsidR="00E32583" w:rsidRPr="001A6752" w:rsidRDefault="00E32583" w:rsidP="00A71114">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PrChange w:id="3302" w:author="José Fonseca" w:date="2015-11-10T15:49:00Z">
                  <w:rPr/>
                </w:rPrChange>
              </w:rPr>
            </w:pPr>
            <w:r w:rsidRPr="001A6752">
              <w:rPr>
                <w:rPrChange w:id="3303" w:author="José Fonseca" w:date="2015-11-10T15:49:00Z">
                  <w:rPr/>
                </w:rPrChange>
              </w:rPr>
              <w:t xml:space="preserve">Atualizar </w:t>
            </w:r>
            <w:r w:rsidR="00123F10" w:rsidRPr="001A6752">
              <w:rPr>
                <w:rPrChange w:id="3304" w:author="José Fonseca" w:date="2015-11-10T15:49:00Z">
                  <w:rPr/>
                </w:rPrChange>
              </w:rPr>
              <w:t>a estatística.</w:t>
            </w:r>
          </w:p>
        </w:tc>
      </w:tr>
    </w:tbl>
    <w:p w14:paraId="55CEE339" w14:textId="77777777" w:rsidR="00486145" w:rsidRPr="001A6752" w:rsidRDefault="00123F10" w:rsidP="00486145">
      <w:pPr>
        <w:pStyle w:val="Caption"/>
        <w:rPr>
          <w:rPrChange w:id="3305" w:author="José Fonseca" w:date="2015-11-10T15:49:00Z">
            <w:rPr/>
          </w:rPrChange>
        </w:rPr>
      </w:pPr>
      <w:bookmarkStart w:id="3306" w:name="_Toc434874448"/>
      <w:r w:rsidRPr="001A6752">
        <w:rPr>
          <w:rPrChange w:id="3307" w:author="José Fonseca" w:date="2015-11-10T15:49:00Z">
            <w:rPr/>
          </w:rPrChange>
        </w:rPr>
        <w:t xml:space="preserve">Tabela </w:t>
      </w:r>
      <w:r w:rsidR="00E64FF6" w:rsidRPr="001A6752">
        <w:rPr>
          <w:rPrChange w:id="3308" w:author="José Fonseca" w:date="2015-11-10T15:49:00Z">
            <w:rPr/>
          </w:rPrChange>
        </w:rPr>
        <w:fldChar w:fldCharType="begin"/>
      </w:r>
      <w:r w:rsidR="00E64FF6" w:rsidRPr="001A6752">
        <w:rPr>
          <w:rPrChange w:id="3309" w:author="José Fonseca" w:date="2015-11-10T15:49:00Z">
            <w:rPr/>
          </w:rPrChange>
        </w:rPr>
        <w:instrText xml:space="preserve"> SEQ Tabela \* ARABIC </w:instrText>
      </w:r>
      <w:r w:rsidR="00E64FF6" w:rsidRPr="001A6752">
        <w:rPr>
          <w:rPrChange w:id="3310" w:author="José Fonseca" w:date="2015-11-10T15:49:00Z">
            <w:rPr/>
          </w:rPrChange>
        </w:rPr>
        <w:fldChar w:fldCharType="separate"/>
      </w:r>
      <w:r w:rsidR="009B510B" w:rsidRPr="001A6752">
        <w:rPr>
          <w:rPrChange w:id="3311" w:author="José Fonseca" w:date="2015-11-10T15:49:00Z">
            <w:rPr>
              <w:noProof/>
            </w:rPr>
          </w:rPrChange>
        </w:rPr>
        <w:t>14</w:t>
      </w:r>
      <w:r w:rsidR="00E64FF6" w:rsidRPr="001A6752">
        <w:rPr>
          <w:rPrChange w:id="3312" w:author="José Fonseca" w:date="2015-11-10T15:49:00Z">
            <w:rPr>
              <w:noProof/>
            </w:rPr>
          </w:rPrChange>
        </w:rPr>
        <w:fldChar w:fldCharType="end"/>
      </w:r>
      <w:r w:rsidRPr="001A6752">
        <w:rPr>
          <w:rPrChange w:id="3313" w:author="José Fonseca" w:date="2015-11-10T15:49:00Z">
            <w:rPr/>
          </w:rPrChange>
        </w:rPr>
        <w:t xml:space="preserve"> - Operações da tabela Estatíticas.</w:t>
      </w:r>
      <w:bookmarkEnd w:id="3306"/>
      <w:r w:rsidR="00486145" w:rsidRPr="001A6752">
        <w:rPr>
          <w:rPrChange w:id="3314" w:author="José Fonseca" w:date="2015-11-10T15:49:00Z">
            <w:rPr/>
          </w:rPrChange>
        </w:rPr>
        <w:br w:type="page"/>
      </w:r>
    </w:p>
    <w:p w14:paraId="7CEFF638" w14:textId="77777777" w:rsidR="00486145" w:rsidRPr="001A6752" w:rsidRDefault="00486145" w:rsidP="00486145">
      <w:pPr>
        <w:pStyle w:val="Heading3"/>
        <w:rPr>
          <w:rPrChange w:id="3315" w:author="José Fonseca" w:date="2015-11-10T15:49:00Z">
            <w:rPr/>
          </w:rPrChange>
        </w:rPr>
      </w:pPr>
      <w:bookmarkStart w:id="3316" w:name="_Toc434846646"/>
      <w:bookmarkStart w:id="3317" w:name="_Toc434848102"/>
      <w:r w:rsidRPr="001A6752">
        <w:rPr>
          <w:rPrChange w:id="3318" w:author="José Fonseca" w:date="2015-11-10T15:49:00Z">
            <w:rPr/>
          </w:rPrChange>
        </w:rPr>
        <w:lastRenderedPageBreak/>
        <w:t>Configurações</w:t>
      </w:r>
      <w:bookmarkEnd w:id="3316"/>
      <w:bookmarkEnd w:id="3317"/>
    </w:p>
    <w:p w14:paraId="1CC5AD7E" w14:textId="77777777" w:rsidR="00486145" w:rsidRPr="001A6752" w:rsidRDefault="00486145" w:rsidP="00486145">
      <w:pPr>
        <w:rPr>
          <w:rPrChange w:id="3319" w:author="José Fonseca" w:date="2015-11-10T15:49:00Z">
            <w:rPr/>
          </w:rPrChange>
        </w:rPr>
      </w:pPr>
      <w:r w:rsidRPr="001A6752">
        <w:rPr>
          <w:rPrChange w:id="3320" w:author="José Fonseca" w:date="2015-11-10T15:49:00Z">
            <w:rPr/>
          </w:rPrChange>
        </w:rP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486145" w:rsidRPr="001A6752" w14:paraId="177A1EA5" w14:textId="77777777" w:rsidTr="00486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14:paraId="669D8B05" w14:textId="77777777" w:rsidR="00486145" w:rsidRPr="001A6752" w:rsidRDefault="00486145" w:rsidP="00486145">
            <w:pPr>
              <w:rPr>
                <w:rPrChange w:id="3321" w:author="José Fonseca" w:date="2015-11-10T15:49:00Z">
                  <w:rPr/>
                </w:rPrChange>
              </w:rPr>
            </w:pPr>
            <w:r w:rsidRPr="001A6752">
              <w:rPr>
                <w:rPrChange w:id="3322" w:author="José Fonseca" w:date="2015-11-10T15:49:00Z">
                  <w:rPr/>
                </w:rPrChange>
              </w:rPr>
              <w:t>Nome do campo</w:t>
            </w:r>
          </w:p>
        </w:tc>
        <w:tc>
          <w:tcPr>
            <w:tcW w:w="1973" w:type="dxa"/>
            <w:hideMark/>
          </w:tcPr>
          <w:p w14:paraId="44EB2D43" w14:textId="77777777" w:rsidR="00486145" w:rsidRPr="001A6752" w:rsidRDefault="00486145" w:rsidP="00486145">
            <w:pPr>
              <w:cnfStyle w:val="100000000000" w:firstRow="1" w:lastRow="0" w:firstColumn="0" w:lastColumn="0" w:oddVBand="0" w:evenVBand="0" w:oddHBand="0" w:evenHBand="0" w:firstRowFirstColumn="0" w:firstRowLastColumn="0" w:lastRowFirstColumn="0" w:lastRowLastColumn="0"/>
              <w:rPr>
                <w:rPrChange w:id="3323" w:author="José Fonseca" w:date="2015-11-10T15:49:00Z">
                  <w:rPr/>
                </w:rPrChange>
              </w:rPr>
            </w:pPr>
            <w:r w:rsidRPr="001A6752">
              <w:rPr>
                <w:rPrChange w:id="3324" w:author="José Fonseca" w:date="2015-11-10T15:49:00Z">
                  <w:rPr/>
                </w:rPrChange>
              </w:rPr>
              <w:t>Tipo de dados</w:t>
            </w:r>
          </w:p>
        </w:tc>
        <w:tc>
          <w:tcPr>
            <w:tcW w:w="2977" w:type="dxa"/>
            <w:hideMark/>
          </w:tcPr>
          <w:p w14:paraId="0D343324" w14:textId="77777777" w:rsidR="00486145" w:rsidRPr="001A6752" w:rsidRDefault="00486145" w:rsidP="00486145">
            <w:pPr>
              <w:cnfStyle w:val="100000000000" w:firstRow="1" w:lastRow="0" w:firstColumn="0" w:lastColumn="0" w:oddVBand="0" w:evenVBand="0" w:oddHBand="0" w:evenHBand="0" w:firstRowFirstColumn="0" w:firstRowLastColumn="0" w:lastRowFirstColumn="0" w:lastRowLastColumn="0"/>
              <w:rPr>
                <w:rPrChange w:id="3325" w:author="José Fonseca" w:date="2015-11-10T15:49:00Z">
                  <w:rPr/>
                </w:rPrChange>
              </w:rPr>
            </w:pPr>
            <w:r w:rsidRPr="001A6752">
              <w:rPr>
                <w:rPrChange w:id="3326" w:author="José Fonseca" w:date="2015-11-10T15:49:00Z">
                  <w:rPr/>
                </w:rPrChange>
              </w:rPr>
              <w:t>Descrição</w:t>
            </w:r>
          </w:p>
        </w:tc>
        <w:tc>
          <w:tcPr>
            <w:tcW w:w="1559" w:type="dxa"/>
            <w:hideMark/>
          </w:tcPr>
          <w:p w14:paraId="269AB0B7" w14:textId="77777777" w:rsidR="00486145" w:rsidRPr="001A6752" w:rsidRDefault="00486145" w:rsidP="00486145">
            <w:pPr>
              <w:cnfStyle w:val="100000000000" w:firstRow="1" w:lastRow="0" w:firstColumn="0" w:lastColumn="0" w:oddVBand="0" w:evenVBand="0" w:oddHBand="0" w:evenHBand="0" w:firstRowFirstColumn="0" w:firstRowLastColumn="0" w:lastRowFirstColumn="0" w:lastRowLastColumn="0"/>
              <w:rPr>
                <w:rPrChange w:id="3327" w:author="José Fonseca" w:date="2015-11-10T15:49:00Z">
                  <w:rPr/>
                </w:rPrChange>
              </w:rPr>
            </w:pPr>
            <w:r w:rsidRPr="001A6752">
              <w:rPr>
                <w:rPrChange w:id="3328" w:author="José Fonseca" w:date="2015-11-10T15:49:00Z">
                  <w:rPr/>
                </w:rPrChange>
              </w:rPr>
              <w:t>Restrições</w:t>
            </w:r>
          </w:p>
        </w:tc>
      </w:tr>
      <w:tr w:rsidR="00486145" w:rsidRPr="001A6752" w14:paraId="679991BB" w14:textId="77777777"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42F66254" w14:textId="77777777" w:rsidR="00486145" w:rsidRPr="001A6752" w:rsidRDefault="00486145" w:rsidP="00486145">
            <w:pPr>
              <w:rPr>
                <w:rPrChange w:id="3329" w:author="José Fonseca" w:date="2015-11-10T15:49:00Z">
                  <w:rPr/>
                </w:rPrChange>
              </w:rPr>
            </w:pPr>
            <w:r w:rsidRPr="001A6752">
              <w:rPr>
                <w:rPrChange w:id="3330" w:author="José Fonseca" w:date="2015-11-10T15:49:00Z">
                  <w:rPr/>
                </w:rPrChange>
              </w:rPr>
              <w:t>idConfiguracao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012707D0" w14:textId="77777777" w:rsidR="00486145" w:rsidRPr="001A6752" w:rsidRDefault="00486145" w:rsidP="00486145">
            <w:pPr>
              <w:cnfStyle w:val="000000100000" w:firstRow="0" w:lastRow="0" w:firstColumn="0" w:lastColumn="0" w:oddVBand="0" w:evenVBand="0" w:oddHBand="1" w:evenHBand="0" w:firstRowFirstColumn="0" w:firstRowLastColumn="0" w:lastRowFirstColumn="0" w:lastRowLastColumn="0"/>
              <w:rPr>
                <w:rPrChange w:id="3331" w:author="José Fonseca" w:date="2015-11-10T15:49:00Z">
                  <w:rPr/>
                </w:rPrChange>
              </w:rPr>
            </w:pPr>
            <w:r w:rsidRPr="001A6752">
              <w:rPr>
                <w:rPrChange w:id="3332" w:author="José Fonseca" w:date="2015-11-10T15:49:00Z">
                  <w:rPr/>
                </w:rPrChange>
              </w:rP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51635B20" w14:textId="77777777" w:rsidR="00486145" w:rsidRPr="001A6752" w:rsidRDefault="00486145" w:rsidP="00486145">
            <w:pPr>
              <w:cnfStyle w:val="000000100000" w:firstRow="0" w:lastRow="0" w:firstColumn="0" w:lastColumn="0" w:oddVBand="0" w:evenVBand="0" w:oddHBand="1" w:evenHBand="0" w:firstRowFirstColumn="0" w:firstRowLastColumn="0" w:lastRowFirstColumn="0" w:lastRowLastColumn="0"/>
              <w:rPr>
                <w:rPrChange w:id="3333" w:author="José Fonseca" w:date="2015-11-10T15:49:00Z">
                  <w:rPr/>
                </w:rPrChange>
              </w:rPr>
            </w:pPr>
            <w:r w:rsidRPr="001A6752">
              <w:rPr>
                <w:rPrChange w:id="3334" w:author="José Fonseca" w:date="2015-11-10T15:49:00Z">
                  <w:rPr/>
                </w:rPrChange>
              </w:rPr>
              <w:t>(PK) Id da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6BABCD0A" w14:textId="77777777" w:rsidR="00486145" w:rsidRPr="001A6752" w:rsidRDefault="00486145" w:rsidP="00486145">
            <w:pPr>
              <w:cnfStyle w:val="000000100000" w:firstRow="0" w:lastRow="0" w:firstColumn="0" w:lastColumn="0" w:oddVBand="0" w:evenVBand="0" w:oddHBand="1" w:evenHBand="0" w:firstRowFirstColumn="0" w:firstRowLastColumn="0" w:lastRowFirstColumn="0" w:lastRowLastColumn="0"/>
              <w:rPr>
                <w:rPrChange w:id="3335" w:author="José Fonseca" w:date="2015-11-10T15:49:00Z">
                  <w:rPr/>
                </w:rPrChange>
              </w:rPr>
            </w:pPr>
            <w:r w:rsidRPr="001A6752">
              <w:rPr>
                <w:rPrChange w:id="3336" w:author="José Fonseca" w:date="2015-11-10T15:49:00Z">
                  <w:rPr/>
                </w:rPrChange>
              </w:rPr>
              <w:t>Não nulo.</w:t>
            </w:r>
          </w:p>
          <w:p w14:paraId="38E5EBF3" w14:textId="77777777" w:rsidR="00486145" w:rsidRPr="001A6752" w:rsidRDefault="00486145" w:rsidP="00486145">
            <w:pPr>
              <w:cnfStyle w:val="000000100000" w:firstRow="0" w:lastRow="0" w:firstColumn="0" w:lastColumn="0" w:oddVBand="0" w:evenVBand="0" w:oddHBand="1" w:evenHBand="0" w:firstRowFirstColumn="0" w:firstRowLastColumn="0" w:lastRowFirstColumn="0" w:lastRowLastColumn="0"/>
              <w:rPr>
                <w:rPrChange w:id="3337" w:author="José Fonseca" w:date="2015-11-10T15:49:00Z">
                  <w:rPr/>
                </w:rPrChange>
              </w:rPr>
            </w:pPr>
            <w:r w:rsidRPr="001A6752">
              <w:rPr>
                <w:rPrChange w:id="3338" w:author="José Fonseca" w:date="2015-11-10T15:49:00Z">
                  <w:rPr/>
                </w:rPrChange>
              </w:rPr>
              <w:t>PK.</w:t>
            </w:r>
          </w:p>
        </w:tc>
      </w:tr>
      <w:tr w:rsidR="00486145" w:rsidRPr="001A6752" w14:paraId="3A243258" w14:textId="77777777" w:rsidTr="00486145">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0978A594" w14:textId="77777777" w:rsidR="00486145" w:rsidRPr="001A6752" w:rsidRDefault="00486145" w:rsidP="00486145">
            <w:pPr>
              <w:rPr>
                <w:rPrChange w:id="3339" w:author="José Fonseca" w:date="2015-11-10T15:49:00Z">
                  <w:rPr/>
                </w:rPrChange>
              </w:rPr>
            </w:pPr>
            <w:r w:rsidRPr="001A6752">
              <w:rPr>
                <w:rPrChange w:id="3340" w:author="José Fonseca" w:date="2015-11-10T15:49:00Z">
                  <w:rPr/>
                </w:rPrChange>
              </w:rPr>
              <w:t>idUtilizador</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7474CECB" w14:textId="77777777" w:rsidR="00486145" w:rsidRPr="001A6752" w:rsidRDefault="008F70A4" w:rsidP="00486145">
            <w:pPr>
              <w:cnfStyle w:val="000000000000" w:firstRow="0" w:lastRow="0" w:firstColumn="0" w:lastColumn="0" w:oddVBand="0" w:evenVBand="0" w:oddHBand="0" w:evenHBand="0" w:firstRowFirstColumn="0" w:firstRowLastColumn="0" w:lastRowFirstColumn="0" w:lastRowLastColumn="0"/>
              <w:rPr>
                <w:rPrChange w:id="3341" w:author="José Fonseca" w:date="2015-11-10T15:49:00Z">
                  <w:rPr/>
                </w:rPrChange>
              </w:rPr>
            </w:pPr>
            <w:r w:rsidRPr="001A6752">
              <w:rPr>
                <w:rPrChange w:id="3342" w:author="José Fonseca" w:date="2015-11-10T15:49:00Z">
                  <w:rPr/>
                </w:rPrChange>
              </w:rP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402E2C25" w14:textId="77777777" w:rsidR="00486145" w:rsidRPr="001A6752" w:rsidRDefault="008F70A4" w:rsidP="008F70A4">
            <w:pPr>
              <w:cnfStyle w:val="000000000000" w:firstRow="0" w:lastRow="0" w:firstColumn="0" w:lastColumn="0" w:oddVBand="0" w:evenVBand="0" w:oddHBand="0" w:evenHBand="0" w:firstRowFirstColumn="0" w:firstRowLastColumn="0" w:lastRowFirstColumn="0" w:lastRowLastColumn="0"/>
              <w:rPr>
                <w:rPrChange w:id="3343" w:author="José Fonseca" w:date="2015-11-10T15:49:00Z">
                  <w:rPr/>
                </w:rPrChange>
              </w:rPr>
            </w:pPr>
            <w:r w:rsidRPr="001A6752">
              <w:rPr>
                <w:rPrChange w:id="3344" w:author="José Fonseca" w:date="2015-11-10T15:49:00Z">
                  <w:rPr/>
                </w:rPrChange>
              </w:rPr>
              <w:t>(F</w:t>
            </w:r>
            <w:r w:rsidR="00486145" w:rsidRPr="001A6752">
              <w:rPr>
                <w:rPrChange w:id="3345" w:author="José Fonseca" w:date="2015-11-10T15:49:00Z">
                  <w:rPr/>
                </w:rPrChange>
              </w:rPr>
              <w:t xml:space="preserve">K) </w:t>
            </w:r>
            <w:r w:rsidRPr="001A6752">
              <w:rPr>
                <w:rPrChange w:id="3346" w:author="José Fonseca" w:date="2015-11-10T15:49:00Z">
                  <w:rPr/>
                </w:rPrChange>
              </w:rPr>
              <w:t>Id do utilizador a qual se refere 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46605E95" w14:textId="77777777" w:rsidR="00486145" w:rsidRPr="001A6752" w:rsidRDefault="00486145" w:rsidP="00486145">
            <w:pPr>
              <w:cnfStyle w:val="000000000000" w:firstRow="0" w:lastRow="0" w:firstColumn="0" w:lastColumn="0" w:oddVBand="0" w:evenVBand="0" w:oddHBand="0" w:evenHBand="0" w:firstRowFirstColumn="0" w:firstRowLastColumn="0" w:lastRowFirstColumn="0" w:lastRowLastColumn="0"/>
              <w:rPr>
                <w:rPrChange w:id="3347" w:author="José Fonseca" w:date="2015-11-10T15:49:00Z">
                  <w:rPr/>
                </w:rPrChange>
              </w:rPr>
            </w:pPr>
            <w:r w:rsidRPr="001A6752">
              <w:rPr>
                <w:rPrChange w:id="3348" w:author="José Fonseca" w:date="2015-11-10T15:49:00Z">
                  <w:rPr/>
                </w:rPrChange>
              </w:rPr>
              <w:t>Não nulo.</w:t>
            </w:r>
          </w:p>
          <w:p w14:paraId="7A195D7B" w14:textId="77777777" w:rsidR="00486145" w:rsidRPr="001A6752" w:rsidRDefault="008F70A4" w:rsidP="00486145">
            <w:pPr>
              <w:cnfStyle w:val="000000000000" w:firstRow="0" w:lastRow="0" w:firstColumn="0" w:lastColumn="0" w:oddVBand="0" w:evenVBand="0" w:oddHBand="0" w:evenHBand="0" w:firstRowFirstColumn="0" w:firstRowLastColumn="0" w:lastRowFirstColumn="0" w:lastRowLastColumn="0"/>
              <w:rPr>
                <w:rPrChange w:id="3349" w:author="José Fonseca" w:date="2015-11-10T15:49:00Z">
                  <w:rPr/>
                </w:rPrChange>
              </w:rPr>
            </w:pPr>
            <w:r w:rsidRPr="001A6752">
              <w:rPr>
                <w:rPrChange w:id="3350" w:author="José Fonseca" w:date="2015-11-10T15:49:00Z">
                  <w:rPr/>
                </w:rPrChange>
              </w:rPr>
              <w:t>F</w:t>
            </w:r>
            <w:r w:rsidR="00486145" w:rsidRPr="001A6752">
              <w:rPr>
                <w:rPrChange w:id="3351" w:author="José Fonseca" w:date="2015-11-10T15:49:00Z">
                  <w:rPr/>
                </w:rPrChange>
              </w:rPr>
              <w:t>K.</w:t>
            </w:r>
          </w:p>
        </w:tc>
      </w:tr>
      <w:tr w:rsidR="00486145" w:rsidRPr="001A6752" w14:paraId="024CC666" w14:textId="77777777"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19AC1AC9" w14:textId="77777777" w:rsidR="00486145" w:rsidRPr="001A6752" w:rsidRDefault="00486145" w:rsidP="00486145">
            <w:pPr>
              <w:rPr>
                <w:rPrChange w:id="3352" w:author="José Fonseca" w:date="2015-11-10T15:49:00Z">
                  <w:rPr/>
                </w:rPrChange>
              </w:rPr>
            </w:pPr>
            <w:r w:rsidRPr="001A6752">
              <w:rPr>
                <w:rPrChange w:id="3353" w:author="José Fonseca" w:date="2015-11-10T15:49:00Z">
                  <w:rPr/>
                </w:rPrChange>
              </w:rPr>
              <w:t>DataInicio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7A8C4910" w14:textId="77777777" w:rsidR="00486145" w:rsidRPr="001A6752" w:rsidRDefault="008F70A4" w:rsidP="00486145">
            <w:pPr>
              <w:cnfStyle w:val="000000100000" w:firstRow="0" w:lastRow="0" w:firstColumn="0" w:lastColumn="0" w:oddVBand="0" w:evenVBand="0" w:oddHBand="1" w:evenHBand="0" w:firstRowFirstColumn="0" w:firstRowLastColumn="0" w:lastRowFirstColumn="0" w:lastRowLastColumn="0"/>
              <w:rPr>
                <w:rPrChange w:id="3354" w:author="José Fonseca" w:date="2015-11-10T15:49:00Z">
                  <w:rPr/>
                </w:rPrChange>
              </w:rPr>
            </w:pPr>
            <w:r w:rsidRPr="001A6752">
              <w:rPr>
                <w:rPrChange w:id="3355" w:author="José Fonseca" w:date="2015-11-10T15:49:00Z">
                  <w:rPr/>
                </w:rPrChange>
              </w:rP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72DBE5EB" w14:textId="77777777" w:rsidR="00486145" w:rsidRPr="001A6752" w:rsidRDefault="008F70A4" w:rsidP="008F70A4">
            <w:pPr>
              <w:cnfStyle w:val="000000100000" w:firstRow="0" w:lastRow="0" w:firstColumn="0" w:lastColumn="0" w:oddVBand="0" w:evenVBand="0" w:oddHBand="1" w:evenHBand="0" w:firstRowFirstColumn="0" w:firstRowLastColumn="0" w:lastRowFirstColumn="0" w:lastRowLastColumn="0"/>
              <w:rPr>
                <w:rPrChange w:id="3356" w:author="José Fonseca" w:date="2015-11-10T15:49:00Z">
                  <w:rPr/>
                </w:rPrChange>
              </w:rPr>
            </w:pPr>
            <w:r w:rsidRPr="001A6752">
              <w:rPr>
                <w:rPrChange w:id="3357" w:author="José Fonseca" w:date="2015-11-10T15:49:00Z">
                  <w:rPr/>
                </w:rPrChange>
              </w:rPr>
              <w:t>Data inicial, a partir da qual se pode aplicar 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791052FE" w14:textId="77777777" w:rsidR="00486145" w:rsidRPr="001A6752" w:rsidRDefault="00486145" w:rsidP="00486145">
            <w:pPr>
              <w:cnfStyle w:val="000000100000" w:firstRow="0" w:lastRow="0" w:firstColumn="0" w:lastColumn="0" w:oddVBand="0" w:evenVBand="0" w:oddHBand="1" w:evenHBand="0" w:firstRowFirstColumn="0" w:firstRowLastColumn="0" w:lastRowFirstColumn="0" w:lastRowLastColumn="0"/>
              <w:rPr>
                <w:rPrChange w:id="3358" w:author="José Fonseca" w:date="2015-11-10T15:49:00Z">
                  <w:rPr/>
                </w:rPrChange>
              </w:rPr>
            </w:pPr>
          </w:p>
        </w:tc>
      </w:tr>
      <w:tr w:rsidR="00486145" w:rsidRPr="001A6752" w14:paraId="61E398D3" w14:textId="77777777" w:rsidTr="00486145">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5663EEBA" w14:textId="77777777" w:rsidR="00486145" w:rsidRPr="001A6752" w:rsidRDefault="00486145" w:rsidP="00486145">
            <w:pPr>
              <w:rPr>
                <w:rPrChange w:id="3359" w:author="José Fonseca" w:date="2015-11-10T15:49:00Z">
                  <w:rPr/>
                </w:rPrChange>
              </w:rPr>
            </w:pPr>
            <w:r w:rsidRPr="001A6752">
              <w:rPr>
                <w:rPrChange w:id="3360" w:author="José Fonseca" w:date="2015-11-10T15:49:00Z">
                  <w:rPr/>
                </w:rPrChange>
              </w:rPr>
              <w:t>DataFim</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52CA2DD6" w14:textId="77777777" w:rsidR="00486145" w:rsidRPr="001A6752" w:rsidRDefault="008F70A4" w:rsidP="00486145">
            <w:pPr>
              <w:cnfStyle w:val="000000000000" w:firstRow="0" w:lastRow="0" w:firstColumn="0" w:lastColumn="0" w:oddVBand="0" w:evenVBand="0" w:oddHBand="0" w:evenHBand="0" w:firstRowFirstColumn="0" w:firstRowLastColumn="0" w:lastRowFirstColumn="0" w:lastRowLastColumn="0"/>
              <w:rPr>
                <w:rPrChange w:id="3361" w:author="José Fonseca" w:date="2015-11-10T15:49:00Z">
                  <w:rPr/>
                </w:rPrChange>
              </w:rPr>
            </w:pPr>
            <w:r w:rsidRPr="001A6752">
              <w:rPr>
                <w:rPrChange w:id="3362" w:author="José Fonseca" w:date="2015-11-10T15:49:00Z">
                  <w:rPr/>
                </w:rPrChange>
              </w:rP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314D5A89" w14:textId="77777777" w:rsidR="00486145" w:rsidRPr="001A6752" w:rsidRDefault="008F70A4" w:rsidP="008F70A4">
            <w:pPr>
              <w:cnfStyle w:val="000000000000" w:firstRow="0" w:lastRow="0" w:firstColumn="0" w:lastColumn="0" w:oddVBand="0" w:evenVBand="0" w:oddHBand="0" w:evenHBand="0" w:firstRowFirstColumn="0" w:firstRowLastColumn="0" w:lastRowFirstColumn="0" w:lastRowLastColumn="0"/>
              <w:rPr>
                <w:rPrChange w:id="3363" w:author="José Fonseca" w:date="2015-11-10T15:49:00Z">
                  <w:rPr/>
                </w:rPrChange>
              </w:rPr>
            </w:pPr>
            <w:r w:rsidRPr="001A6752">
              <w:rPr>
                <w:rPrChange w:id="3364" w:author="José Fonseca" w:date="2015-11-10T15:49:00Z">
                  <w:rPr/>
                </w:rPrChange>
              </w:rPr>
              <w:t>Data final, a partir da qual não se pode aplicar 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7F9713E8" w14:textId="77777777" w:rsidR="00486145" w:rsidRPr="001A6752" w:rsidRDefault="00486145" w:rsidP="00486145">
            <w:pPr>
              <w:cnfStyle w:val="000000000000" w:firstRow="0" w:lastRow="0" w:firstColumn="0" w:lastColumn="0" w:oddVBand="0" w:evenVBand="0" w:oddHBand="0" w:evenHBand="0" w:firstRowFirstColumn="0" w:firstRowLastColumn="0" w:lastRowFirstColumn="0" w:lastRowLastColumn="0"/>
              <w:rPr>
                <w:rPrChange w:id="3365" w:author="José Fonseca" w:date="2015-11-10T15:49:00Z">
                  <w:rPr/>
                </w:rPrChange>
              </w:rPr>
            </w:pPr>
          </w:p>
        </w:tc>
      </w:tr>
      <w:tr w:rsidR="00486145" w:rsidRPr="001A6752" w14:paraId="37B035C5" w14:textId="77777777"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736AC611" w14:textId="77777777" w:rsidR="00486145" w:rsidRPr="001A6752" w:rsidRDefault="00486145" w:rsidP="00486145">
            <w:pPr>
              <w:rPr>
                <w:rPrChange w:id="3366" w:author="José Fonseca" w:date="2015-11-10T15:49:00Z">
                  <w:rPr/>
                </w:rPrChange>
              </w:rPr>
            </w:pPr>
            <w:r w:rsidRPr="001A6752">
              <w:rPr>
                <w:rPrChange w:id="3367" w:author="José Fonseca" w:date="2015-11-10T15:49:00Z">
                  <w:rPr/>
                </w:rPrChange>
              </w:rPr>
              <w:t>HoraInicio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623D7E33" w14:textId="77777777" w:rsidR="00486145" w:rsidRPr="001A6752" w:rsidRDefault="008F70A4" w:rsidP="00486145">
            <w:pPr>
              <w:cnfStyle w:val="000000100000" w:firstRow="0" w:lastRow="0" w:firstColumn="0" w:lastColumn="0" w:oddVBand="0" w:evenVBand="0" w:oddHBand="1" w:evenHBand="0" w:firstRowFirstColumn="0" w:firstRowLastColumn="0" w:lastRowFirstColumn="0" w:lastRowLastColumn="0"/>
              <w:rPr>
                <w:rPrChange w:id="3368" w:author="José Fonseca" w:date="2015-11-10T15:49:00Z">
                  <w:rPr/>
                </w:rPrChange>
              </w:rPr>
            </w:pPr>
            <w:r w:rsidRPr="001A6752">
              <w:rPr>
                <w:rPrChange w:id="3369" w:author="José Fonseca" w:date="2015-11-10T15:49:00Z">
                  <w:rPr/>
                </w:rPrChange>
              </w:rP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6C1F4676" w14:textId="77777777" w:rsidR="00486145" w:rsidRPr="001A6752" w:rsidRDefault="0095008E" w:rsidP="00486145">
            <w:pPr>
              <w:cnfStyle w:val="000000100000" w:firstRow="0" w:lastRow="0" w:firstColumn="0" w:lastColumn="0" w:oddVBand="0" w:evenVBand="0" w:oddHBand="1" w:evenHBand="0" w:firstRowFirstColumn="0" w:firstRowLastColumn="0" w:lastRowFirstColumn="0" w:lastRowLastColumn="0"/>
              <w:rPr>
                <w:rPrChange w:id="3370" w:author="José Fonseca" w:date="2015-11-10T15:49:00Z">
                  <w:rPr/>
                </w:rPrChange>
              </w:rPr>
            </w:pPr>
            <w:r w:rsidRPr="001A6752">
              <w:rPr>
                <w:rPrChange w:id="3371" w:author="José Fonseca" w:date="2015-11-10T15:49:00Z">
                  <w:rPr/>
                </w:rPrChange>
              </w:rPr>
              <w:t>Hora de início da boleia configurada.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06DF1834" w14:textId="77777777" w:rsidR="00486145" w:rsidRPr="001A6752" w:rsidRDefault="00486145" w:rsidP="00486145">
            <w:pPr>
              <w:cnfStyle w:val="000000100000" w:firstRow="0" w:lastRow="0" w:firstColumn="0" w:lastColumn="0" w:oddVBand="0" w:evenVBand="0" w:oddHBand="1" w:evenHBand="0" w:firstRowFirstColumn="0" w:firstRowLastColumn="0" w:lastRowFirstColumn="0" w:lastRowLastColumn="0"/>
              <w:rPr>
                <w:rPrChange w:id="3372" w:author="José Fonseca" w:date="2015-11-10T15:49:00Z">
                  <w:rPr/>
                </w:rPrChange>
              </w:rPr>
            </w:pPr>
          </w:p>
        </w:tc>
      </w:tr>
      <w:tr w:rsidR="00486145" w:rsidRPr="001A6752" w14:paraId="5063A4AB" w14:textId="77777777" w:rsidTr="00486145">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7E0B86DA" w14:textId="77777777" w:rsidR="00486145" w:rsidRPr="001A6752" w:rsidRDefault="00486145" w:rsidP="00486145">
            <w:pPr>
              <w:rPr>
                <w:rPrChange w:id="3373" w:author="José Fonseca" w:date="2015-11-10T15:49:00Z">
                  <w:rPr/>
                </w:rPrChange>
              </w:rPr>
            </w:pPr>
            <w:r w:rsidRPr="001A6752">
              <w:rPr>
                <w:rPrChange w:id="3374" w:author="José Fonseca" w:date="2015-11-10T15:49:00Z">
                  <w:rPr/>
                </w:rPrChange>
              </w:rPr>
              <w:t>HoraFim</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1B41538E" w14:textId="77777777" w:rsidR="00486145" w:rsidRPr="001A6752" w:rsidRDefault="0095008E" w:rsidP="00486145">
            <w:pPr>
              <w:cnfStyle w:val="000000000000" w:firstRow="0" w:lastRow="0" w:firstColumn="0" w:lastColumn="0" w:oddVBand="0" w:evenVBand="0" w:oddHBand="0" w:evenHBand="0" w:firstRowFirstColumn="0" w:firstRowLastColumn="0" w:lastRowFirstColumn="0" w:lastRowLastColumn="0"/>
              <w:rPr>
                <w:rPrChange w:id="3375" w:author="José Fonseca" w:date="2015-11-10T15:49:00Z">
                  <w:rPr/>
                </w:rPrChange>
              </w:rPr>
            </w:pPr>
            <w:r w:rsidRPr="001A6752">
              <w:rPr>
                <w:rPrChange w:id="3376" w:author="José Fonseca" w:date="2015-11-10T15:49:00Z">
                  <w:rPr/>
                </w:rPrChange>
              </w:rP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342F39E4" w14:textId="77777777" w:rsidR="00486145" w:rsidRPr="001A6752" w:rsidRDefault="0095008E" w:rsidP="0095008E">
            <w:pPr>
              <w:cnfStyle w:val="000000000000" w:firstRow="0" w:lastRow="0" w:firstColumn="0" w:lastColumn="0" w:oddVBand="0" w:evenVBand="0" w:oddHBand="0" w:evenHBand="0" w:firstRowFirstColumn="0" w:firstRowLastColumn="0" w:lastRowFirstColumn="0" w:lastRowLastColumn="0"/>
              <w:rPr>
                <w:rPrChange w:id="3377" w:author="José Fonseca" w:date="2015-11-10T15:49:00Z">
                  <w:rPr/>
                </w:rPrChange>
              </w:rPr>
            </w:pPr>
            <w:r w:rsidRPr="001A6752">
              <w:rPr>
                <w:rPrChange w:id="3378" w:author="José Fonseca" w:date="2015-11-10T15:49:00Z">
                  <w:rPr/>
                </w:rPrChange>
              </w:rPr>
              <w:t>Hora final da boleia configurada.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12CCA85D" w14:textId="77777777" w:rsidR="00486145" w:rsidRPr="001A6752" w:rsidRDefault="00486145" w:rsidP="00486145">
            <w:pPr>
              <w:cnfStyle w:val="000000000000" w:firstRow="0" w:lastRow="0" w:firstColumn="0" w:lastColumn="0" w:oddVBand="0" w:evenVBand="0" w:oddHBand="0" w:evenHBand="0" w:firstRowFirstColumn="0" w:firstRowLastColumn="0" w:lastRowFirstColumn="0" w:lastRowLastColumn="0"/>
              <w:rPr>
                <w:rPrChange w:id="3379" w:author="José Fonseca" w:date="2015-11-10T15:49:00Z">
                  <w:rPr/>
                </w:rPrChange>
              </w:rPr>
            </w:pPr>
          </w:p>
        </w:tc>
      </w:tr>
      <w:tr w:rsidR="00486145" w:rsidRPr="001A6752" w14:paraId="02C9B658" w14:textId="77777777"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19B10665" w14:textId="77777777" w:rsidR="00486145" w:rsidRPr="001A6752" w:rsidRDefault="00486145" w:rsidP="00486145">
            <w:pPr>
              <w:rPr>
                <w:rPrChange w:id="3380" w:author="José Fonseca" w:date="2015-11-10T15:49:00Z">
                  <w:rPr/>
                </w:rPrChange>
              </w:rPr>
            </w:pPr>
            <w:r w:rsidRPr="001A6752">
              <w:rPr>
                <w:rPrChange w:id="3381" w:author="José Fonseca" w:date="2015-11-10T15:49:00Z">
                  <w:rPr/>
                </w:rPrChange>
              </w:rPr>
              <w:t>DiaSemana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374F151A" w14:textId="77777777" w:rsidR="00486145" w:rsidRPr="001A6752" w:rsidRDefault="00486145" w:rsidP="00486145">
            <w:pPr>
              <w:cnfStyle w:val="000000100000" w:firstRow="0" w:lastRow="0" w:firstColumn="0" w:lastColumn="0" w:oddVBand="0" w:evenVBand="0" w:oddHBand="1" w:evenHBand="0" w:firstRowFirstColumn="0" w:firstRowLastColumn="0" w:lastRowFirstColumn="0" w:lastRowLastColumn="0"/>
              <w:rPr>
                <w:rPrChange w:id="3382" w:author="José Fonseca" w:date="2015-11-10T15:49:00Z">
                  <w:rPr/>
                </w:rPrChange>
              </w:rPr>
            </w:pPr>
            <w:r w:rsidRPr="001A6752">
              <w:rPr>
                <w:rPrChange w:id="3383" w:author="José Fonseca" w:date="2015-11-10T15:49:00Z">
                  <w:rPr/>
                </w:rPrChange>
              </w:rPr>
              <w:t>Int</w:t>
            </w:r>
            <w:r w:rsidR="0095008E" w:rsidRPr="001A6752">
              <w:rPr>
                <w:rPrChange w:id="3384" w:author="José Fonseca" w:date="2015-11-10T15:49:00Z">
                  <w:rPr/>
                </w:rPrChange>
              </w:rPr>
              <w: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6FE95A10" w14:textId="77777777" w:rsidR="00486145" w:rsidRPr="001A6752" w:rsidRDefault="003073C2" w:rsidP="00486145">
            <w:pPr>
              <w:cnfStyle w:val="000000100000" w:firstRow="0" w:lastRow="0" w:firstColumn="0" w:lastColumn="0" w:oddVBand="0" w:evenVBand="0" w:oddHBand="1" w:evenHBand="0" w:firstRowFirstColumn="0" w:firstRowLastColumn="0" w:lastRowFirstColumn="0" w:lastRowLastColumn="0"/>
              <w:rPr>
                <w:rPrChange w:id="3385" w:author="José Fonseca" w:date="2015-11-10T15:49:00Z">
                  <w:rPr/>
                </w:rPrChange>
              </w:rPr>
            </w:pPr>
            <w:r w:rsidRPr="001A6752">
              <w:rPr>
                <w:rPrChange w:id="3386" w:author="José Fonseca" w:date="2015-11-10T15:49:00Z">
                  <w:rPr/>
                </w:rPrChange>
              </w:rPr>
              <w:t>Dia da semana da boleia configurada.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66310CEC" w14:textId="77777777" w:rsidR="00486145" w:rsidRPr="001A6752" w:rsidRDefault="00486145" w:rsidP="00486145">
            <w:pPr>
              <w:cnfStyle w:val="000000100000" w:firstRow="0" w:lastRow="0" w:firstColumn="0" w:lastColumn="0" w:oddVBand="0" w:evenVBand="0" w:oddHBand="1" w:evenHBand="0" w:firstRowFirstColumn="0" w:firstRowLastColumn="0" w:lastRowFirstColumn="0" w:lastRowLastColumn="0"/>
              <w:rPr>
                <w:rPrChange w:id="3387" w:author="José Fonseca" w:date="2015-11-10T15:49:00Z">
                  <w:rPr/>
                </w:rPrChange>
              </w:rPr>
            </w:pPr>
          </w:p>
        </w:tc>
      </w:tr>
      <w:tr w:rsidR="00486145" w:rsidRPr="001A6752" w14:paraId="130DC91F" w14:textId="77777777" w:rsidTr="00486145">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0F650412" w14:textId="77777777" w:rsidR="00486145" w:rsidRPr="001A6752" w:rsidRDefault="008F70A4" w:rsidP="00486145">
            <w:pPr>
              <w:rPr>
                <w:rPrChange w:id="3388" w:author="José Fonseca" w:date="2015-11-10T15:49:00Z">
                  <w:rPr/>
                </w:rPrChange>
              </w:rPr>
            </w:pPr>
            <w:r w:rsidRPr="001A6752">
              <w:rPr>
                <w:rPrChange w:id="3389" w:author="José Fonseca" w:date="2015-11-10T15:49:00Z">
                  <w:rPr/>
                </w:rPrChange>
              </w:rPr>
              <w:t>DataCriacao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3159DF90" w14:textId="77777777" w:rsidR="00486145" w:rsidRPr="001A6752" w:rsidRDefault="00D3357B" w:rsidP="00486145">
            <w:pPr>
              <w:cnfStyle w:val="000000000000" w:firstRow="0" w:lastRow="0" w:firstColumn="0" w:lastColumn="0" w:oddVBand="0" w:evenVBand="0" w:oddHBand="0" w:evenHBand="0" w:firstRowFirstColumn="0" w:firstRowLastColumn="0" w:lastRowFirstColumn="0" w:lastRowLastColumn="0"/>
              <w:rPr>
                <w:rPrChange w:id="3390" w:author="José Fonseca" w:date="2015-11-10T15:49:00Z">
                  <w:rPr/>
                </w:rPrChange>
              </w:rPr>
            </w:pPr>
            <w:r w:rsidRPr="001A6752">
              <w:rPr>
                <w:rPrChange w:id="3391" w:author="José Fonseca" w:date="2015-11-10T15:49:00Z">
                  <w:rPr/>
                </w:rPrChange>
              </w:rP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5FE26A8E" w14:textId="77777777" w:rsidR="00486145" w:rsidRPr="001A6752" w:rsidRDefault="00D3357B" w:rsidP="00486145">
            <w:pPr>
              <w:cnfStyle w:val="000000000000" w:firstRow="0" w:lastRow="0" w:firstColumn="0" w:lastColumn="0" w:oddVBand="0" w:evenVBand="0" w:oddHBand="0" w:evenHBand="0" w:firstRowFirstColumn="0" w:firstRowLastColumn="0" w:lastRowFirstColumn="0" w:lastRowLastColumn="0"/>
              <w:rPr>
                <w:rPrChange w:id="3392" w:author="José Fonseca" w:date="2015-11-10T15:49:00Z">
                  <w:rPr/>
                </w:rPrChange>
              </w:rPr>
            </w:pPr>
            <w:r w:rsidRPr="001A6752">
              <w:rPr>
                <w:rPrChange w:id="3393" w:author="José Fonseca" w:date="2015-11-10T15:49:00Z">
                  <w:rPr/>
                </w:rPrChange>
              </w:rPr>
              <w:t>Data de criação da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0C1EC239" w14:textId="77777777" w:rsidR="00486145" w:rsidRPr="001A6752" w:rsidRDefault="00486145" w:rsidP="00486145">
            <w:pPr>
              <w:cnfStyle w:val="000000000000" w:firstRow="0" w:lastRow="0" w:firstColumn="0" w:lastColumn="0" w:oddVBand="0" w:evenVBand="0" w:oddHBand="0" w:evenHBand="0" w:firstRowFirstColumn="0" w:firstRowLastColumn="0" w:lastRowFirstColumn="0" w:lastRowLastColumn="0"/>
              <w:rPr>
                <w:rPrChange w:id="3394" w:author="José Fonseca" w:date="2015-11-10T15:49:00Z">
                  <w:rPr/>
                </w:rPrChange>
              </w:rPr>
            </w:pPr>
          </w:p>
        </w:tc>
      </w:tr>
      <w:tr w:rsidR="008F70A4" w:rsidRPr="001A6752" w14:paraId="1D8B0D60" w14:textId="77777777"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12E95786" w14:textId="77777777" w:rsidR="008F70A4" w:rsidRPr="001A6752" w:rsidRDefault="008F70A4" w:rsidP="00486145">
            <w:pPr>
              <w:rPr>
                <w:rPrChange w:id="3395" w:author="José Fonseca" w:date="2015-11-10T15:49:00Z">
                  <w:rPr/>
                </w:rPrChange>
              </w:rPr>
            </w:pPr>
            <w:r w:rsidRPr="001A6752">
              <w:rPr>
                <w:rPrChange w:id="3396" w:author="José Fonseca" w:date="2015-11-10T15:49:00Z">
                  <w:rPr/>
                </w:rPrChange>
              </w:rPr>
              <w:t>Ativo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1CCF5812" w14:textId="77777777" w:rsidR="008F70A4" w:rsidRPr="001A6752" w:rsidRDefault="006B2734" w:rsidP="00486145">
            <w:pPr>
              <w:cnfStyle w:val="000000100000" w:firstRow="0" w:lastRow="0" w:firstColumn="0" w:lastColumn="0" w:oddVBand="0" w:evenVBand="0" w:oddHBand="1" w:evenHBand="0" w:firstRowFirstColumn="0" w:firstRowLastColumn="0" w:lastRowFirstColumn="0" w:lastRowLastColumn="0"/>
              <w:rPr>
                <w:rPrChange w:id="3397" w:author="José Fonseca" w:date="2015-11-10T15:49:00Z">
                  <w:rPr/>
                </w:rPrChange>
              </w:rPr>
            </w:pPr>
            <w:r w:rsidRPr="001A6752">
              <w:rPr>
                <w:rPrChange w:id="3398" w:author="José Fonseca" w:date="2015-11-10T15:49:00Z">
                  <w:rPr/>
                </w:rPrChange>
              </w:rPr>
              <w:t>Int(1).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59725A58" w14:textId="77777777" w:rsidR="008F70A4" w:rsidRPr="001A6752" w:rsidRDefault="006B2734" w:rsidP="00486145">
            <w:pPr>
              <w:cnfStyle w:val="000000100000" w:firstRow="0" w:lastRow="0" w:firstColumn="0" w:lastColumn="0" w:oddVBand="0" w:evenVBand="0" w:oddHBand="1" w:evenHBand="0" w:firstRowFirstColumn="0" w:firstRowLastColumn="0" w:lastRowFirstColumn="0" w:lastRowLastColumn="0"/>
              <w:rPr>
                <w:rPrChange w:id="3399" w:author="José Fonseca" w:date="2015-11-10T15:49:00Z">
                  <w:rPr/>
                </w:rPrChange>
              </w:rPr>
            </w:pPr>
            <w:r w:rsidRPr="001A6752">
              <w:rPr>
                <w:rPrChange w:id="3400" w:author="José Fonseca" w:date="2015-11-10T15:49:00Z">
                  <w:rPr/>
                </w:rPrChange>
              </w:rPr>
              <w:t>Indica se a configuração está ativa ou não.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1300B777" w14:textId="77777777" w:rsidR="008F70A4" w:rsidRPr="001A6752" w:rsidRDefault="006B2734" w:rsidP="00486145">
            <w:pPr>
              <w:cnfStyle w:val="000000100000" w:firstRow="0" w:lastRow="0" w:firstColumn="0" w:lastColumn="0" w:oddVBand="0" w:evenVBand="0" w:oddHBand="1" w:evenHBand="0" w:firstRowFirstColumn="0" w:firstRowLastColumn="0" w:lastRowFirstColumn="0" w:lastRowLastColumn="0"/>
              <w:rPr>
                <w:rPrChange w:id="3401" w:author="José Fonseca" w:date="2015-11-10T15:49:00Z">
                  <w:rPr/>
                </w:rPrChange>
              </w:rPr>
            </w:pPr>
            <w:r w:rsidRPr="001A6752">
              <w:rPr>
                <w:rPrChange w:id="3402" w:author="José Fonseca" w:date="2015-11-10T15:49:00Z">
                  <w:rPr/>
                </w:rPrChange>
              </w:rPr>
              <w:t>Não nulo.</w:t>
            </w:r>
          </w:p>
        </w:tc>
      </w:tr>
    </w:tbl>
    <w:p w14:paraId="7A8CD7BD" w14:textId="77777777" w:rsidR="00486145" w:rsidRPr="001A6752" w:rsidRDefault="003A058E" w:rsidP="003A058E">
      <w:pPr>
        <w:pStyle w:val="Caption"/>
        <w:rPr>
          <w:rPrChange w:id="3403" w:author="José Fonseca" w:date="2015-11-10T15:49:00Z">
            <w:rPr/>
          </w:rPrChange>
        </w:rPr>
      </w:pPr>
      <w:bookmarkStart w:id="3404" w:name="_Toc434874449"/>
      <w:r w:rsidRPr="001A6752">
        <w:rPr>
          <w:rPrChange w:id="3405" w:author="José Fonseca" w:date="2015-11-10T15:49:00Z">
            <w:rPr/>
          </w:rPrChange>
        </w:rPr>
        <w:t xml:space="preserve">Tabela </w:t>
      </w:r>
      <w:r w:rsidR="00E64FF6" w:rsidRPr="001A6752">
        <w:rPr>
          <w:rPrChange w:id="3406" w:author="José Fonseca" w:date="2015-11-10T15:49:00Z">
            <w:rPr/>
          </w:rPrChange>
        </w:rPr>
        <w:fldChar w:fldCharType="begin"/>
      </w:r>
      <w:r w:rsidR="00E64FF6" w:rsidRPr="001A6752">
        <w:rPr>
          <w:rPrChange w:id="3407" w:author="José Fonseca" w:date="2015-11-10T15:49:00Z">
            <w:rPr/>
          </w:rPrChange>
        </w:rPr>
        <w:instrText xml:space="preserve"> SEQ Tabela \* ARABIC </w:instrText>
      </w:r>
      <w:r w:rsidR="00E64FF6" w:rsidRPr="001A6752">
        <w:rPr>
          <w:rPrChange w:id="3408" w:author="José Fonseca" w:date="2015-11-10T15:49:00Z">
            <w:rPr/>
          </w:rPrChange>
        </w:rPr>
        <w:fldChar w:fldCharType="separate"/>
      </w:r>
      <w:r w:rsidR="009B510B" w:rsidRPr="001A6752">
        <w:rPr>
          <w:rPrChange w:id="3409" w:author="José Fonseca" w:date="2015-11-10T15:49:00Z">
            <w:rPr>
              <w:noProof/>
            </w:rPr>
          </w:rPrChange>
        </w:rPr>
        <w:t>15</w:t>
      </w:r>
      <w:r w:rsidR="00E64FF6" w:rsidRPr="001A6752">
        <w:rPr>
          <w:rPrChange w:id="3410" w:author="José Fonseca" w:date="2015-11-10T15:49:00Z">
            <w:rPr>
              <w:noProof/>
            </w:rPr>
          </w:rPrChange>
        </w:rPr>
        <w:fldChar w:fldCharType="end"/>
      </w:r>
      <w:r w:rsidRPr="001A6752">
        <w:rPr>
          <w:rPrChange w:id="3411" w:author="José Fonseca" w:date="2015-11-10T15:49:00Z">
            <w:rPr/>
          </w:rPrChange>
        </w:rPr>
        <w:t xml:space="preserve"> - Dicionário de dados das configurações</w:t>
      </w:r>
      <w:bookmarkEnd w:id="3404"/>
      <w:r w:rsidR="00486145" w:rsidRPr="001A6752">
        <w:rPr>
          <w:rPrChange w:id="3412" w:author="José Fonseca" w:date="2015-11-10T15:49:00Z">
            <w:rPr/>
          </w:rPrChange>
        </w:rPr>
        <w:br w:type="page"/>
      </w:r>
    </w:p>
    <w:p w14:paraId="083D72E3" w14:textId="77777777" w:rsidR="00486145" w:rsidRPr="001A6752" w:rsidRDefault="00486145" w:rsidP="00486145">
      <w:pPr>
        <w:rPr>
          <w:rPrChange w:id="3413" w:author="José Fonseca" w:date="2015-11-10T15:49:00Z">
            <w:rPr/>
          </w:rPrChange>
        </w:rPr>
      </w:pPr>
      <w:r w:rsidRPr="001A6752">
        <w:rPr>
          <w:rPrChange w:id="3414" w:author="José Fonseca" w:date="2015-11-10T15:49:00Z">
            <w:rPr/>
          </w:rPrChange>
        </w:rPr>
        <w:lastRenderedPageBreak/>
        <w:t>Operações:</w:t>
      </w:r>
    </w:p>
    <w:tbl>
      <w:tblPr>
        <w:tblStyle w:val="TabeladeGrade4-nfase11"/>
        <w:tblW w:w="0" w:type="auto"/>
        <w:tblLook w:val="04A0" w:firstRow="1" w:lastRow="0" w:firstColumn="1" w:lastColumn="0" w:noHBand="0" w:noVBand="1"/>
      </w:tblPr>
      <w:tblGrid>
        <w:gridCol w:w="1413"/>
        <w:gridCol w:w="7081"/>
      </w:tblGrid>
      <w:tr w:rsidR="00486145" w:rsidRPr="001A6752" w14:paraId="1FE1DA49" w14:textId="77777777" w:rsidTr="00486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86D2071" w14:textId="77777777" w:rsidR="00486145" w:rsidRPr="001A6752" w:rsidRDefault="00486145" w:rsidP="00486145">
            <w:pPr>
              <w:rPr>
                <w:rPrChange w:id="3415" w:author="José Fonseca" w:date="2015-11-10T15:49:00Z">
                  <w:rPr/>
                </w:rPrChange>
              </w:rPr>
            </w:pPr>
            <w:r w:rsidRPr="001A6752">
              <w:rPr>
                <w:rPrChange w:id="3416" w:author="José Fonseca" w:date="2015-11-10T15:49:00Z">
                  <w:rPr/>
                </w:rPrChange>
              </w:rPr>
              <w:t>Nome</w:t>
            </w:r>
          </w:p>
        </w:tc>
        <w:tc>
          <w:tcPr>
            <w:tcW w:w="7081" w:type="dxa"/>
          </w:tcPr>
          <w:p w14:paraId="4D826ECF" w14:textId="77777777" w:rsidR="00486145" w:rsidRPr="001A6752" w:rsidRDefault="00486145" w:rsidP="00486145">
            <w:pPr>
              <w:cnfStyle w:val="100000000000" w:firstRow="1" w:lastRow="0" w:firstColumn="0" w:lastColumn="0" w:oddVBand="0" w:evenVBand="0" w:oddHBand="0" w:evenHBand="0" w:firstRowFirstColumn="0" w:firstRowLastColumn="0" w:lastRowFirstColumn="0" w:lastRowLastColumn="0"/>
              <w:rPr>
                <w:rPrChange w:id="3417" w:author="José Fonseca" w:date="2015-11-10T15:49:00Z">
                  <w:rPr/>
                </w:rPrChange>
              </w:rPr>
            </w:pPr>
            <w:r w:rsidRPr="001A6752">
              <w:rPr>
                <w:rPrChange w:id="3418" w:author="José Fonseca" w:date="2015-11-10T15:49:00Z">
                  <w:rPr/>
                </w:rPrChange>
              </w:rPr>
              <w:t>Descrição</w:t>
            </w:r>
          </w:p>
        </w:tc>
      </w:tr>
      <w:tr w:rsidR="00486145" w:rsidRPr="001A6752" w14:paraId="5CA3D2B6" w14:textId="77777777"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14:paraId="367FE941" w14:textId="77777777" w:rsidR="00486145" w:rsidRPr="001A6752" w:rsidRDefault="00486145" w:rsidP="00486145">
            <w:pPr>
              <w:rPr>
                <w:rPrChange w:id="3419" w:author="José Fonseca" w:date="2015-11-10T15:49:00Z">
                  <w:rPr/>
                </w:rPrChange>
              </w:rPr>
            </w:pPr>
            <w:r w:rsidRPr="001A6752">
              <w:rPr>
                <w:rPrChange w:id="3420" w:author="José Fonseca" w:date="2015-11-10T15:49:00Z">
                  <w:rPr/>
                </w:rPrChange>
              </w:rPr>
              <w:t>Inserir()</w:t>
            </w:r>
          </w:p>
        </w:tc>
        <w:tc>
          <w:tcPr>
            <w:tcW w:w="7081" w:type="dxa"/>
            <w:hideMark/>
          </w:tcPr>
          <w:p w14:paraId="64242812" w14:textId="77777777" w:rsidR="00486145" w:rsidRPr="001A6752" w:rsidRDefault="00486145" w:rsidP="00486145">
            <w:pPr>
              <w:cnfStyle w:val="000000100000" w:firstRow="0" w:lastRow="0" w:firstColumn="0" w:lastColumn="0" w:oddVBand="0" w:evenVBand="0" w:oddHBand="1" w:evenHBand="0" w:firstRowFirstColumn="0" w:firstRowLastColumn="0" w:lastRowFirstColumn="0" w:lastRowLastColumn="0"/>
              <w:rPr>
                <w:rPrChange w:id="3421" w:author="José Fonseca" w:date="2015-11-10T15:49:00Z">
                  <w:rPr/>
                </w:rPrChange>
              </w:rPr>
            </w:pPr>
            <w:r w:rsidRPr="001A6752">
              <w:rPr>
                <w:rPrChange w:id="3422" w:author="José Fonseca" w:date="2015-11-10T15:49:00Z">
                  <w:rPr/>
                </w:rPrChange>
              </w:rPr>
              <w:t xml:space="preserve">Operação que permite inserir uma </w:t>
            </w:r>
            <w:r w:rsidR="003A058E" w:rsidRPr="001A6752">
              <w:rPr>
                <w:rPrChange w:id="3423" w:author="José Fonseca" w:date="2015-11-10T15:49:00Z">
                  <w:rPr/>
                </w:rPrChange>
              </w:rPr>
              <w:t>configuração</w:t>
            </w:r>
            <w:r w:rsidRPr="001A6752">
              <w:rPr>
                <w:rPrChange w:id="3424" w:author="José Fonseca" w:date="2015-11-10T15:49:00Z">
                  <w:rPr/>
                </w:rPrChange>
              </w:rPr>
              <w:t>.</w:t>
            </w:r>
          </w:p>
          <w:p w14:paraId="5A2222FD" w14:textId="77777777" w:rsidR="00486145" w:rsidRPr="001A6752" w:rsidRDefault="00486145" w:rsidP="00A71114">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rPrChange w:id="3425" w:author="José Fonseca" w:date="2015-11-10T15:49:00Z">
                  <w:rPr/>
                </w:rPrChange>
              </w:rPr>
            </w:pPr>
            <w:r w:rsidRPr="001A6752">
              <w:rPr>
                <w:rPrChange w:id="3426" w:author="José Fonseca" w:date="2015-11-10T15:49:00Z">
                  <w:rPr/>
                </w:rPrChange>
              </w:rPr>
              <w:t>Introduzir</w:t>
            </w:r>
            <w:r w:rsidR="003073C2" w:rsidRPr="001A6752">
              <w:rPr>
                <w:rPrChange w:id="3427" w:author="José Fonseca" w:date="2015-11-10T15:49:00Z">
                  <w:rPr/>
                </w:rPrChange>
              </w:rPr>
              <w:t xml:space="preserve"> idUtilizador, HoraInicio, HoraFim, DataInicio, DataFim, DiaSemana, DataCriacao</w:t>
            </w:r>
            <w:r w:rsidRPr="001A6752">
              <w:rPr>
                <w:rPrChange w:id="3428" w:author="José Fonseca" w:date="2015-11-10T15:49:00Z">
                  <w:rPr/>
                </w:rPrChange>
              </w:rPr>
              <w:t>.</w:t>
            </w:r>
          </w:p>
          <w:p w14:paraId="6AA525B0" w14:textId="77777777" w:rsidR="003073C2" w:rsidRPr="001A6752" w:rsidRDefault="003073C2" w:rsidP="00A71114">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rPrChange w:id="3429" w:author="José Fonseca" w:date="2015-11-10T15:49:00Z">
                  <w:rPr/>
                </w:rPrChange>
              </w:rPr>
            </w:pPr>
            <w:r w:rsidRPr="001A6752">
              <w:rPr>
                <w:rPrChange w:id="3430" w:author="José Fonseca" w:date="2015-11-10T15:49:00Z">
                  <w:rPr/>
                </w:rPrChange>
              </w:rPr>
              <w:t>O sistema gera o idConfiguracao</w:t>
            </w:r>
          </w:p>
        </w:tc>
      </w:tr>
      <w:tr w:rsidR="00486145" w:rsidRPr="001A6752" w14:paraId="2976805F" w14:textId="77777777" w:rsidTr="00486145">
        <w:tc>
          <w:tcPr>
            <w:cnfStyle w:val="001000000000" w:firstRow="0" w:lastRow="0" w:firstColumn="1" w:lastColumn="0" w:oddVBand="0" w:evenVBand="0" w:oddHBand="0" w:evenHBand="0" w:firstRowFirstColumn="0" w:firstRowLastColumn="0" w:lastRowFirstColumn="0" w:lastRowLastColumn="0"/>
            <w:tcW w:w="1413" w:type="dxa"/>
            <w:hideMark/>
          </w:tcPr>
          <w:p w14:paraId="13D7810A" w14:textId="77777777" w:rsidR="00486145" w:rsidRPr="001A6752" w:rsidRDefault="00486145" w:rsidP="00486145">
            <w:pPr>
              <w:rPr>
                <w:rPrChange w:id="3431" w:author="José Fonseca" w:date="2015-11-10T15:49:00Z">
                  <w:rPr/>
                </w:rPrChange>
              </w:rPr>
            </w:pPr>
            <w:r w:rsidRPr="001A6752">
              <w:rPr>
                <w:rPrChange w:id="3432" w:author="José Fonseca" w:date="2015-11-10T15:49:00Z">
                  <w:rPr/>
                </w:rPrChange>
              </w:rPr>
              <w:t>Consultar()</w:t>
            </w:r>
          </w:p>
        </w:tc>
        <w:tc>
          <w:tcPr>
            <w:tcW w:w="7081" w:type="dxa"/>
            <w:hideMark/>
          </w:tcPr>
          <w:p w14:paraId="4D7E05D8" w14:textId="77777777" w:rsidR="00486145" w:rsidRPr="001A6752" w:rsidRDefault="00486145" w:rsidP="00486145">
            <w:pPr>
              <w:cnfStyle w:val="000000000000" w:firstRow="0" w:lastRow="0" w:firstColumn="0" w:lastColumn="0" w:oddVBand="0" w:evenVBand="0" w:oddHBand="0" w:evenHBand="0" w:firstRowFirstColumn="0" w:firstRowLastColumn="0" w:lastRowFirstColumn="0" w:lastRowLastColumn="0"/>
              <w:rPr>
                <w:rPrChange w:id="3433" w:author="José Fonseca" w:date="2015-11-10T15:49:00Z">
                  <w:rPr/>
                </w:rPrChange>
              </w:rPr>
            </w:pPr>
            <w:r w:rsidRPr="001A6752">
              <w:rPr>
                <w:rPrChange w:id="3434" w:author="José Fonseca" w:date="2015-11-10T15:49:00Z">
                  <w:rPr/>
                </w:rPrChange>
              </w:rPr>
              <w:t xml:space="preserve">Operação que permite consultar uma </w:t>
            </w:r>
            <w:r w:rsidR="003073C2" w:rsidRPr="001A6752">
              <w:rPr>
                <w:rPrChange w:id="3435" w:author="José Fonseca" w:date="2015-11-10T15:49:00Z">
                  <w:rPr/>
                </w:rPrChange>
              </w:rPr>
              <w:t>configuração</w:t>
            </w:r>
            <w:r w:rsidRPr="001A6752">
              <w:rPr>
                <w:rPrChange w:id="3436" w:author="José Fonseca" w:date="2015-11-10T15:49:00Z">
                  <w:rPr/>
                </w:rPrChange>
              </w:rPr>
              <w:t>.</w:t>
            </w:r>
          </w:p>
          <w:p w14:paraId="76B3058F" w14:textId="77777777" w:rsidR="00486145" w:rsidRPr="001A6752" w:rsidRDefault="003073C2" w:rsidP="00A71114">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PrChange w:id="3437" w:author="José Fonseca" w:date="2015-11-10T15:49:00Z">
                  <w:rPr/>
                </w:rPrChange>
              </w:rPr>
            </w:pPr>
            <w:r w:rsidRPr="001A6752">
              <w:rPr>
                <w:rPrChange w:id="3438" w:author="José Fonseca" w:date="2015-11-10T15:49:00Z">
                  <w:rPr/>
                </w:rPrChange>
              </w:rPr>
              <w:t>Selecionar uma configuração</w:t>
            </w:r>
            <w:r w:rsidR="00486145" w:rsidRPr="001A6752">
              <w:rPr>
                <w:rPrChange w:id="3439" w:author="José Fonseca" w:date="2015-11-10T15:49:00Z">
                  <w:rPr/>
                </w:rPrChange>
              </w:rPr>
              <w:t>.</w:t>
            </w:r>
          </w:p>
          <w:p w14:paraId="4CE933D6" w14:textId="77777777" w:rsidR="00486145" w:rsidRPr="001A6752" w:rsidRDefault="00486145" w:rsidP="00A71114">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PrChange w:id="3440" w:author="José Fonseca" w:date="2015-11-10T15:49:00Z">
                  <w:rPr/>
                </w:rPrChange>
              </w:rPr>
            </w:pPr>
            <w:r w:rsidRPr="001A6752">
              <w:rPr>
                <w:rPrChange w:id="3441" w:author="José Fonseca" w:date="2015-11-10T15:49:00Z">
                  <w:rPr/>
                </w:rPrChange>
              </w:rPr>
              <w:t>O sistema mostra os detalhes dessa</w:t>
            </w:r>
            <w:r w:rsidR="003073C2" w:rsidRPr="001A6752">
              <w:rPr>
                <w:rPrChange w:id="3442" w:author="José Fonseca" w:date="2015-11-10T15:49:00Z">
                  <w:rPr/>
                </w:rPrChange>
              </w:rPr>
              <w:t xml:space="preserve"> configuração</w:t>
            </w:r>
            <w:r w:rsidRPr="001A6752">
              <w:rPr>
                <w:rPrChange w:id="3443" w:author="José Fonseca" w:date="2015-11-10T15:49:00Z">
                  <w:rPr/>
                </w:rPrChange>
              </w:rPr>
              <w:t>.</w:t>
            </w:r>
          </w:p>
        </w:tc>
      </w:tr>
      <w:tr w:rsidR="00486145" w:rsidRPr="001A6752" w14:paraId="2FD3452A" w14:textId="77777777" w:rsidTr="00486145">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14:paraId="42277801" w14:textId="77777777" w:rsidR="00486145" w:rsidRPr="001A6752" w:rsidRDefault="00486145" w:rsidP="00486145">
            <w:pPr>
              <w:rPr>
                <w:rPrChange w:id="3444" w:author="José Fonseca" w:date="2015-11-10T15:49:00Z">
                  <w:rPr/>
                </w:rPrChange>
              </w:rPr>
            </w:pPr>
            <w:r w:rsidRPr="001A6752">
              <w:rPr>
                <w:rPrChange w:id="3445" w:author="José Fonseca" w:date="2015-11-10T15:49:00Z">
                  <w:rPr/>
                </w:rPrChange>
              </w:rPr>
              <w:t>Alterar()</w:t>
            </w:r>
          </w:p>
        </w:tc>
        <w:tc>
          <w:tcPr>
            <w:tcW w:w="7081" w:type="dxa"/>
            <w:hideMark/>
          </w:tcPr>
          <w:p w14:paraId="7F33A0BE" w14:textId="77777777" w:rsidR="00486145" w:rsidRPr="001A6752" w:rsidRDefault="00486145" w:rsidP="00486145">
            <w:pPr>
              <w:cnfStyle w:val="000000100000" w:firstRow="0" w:lastRow="0" w:firstColumn="0" w:lastColumn="0" w:oddVBand="0" w:evenVBand="0" w:oddHBand="1" w:evenHBand="0" w:firstRowFirstColumn="0" w:firstRowLastColumn="0" w:lastRowFirstColumn="0" w:lastRowLastColumn="0"/>
              <w:rPr>
                <w:rPrChange w:id="3446" w:author="José Fonseca" w:date="2015-11-10T15:49:00Z">
                  <w:rPr/>
                </w:rPrChange>
              </w:rPr>
            </w:pPr>
            <w:r w:rsidRPr="001A6752">
              <w:rPr>
                <w:rPrChange w:id="3447" w:author="José Fonseca" w:date="2015-11-10T15:49:00Z">
                  <w:rPr/>
                </w:rPrChange>
              </w:rPr>
              <w:t xml:space="preserve">Operação que permite alterar uma </w:t>
            </w:r>
            <w:r w:rsidR="003073C2" w:rsidRPr="001A6752">
              <w:rPr>
                <w:rPrChange w:id="3448" w:author="José Fonseca" w:date="2015-11-10T15:49:00Z">
                  <w:rPr/>
                </w:rPrChange>
              </w:rPr>
              <w:t>configuração</w:t>
            </w:r>
            <w:r w:rsidRPr="001A6752">
              <w:rPr>
                <w:rPrChange w:id="3449" w:author="José Fonseca" w:date="2015-11-10T15:49:00Z">
                  <w:rPr/>
                </w:rPrChange>
              </w:rPr>
              <w:t>.</w:t>
            </w:r>
          </w:p>
          <w:p w14:paraId="7AAA85D1" w14:textId="77777777" w:rsidR="00486145" w:rsidRPr="001A6752" w:rsidRDefault="00486145" w:rsidP="00A71114">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PrChange w:id="3450" w:author="José Fonseca" w:date="2015-11-10T15:49:00Z">
                  <w:rPr/>
                </w:rPrChange>
              </w:rPr>
            </w:pPr>
            <w:r w:rsidRPr="001A6752">
              <w:rPr>
                <w:rPrChange w:id="3451" w:author="José Fonseca" w:date="2015-11-10T15:49:00Z">
                  <w:rPr/>
                </w:rPrChange>
              </w:rPr>
              <w:t xml:space="preserve">Selecionar uma </w:t>
            </w:r>
            <w:r w:rsidR="003073C2" w:rsidRPr="001A6752">
              <w:rPr>
                <w:rPrChange w:id="3452" w:author="José Fonseca" w:date="2015-11-10T15:49:00Z">
                  <w:rPr/>
                </w:rPrChange>
              </w:rPr>
              <w:t>configuração</w:t>
            </w:r>
            <w:r w:rsidRPr="001A6752">
              <w:rPr>
                <w:rPrChange w:id="3453" w:author="José Fonseca" w:date="2015-11-10T15:49:00Z">
                  <w:rPr/>
                </w:rPrChange>
              </w:rPr>
              <w:t>.</w:t>
            </w:r>
          </w:p>
          <w:p w14:paraId="7ADC993C" w14:textId="77777777" w:rsidR="00486145" w:rsidRPr="001A6752" w:rsidRDefault="00486145" w:rsidP="00A71114">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PrChange w:id="3454" w:author="José Fonseca" w:date="2015-11-10T15:49:00Z">
                  <w:rPr/>
                </w:rPrChange>
              </w:rPr>
            </w:pPr>
            <w:r w:rsidRPr="001A6752">
              <w:rPr>
                <w:rPrChange w:id="3455" w:author="José Fonseca" w:date="2015-11-10T15:49:00Z">
                  <w:rPr/>
                </w:rPrChange>
              </w:rPr>
              <w:t>Alterar os campos permitidos.</w:t>
            </w:r>
          </w:p>
          <w:p w14:paraId="7BEF8BCE" w14:textId="77777777" w:rsidR="00486145" w:rsidRPr="001A6752" w:rsidRDefault="00486145" w:rsidP="00A71114">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PrChange w:id="3456" w:author="José Fonseca" w:date="2015-11-10T15:49:00Z">
                  <w:rPr/>
                </w:rPrChange>
              </w:rPr>
            </w:pPr>
            <w:r w:rsidRPr="001A6752">
              <w:rPr>
                <w:rPrChange w:id="3457" w:author="José Fonseca" w:date="2015-11-10T15:49:00Z">
                  <w:rPr/>
                </w:rPrChange>
              </w:rPr>
              <w:t xml:space="preserve">Atualizar a </w:t>
            </w:r>
            <w:r w:rsidR="003073C2" w:rsidRPr="001A6752">
              <w:rPr>
                <w:rPrChange w:id="3458" w:author="José Fonseca" w:date="2015-11-10T15:49:00Z">
                  <w:rPr/>
                </w:rPrChange>
              </w:rPr>
              <w:t>configuração</w:t>
            </w:r>
            <w:r w:rsidRPr="001A6752">
              <w:rPr>
                <w:rPrChange w:id="3459" w:author="José Fonseca" w:date="2015-11-10T15:49:00Z">
                  <w:rPr/>
                </w:rPrChange>
              </w:rPr>
              <w:t>.</w:t>
            </w:r>
          </w:p>
        </w:tc>
      </w:tr>
      <w:tr w:rsidR="003073C2" w:rsidRPr="001A6752" w14:paraId="108E66DA" w14:textId="77777777" w:rsidTr="00486145">
        <w:trPr>
          <w:trHeight w:val="947"/>
        </w:trPr>
        <w:tc>
          <w:tcPr>
            <w:cnfStyle w:val="001000000000" w:firstRow="0" w:lastRow="0" w:firstColumn="1" w:lastColumn="0" w:oddVBand="0" w:evenVBand="0" w:oddHBand="0" w:evenHBand="0" w:firstRowFirstColumn="0" w:firstRowLastColumn="0" w:lastRowFirstColumn="0" w:lastRowLastColumn="0"/>
            <w:tcW w:w="1413" w:type="dxa"/>
          </w:tcPr>
          <w:p w14:paraId="57112251" w14:textId="77777777" w:rsidR="003073C2" w:rsidRPr="001A6752" w:rsidRDefault="003073C2" w:rsidP="00486145">
            <w:pPr>
              <w:rPr>
                <w:rPrChange w:id="3460" w:author="José Fonseca" w:date="2015-11-10T15:49:00Z">
                  <w:rPr/>
                </w:rPrChange>
              </w:rPr>
            </w:pPr>
            <w:r w:rsidRPr="001A6752">
              <w:rPr>
                <w:rPrChange w:id="3461" w:author="José Fonseca" w:date="2015-11-10T15:49:00Z">
                  <w:rPr/>
                </w:rPrChange>
              </w:rPr>
              <w:t>Eliminar()</w:t>
            </w:r>
          </w:p>
        </w:tc>
        <w:tc>
          <w:tcPr>
            <w:tcW w:w="7081" w:type="dxa"/>
          </w:tcPr>
          <w:p w14:paraId="475E50E5" w14:textId="77777777" w:rsidR="003073C2" w:rsidRPr="001A6752" w:rsidRDefault="003073C2" w:rsidP="003073C2">
            <w:pPr>
              <w:cnfStyle w:val="000000000000" w:firstRow="0" w:lastRow="0" w:firstColumn="0" w:lastColumn="0" w:oddVBand="0" w:evenVBand="0" w:oddHBand="0" w:evenHBand="0" w:firstRowFirstColumn="0" w:firstRowLastColumn="0" w:lastRowFirstColumn="0" w:lastRowLastColumn="0"/>
              <w:rPr>
                <w:rPrChange w:id="3462" w:author="José Fonseca" w:date="2015-11-10T15:49:00Z">
                  <w:rPr/>
                </w:rPrChange>
              </w:rPr>
            </w:pPr>
            <w:r w:rsidRPr="001A6752">
              <w:rPr>
                <w:rPrChange w:id="3463" w:author="José Fonseca" w:date="2015-11-10T15:49:00Z">
                  <w:rPr/>
                </w:rPrChange>
              </w:rPr>
              <w:t>Operação que permite eliminar uma configuração.</w:t>
            </w:r>
          </w:p>
          <w:p w14:paraId="0852485F" w14:textId="77777777" w:rsidR="003073C2" w:rsidRPr="001A6752" w:rsidRDefault="003073C2" w:rsidP="00A71114">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PrChange w:id="3464" w:author="José Fonseca" w:date="2015-11-10T15:49:00Z">
                  <w:rPr/>
                </w:rPrChange>
              </w:rPr>
            </w:pPr>
            <w:r w:rsidRPr="001A6752">
              <w:rPr>
                <w:rPrChange w:id="3465" w:author="José Fonseca" w:date="2015-11-10T15:49:00Z">
                  <w:rPr/>
                </w:rPrChange>
              </w:rPr>
              <w:t>Selecionar uma configuração.</w:t>
            </w:r>
          </w:p>
          <w:p w14:paraId="57AF1C8F" w14:textId="77777777" w:rsidR="003073C2" w:rsidRPr="001A6752" w:rsidRDefault="003073C2" w:rsidP="00A71114">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PrChange w:id="3466" w:author="José Fonseca" w:date="2015-11-10T15:49:00Z">
                  <w:rPr/>
                </w:rPrChange>
              </w:rPr>
            </w:pPr>
            <w:r w:rsidRPr="001A6752">
              <w:rPr>
                <w:rPrChange w:id="3467" w:author="José Fonseca" w:date="2015-11-10T15:49:00Z">
                  <w:rPr/>
                </w:rPrChange>
              </w:rPr>
              <w:t>O sistema pede a confirmação da eliminação.</w:t>
            </w:r>
          </w:p>
          <w:p w14:paraId="73E76EB1" w14:textId="77777777" w:rsidR="003073C2" w:rsidRPr="001A6752" w:rsidRDefault="003073C2" w:rsidP="00A71114">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PrChange w:id="3468" w:author="José Fonseca" w:date="2015-11-10T15:49:00Z">
                  <w:rPr/>
                </w:rPrChange>
              </w:rPr>
            </w:pPr>
            <w:r w:rsidRPr="001A6752">
              <w:rPr>
                <w:rPrChange w:id="3469" w:author="José Fonseca" w:date="2015-11-10T15:49:00Z">
                  <w:rPr/>
                </w:rPrChange>
              </w:rPr>
              <w:t>Atualizar campo Ativo para 0.</w:t>
            </w:r>
          </w:p>
        </w:tc>
      </w:tr>
    </w:tbl>
    <w:p w14:paraId="420C780F" w14:textId="77777777" w:rsidR="003073C2" w:rsidRPr="001A6752" w:rsidRDefault="003073C2" w:rsidP="003073C2">
      <w:pPr>
        <w:pStyle w:val="Caption"/>
        <w:rPr>
          <w:rPrChange w:id="3470" w:author="José Fonseca" w:date="2015-11-10T15:49:00Z">
            <w:rPr/>
          </w:rPrChange>
        </w:rPr>
      </w:pPr>
      <w:bookmarkStart w:id="3471" w:name="_Toc434874450"/>
      <w:r w:rsidRPr="001A6752">
        <w:rPr>
          <w:rPrChange w:id="3472" w:author="José Fonseca" w:date="2015-11-10T15:49:00Z">
            <w:rPr/>
          </w:rPrChange>
        </w:rPr>
        <w:t xml:space="preserve">Tabela </w:t>
      </w:r>
      <w:r w:rsidR="00E64FF6" w:rsidRPr="001A6752">
        <w:rPr>
          <w:rPrChange w:id="3473" w:author="José Fonseca" w:date="2015-11-10T15:49:00Z">
            <w:rPr/>
          </w:rPrChange>
        </w:rPr>
        <w:fldChar w:fldCharType="begin"/>
      </w:r>
      <w:r w:rsidR="00E64FF6" w:rsidRPr="001A6752">
        <w:rPr>
          <w:rPrChange w:id="3474" w:author="José Fonseca" w:date="2015-11-10T15:49:00Z">
            <w:rPr/>
          </w:rPrChange>
        </w:rPr>
        <w:instrText xml:space="preserve"> SEQ Tabela \* ARABIC </w:instrText>
      </w:r>
      <w:r w:rsidR="00E64FF6" w:rsidRPr="001A6752">
        <w:rPr>
          <w:rPrChange w:id="3475" w:author="José Fonseca" w:date="2015-11-10T15:49:00Z">
            <w:rPr/>
          </w:rPrChange>
        </w:rPr>
        <w:fldChar w:fldCharType="separate"/>
      </w:r>
      <w:r w:rsidR="009B510B" w:rsidRPr="001A6752">
        <w:rPr>
          <w:rPrChange w:id="3476" w:author="José Fonseca" w:date="2015-11-10T15:49:00Z">
            <w:rPr>
              <w:noProof/>
            </w:rPr>
          </w:rPrChange>
        </w:rPr>
        <w:t>16</w:t>
      </w:r>
      <w:r w:rsidR="00E64FF6" w:rsidRPr="001A6752">
        <w:rPr>
          <w:rPrChange w:id="3477" w:author="José Fonseca" w:date="2015-11-10T15:49:00Z">
            <w:rPr>
              <w:noProof/>
            </w:rPr>
          </w:rPrChange>
        </w:rPr>
        <w:fldChar w:fldCharType="end"/>
      </w:r>
      <w:r w:rsidRPr="001A6752">
        <w:rPr>
          <w:rPrChange w:id="3478" w:author="José Fonseca" w:date="2015-11-10T15:49:00Z">
            <w:rPr/>
          </w:rPrChange>
        </w:rPr>
        <w:t xml:space="preserve"> - Operações da tabela Configurações</w:t>
      </w:r>
      <w:bookmarkEnd w:id="3471"/>
    </w:p>
    <w:p w14:paraId="7366C07F" w14:textId="77777777" w:rsidR="003073C2" w:rsidRPr="001A6752" w:rsidRDefault="003073C2" w:rsidP="00486145">
      <w:pPr>
        <w:rPr>
          <w:rPrChange w:id="3479" w:author="José Fonseca" w:date="2015-11-10T15:49:00Z">
            <w:rPr/>
          </w:rPrChange>
        </w:rPr>
      </w:pPr>
      <w:r w:rsidRPr="001A6752">
        <w:rPr>
          <w:rPrChange w:id="3480" w:author="José Fonseca" w:date="2015-11-10T15:49:00Z">
            <w:rPr/>
          </w:rPrChange>
        </w:rPr>
        <w:br w:type="page"/>
      </w:r>
    </w:p>
    <w:p w14:paraId="47F3BB4D" w14:textId="77777777" w:rsidR="00486145" w:rsidRPr="001A6752" w:rsidRDefault="003073C2" w:rsidP="003073C2">
      <w:pPr>
        <w:pStyle w:val="Heading3"/>
        <w:rPr>
          <w:rPrChange w:id="3481" w:author="José Fonseca" w:date="2015-11-10T15:49:00Z">
            <w:rPr/>
          </w:rPrChange>
        </w:rPr>
      </w:pPr>
      <w:bookmarkStart w:id="3482" w:name="_Toc434846647"/>
      <w:bookmarkStart w:id="3483" w:name="_Toc434848103"/>
      <w:r w:rsidRPr="001A6752">
        <w:rPr>
          <w:rPrChange w:id="3484" w:author="José Fonseca" w:date="2015-11-10T15:49:00Z">
            <w:rPr/>
          </w:rPrChange>
        </w:rPr>
        <w:lastRenderedPageBreak/>
        <w:t>Alterações</w:t>
      </w:r>
      <w:bookmarkEnd w:id="3482"/>
      <w:bookmarkEnd w:id="3483"/>
    </w:p>
    <w:p w14:paraId="6C6559DA" w14:textId="77777777" w:rsidR="003073C2" w:rsidRPr="001A6752" w:rsidRDefault="003073C2" w:rsidP="003073C2">
      <w:pPr>
        <w:rPr>
          <w:rPrChange w:id="3485" w:author="José Fonseca" w:date="2015-11-10T15:49:00Z">
            <w:rPr/>
          </w:rPrChange>
        </w:rPr>
      </w:pPr>
      <w:r w:rsidRPr="001A6752">
        <w:rPr>
          <w:rPrChange w:id="3486" w:author="José Fonseca" w:date="2015-11-10T15:49:00Z">
            <w:rPr/>
          </w:rPrChange>
        </w:rP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3073C2" w:rsidRPr="001A6752" w14:paraId="4EE6F0C6" w14:textId="77777777" w:rsidTr="00307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14:paraId="0734FB15" w14:textId="77777777" w:rsidR="003073C2" w:rsidRPr="001A6752" w:rsidRDefault="003073C2" w:rsidP="003073C2">
            <w:pPr>
              <w:rPr>
                <w:rPrChange w:id="3487" w:author="José Fonseca" w:date="2015-11-10T15:49:00Z">
                  <w:rPr/>
                </w:rPrChange>
              </w:rPr>
            </w:pPr>
            <w:r w:rsidRPr="001A6752">
              <w:rPr>
                <w:rPrChange w:id="3488" w:author="José Fonseca" w:date="2015-11-10T15:49:00Z">
                  <w:rPr/>
                </w:rPrChange>
              </w:rPr>
              <w:t>Nome do campo</w:t>
            </w:r>
          </w:p>
        </w:tc>
        <w:tc>
          <w:tcPr>
            <w:tcW w:w="1973" w:type="dxa"/>
            <w:hideMark/>
          </w:tcPr>
          <w:p w14:paraId="169103E9" w14:textId="77777777" w:rsidR="003073C2" w:rsidRPr="001A6752" w:rsidRDefault="003073C2" w:rsidP="003073C2">
            <w:pPr>
              <w:cnfStyle w:val="100000000000" w:firstRow="1" w:lastRow="0" w:firstColumn="0" w:lastColumn="0" w:oddVBand="0" w:evenVBand="0" w:oddHBand="0" w:evenHBand="0" w:firstRowFirstColumn="0" w:firstRowLastColumn="0" w:lastRowFirstColumn="0" w:lastRowLastColumn="0"/>
              <w:rPr>
                <w:rPrChange w:id="3489" w:author="José Fonseca" w:date="2015-11-10T15:49:00Z">
                  <w:rPr/>
                </w:rPrChange>
              </w:rPr>
            </w:pPr>
            <w:r w:rsidRPr="001A6752">
              <w:rPr>
                <w:rPrChange w:id="3490" w:author="José Fonseca" w:date="2015-11-10T15:49:00Z">
                  <w:rPr/>
                </w:rPrChange>
              </w:rPr>
              <w:t>Tipo de dados</w:t>
            </w:r>
          </w:p>
        </w:tc>
        <w:tc>
          <w:tcPr>
            <w:tcW w:w="2977" w:type="dxa"/>
            <w:hideMark/>
          </w:tcPr>
          <w:p w14:paraId="544FCCB9" w14:textId="77777777" w:rsidR="003073C2" w:rsidRPr="001A6752" w:rsidRDefault="003073C2" w:rsidP="003073C2">
            <w:pPr>
              <w:cnfStyle w:val="100000000000" w:firstRow="1" w:lastRow="0" w:firstColumn="0" w:lastColumn="0" w:oddVBand="0" w:evenVBand="0" w:oddHBand="0" w:evenHBand="0" w:firstRowFirstColumn="0" w:firstRowLastColumn="0" w:lastRowFirstColumn="0" w:lastRowLastColumn="0"/>
              <w:rPr>
                <w:rPrChange w:id="3491" w:author="José Fonseca" w:date="2015-11-10T15:49:00Z">
                  <w:rPr/>
                </w:rPrChange>
              </w:rPr>
            </w:pPr>
            <w:r w:rsidRPr="001A6752">
              <w:rPr>
                <w:rPrChange w:id="3492" w:author="José Fonseca" w:date="2015-11-10T15:49:00Z">
                  <w:rPr/>
                </w:rPrChange>
              </w:rPr>
              <w:t>Descrição</w:t>
            </w:r>
          </w:p>
        </w:tc>
        <w:tc>
          <w:tcPr>
            <w:tcW w:w="1559" w:type="dxa"/>
            <w:hideMark/>
          </w:tcPr>
          <w:p w14:paraId="146DAF33" w14:textId="77777777" w:rsidR="003073C2" w:rsidRPr="001A6752" w:rsidRDefault="003073C2" w:rsidP="003073C2">
            <w:pPr>
              <w:cnfStyle w:val="100000000000" w:firstRow="1" w:lastRow="0" w:firstColumn="0" w:lastColumn="0" w:oddVBand="0" w:evenVBand="0" w:oddHBand="0" w:evenHBand="0" w:firstRowFirstColumn="0" w:firstRowLastColumn="0" w:lastRowFirstColumn="0" w:lastRowLastColumn="0"/>
              <w:rPr>
                <w:rPrChange w:id="3493" w:author="José Fonseca" w:date="2015-11-10T15:49:00Z">
                  <w:rPr/>
                </w:rPrChange>
              </w:rPr>
            </w:pPr>
            <w:r w:rsidRPr="001A6752">
              <w:rPr>
                <w:rPrChange w:id="3494" w:author="José Fonseca" w:date="2015-11-10T15:49:00Z">
                  <w:rPr/>
                </w:rPrChange>
              </w:rPr>
              <w:t>Restrições</w:t>
            </w:r>
          </w:p>
        </w:tc>
      </w:tr>
      <w:tr w:rsidR="003073C2" w:rsidRPr="001A6752" w14:paraId="6813973C" w14:textId="77777777" w:rsidTr="00307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0CAFAD15" w14:textId="77777777" w:rsidR="003073C2" w:rsidRPr="001A6752" w:rsidRDefault="003073C2" w:rsidP="003073C2">
            <w:pPr>
              <w:rPr>
                <w:rPrChange w:id="3495" w:author="José Fonseca" w:date="2015-11-10T15:49:00Z">
                  <w:rPr/>
                </w:rPrChange>
              </w:rPr>
            </w:pPr>
            <w:r w:rsidRPr="001A6752">
              <w:rPr>
                <w:rPrChange w:id="3496" w:author="José Fonseca" w:date="2015-11-10T15:49:00Z">
                  <w:rPr/>
                </w:rPrChange>
              </w:rPr>
              <w:t>idAlteracao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4A8FA73D" w14:textId="77777777" w:rsidR="003073C2" w:rsidRPr="001A6752" w:rsidRDefault="003073C2" w:rsidP="003073C2">
            <w:pPr>
              <w:cnfStyle w:val="000000100000" w:firstRow="0" w:lastRow="0" w:firstColumn="0" w:lastColumn="0" w:oddVBand="0" w:evenVBand="0" w:oddHBand="1" w:evenHBand="0" w:firstRowFirstColumn="0" w:firstRowLastColumn="0" w:lastRowFirstColumn="0" w:lastRowLastColumn="0"/>
              <w:rPr>
                <w:rPrChange w:id="3497" w:author="José Fonseca" w:date="2015-11-10T15:49:00Z">
                  <w:rPr/>
                </w:rPrChange>
              </w:rPr>
            </w:pPr>
            <w:r w:rsidRPr="001A6752">
              <w:rPr>
                <w:rPrChange w:id="3498" w:author="José Fonseca" w:date="2015-11-10T15:49:00Z">
                  <w:rPr/>
                </w:rPrChange>
              </w:rP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040FBA3D" w14:textId="77777777" w:rsidR="003073C2" w:rsidRPr="001A6752" w:rsidRDefault="003073C2" w:rsidP="003073C2">
            <w:pPr>
              <w:cnfStyle w:val="000000100000" w:firstRow="0" w:lastRow="0" w:firstColumn="0" w:lastColumn="0" w:oddVBand="0" w:evenVBand="0" w:oddHBand="1" w:evenHBand="0" w:firstRowFirstColumn="0" w:firstRowLastColumn="0" w:lastRowFirstColumn="0" w:lastRowLastColumn="0"/>
              <w:rPr>
                <w:rPrChange w:id="3499" w:author="José Fonseca" w:date="2015-11-10T15:49:00Z">
                  <w:rPr/>
                </w:rPrChange>
              </w:rPr>
            </w:pPr>
            <w:r w:rsidRPr="001A6752">
              <w:rPr>
                <w:rPrChange w:id="3500" w:author="José Fonseca" w:date="2015-11-10T15:49:00Z">
                  <w:rPr/>
                </w:rPrChange>
              </w:rPr>
              <w:t>(PK) Id da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6A6858ED" w14:textId="77777777" w:rsidR="003073C2" w:rsidRPr="001A6752" w:rsidRDefault="003073C2" w:rsidP="003073C2">
            <w:pPr>
              <w:cnfStyle w:val="000000100000" w:firstRow="0" w:lastRow="0" w:firstColumn="0" w:lastColumn="0" w:oddVBand="0" w:evenVBand="0" w:oddHBand="1" w:evenHBand="0" w:firstRowFirstColumn="0" w:firstRowLastColumn="0" w:lastRowFirstColumn="0" w:lastRowLastColumn="0"/>
              <w:rPr>
                <w:rPrChange w:id="3501" w:author="José Fonseca" w:date="2015-11-10T15:49:00Z">
                  <w:rPr/>
                </w:rPrChange>
              </w:rPr>
            </w:pPr>
            <w:r w:rsidRPr="001A6752">
              <w:rPr>
                <w:rPrChange w:id="3502" w:author="José Fonseca" w:date="2015-11-10T15:49:00Z">
                  <w:rPr/>
                </w:rPrChange>
              </w:rPr>
              <w:t>Não nulo.</w:t>
            </w:r>
          </w:p>
          <w:p w14:paraId="402860BA" w14:textId="77777777" w:rsidR="003073C2" w:rsidRPr="001A6752" w:rsidRDefault="003073C2" w:rsidP="003073C2">
            <w:pPr>
              <w:cnfStyle w:val="000000100000" w:firstRow="0" w:lastRow="0" w:firstColumn="0" w:lastColumn="0" w:oddVBand="0" w:evenVBand="0" w:oddHBand="1" w:evenHBand="0" w:firstRowFirstColumn="0" w:firstRowLastColumn="0" w:lastRowFirstColumn="0" w:lastRowLastColumn="0"/>
              <w:rPr>
                <w:rPrChange w:id="3503" w:author="José Fonseca" w:date="2015-11-10T15:49:00Z">
                  <w:rPr/>
                </w:rPrChange>
              </w:rPr>
            </w:pPr>
            <w:r w:rsidRPr="001A6752">
              <w:rPr>
                <w:rPrChange w:id="3504" w:author="José Fonseca" w:date="2015-11-10T15:49:00Z">
                  <w:rPr/>
                </w:rPrChange>
              </w:rPr>
              <w:t>PK.</w:t>
            </w:r>
          </w:p>
        </w:tc>
      </w:tr>
      <w:tr w:rsidR="003073C2" w:rsidRPr="001A6752" w14:paraId="56F282EC" w14:textId="77777777" w:rsidTr="003073C2">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529DC691" w14:textId="77777777" w:rsidR="003073C2" w:rsidRPr="001A6752" w:rsidRDefault="003073C2" w:rsidP="003073C2">
            <w:pPr>
              <w:rPr>
                <w:rPrChange w:id="3505" w:author="José Fonseca" w:date="2015-11-10T15:49:00Z">
                  <w:rPr/>
                </w:rPrChange>
              </w:rPr>
            </w:pPr>
            <w:r w:rsidRPr="001A6752">
              <w:rPr>
                <w:rPrChange w:id="3506" w:author="José Fonseca" w:date="2015-11-10T15:49:00Z">
                  <w:rPr/>
                </w:rPrChange>
              </w:rPr>
              <w:t>Descricao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09D7867D" w14:textId="77777777" w:rsidR="003073C2" w:rsidRPr="001A6752" w:rsidRDefault="00116DBB" w:rsidP="003073C2">
            <w:pPr>
              <w:cnfStyle w:val="000000000000" w:firstRow="0" w:lastRow="0" w:firstColumn="0" w:lastColumn="0" w:oddVBand="0" w:evenVBand="0" w:oddHBand="0" w:evenHBand="0" w:firstRowFirstColumn="0" w:firstRowLastColumn="0" w:lastRowFirstColumn="0" w:lastRowLastColumn="0"/>
              <w:rPr>
                <w:rPrChange w:id="3507" w:author="José Fonseca" w:date="2015-11-10T15:49:00Z">
                  <w:rPr/>
                </w:rPrChange>
              </w:rPr>
            </w:pPr>
            <w:r w:rsidRPr="001A6752">
              <w:rPr>
                <w:rPrChange w:id="3508" w:author="José Fonseca" w:date="2015-11-10T15:49:00Z">
                  <w:rPr/>
                </w:rPrChange>
              </w:rPr>
              <w:t>Varchar(255)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2C4F2CC6" w14:textId="77777777" w:rsidR="003073C2" w:rsidRPr="001A6752" w:rsidRDefault="00116DBB" w:rsidP="003073C2">
            <w:pPr>
              <w:cnfStyle w:val="000000000000" w:firstRow="0" w:lastRow="0" w:firstColumn="0" w:lastColumn="0" w:oddVBand="0" w:evenVBand="0" w:oddHBand="0" w:evenHBand="0" w:firstRowFirstColumn="0" w:firstRowLastColumn="0" w:lastRowFirstColumn="0" w:lastRowLastColumn="0"/>
              <w:rPr>
                <w:rPrChange w:id="3509" w:author="José Fonseca" w:date="2015-11-10T15:49:00Z">
                  <w:rPr/>
                </w:rPrChange>
              </w:rPr>
            </w:pPr>
            <w:r w:rsidRPr="001A6752">
              <w:rPr>
                <w:rPrChange w:id="3510" w:author="José Fonseca" w:date="2015-11-10T15:49:00Z">
                  <w:rPr/>
                </w:rPrChange>
              </w:rPr>
              <w:t>Descrição da alteração onde se encontram os detalhes do evento registado.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747566B7" w14:textId="77777777" w:rsidR="003073C2" w:rsidRPr="001A6752" w:rsidRDefault="003073C2" w:rsidP="003073C2">
            <w:pPr>
              <w:cnfStyle w:val="000000000000" w:firstRow="0" w:lastRow="0" w:firstColumn="0" w:lastColumn="0" w:oddVBand="0" w:evenVBand="0" w:oddHBand="0" w:evenHBand="0" w:firstRowFirstColumn="0" w:firstRowLastColumn="0" w:lastRowFirstColumn="0" w:lastRowLastColumn="0"/>
              <w:rPr>
                <w:rPrChange w:id="3511" w:author="José Fonseca" w:date="2015-11-10T15:49:00Z">
                  <w:rPr/>
                </w:rPrChange>
              </w:rPr>
            </w:pPr>
          </w:p>
        </w:tc>
      </w:tr>
      <w:tr w:rsidR="003073C2" w:rsidRPr="001A6752" w14:paraId="627683F6" w14:textId="77777777" w:rsidTr="00307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30958F19" w14:textId="77777777" w:rsidR="003073C2" w:rsidRPr="001A6752" w:rsidRDefault="003073C2" w:rsidP="003073C2">
            <w:pPr>
              <w:rPr>
                <w:rPrChange w:id="3512" w:author="José Fonseca" w:date="2015-11-10T15:49:00Z">
                  <w:rPr/>
                </w:rPrChange>
              </w:rPr>
            </w:pPr>
            <w:r w:rsidRPr="001A6752">
              <w:rPr>
                <w:rPrChange w:id="3513" w:author="José Fonseca" w:date="2015-11-10T15:49:00Z">
                  <w:rPr/>
                </w:rPrChange>
              </w:rPr>
              <w:t>DataAlteracao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749F731E" w14:textId="77777777" w:rsidR="003073C2" w:rsidRPr="001A6752" w:rsidRDefault="003073C2" w:rsidP="003073C2">
            <w:pPr>
              <w:cnfStyle w:val="000000100000" w:firstRow="0" w:lastRow="0" w:firstColumn="0" w:lastColumn="0" w:oddVBand="0" w:evenVBand="0" w:oddHBand="1" w:evenHBand="0" w:firstRowFirstColumn="0" w:firstRowLastColumn="0" w:lastRowFirstColumn="0" w:lastRowLastColumn="0"/>
              <w:rPr>
                <w:rPrChange w:id="3514" w:author="José Fonseca" w:date="2015-11-10T15:49:00Z">
                  <w:rPr/>
                </w:rPrChange>
              </w:rPr>
            </w:pPr>
            <w:r w:rsidRPr="001A6752">
              <w:rPr>
                <w:rPrChange w:id="3515" w:author="José Fonseca" w:date="2015-11-10T15:49:00Z">
                  <w:rPr/>
                </w:rPrChange>
              </w:rP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24103937" w14:textId="77777777" w:rsidR="003073C2" w:rsidRPr="001A6752" w:rsidRDefault="003073C2" w:rsidP="00116DBB">
            <w:pPr>
              <w:cnfStyle w:val="000000100000" w:firstRow="0" w:lastRow="0" w:firstColumn="0" w:lastColumn="0" w:oddVBand="0" w:evenVBand="0" w:oddHBand="1" w:evenHBand="0" w:firstRowFirstColumn="0" w:firstRowLastColumn="0" w:lastRowFirstColumn="0" w:lastRowLastColumn="0"/>
              <w:rPr>
                <w:rPrChange w:id="3516" w:author="José Fonseca" w:date="2015-11-10T15:49:00Z">
                  <w:rPr/>
                </w:rPrChange>
              </w:rPr>
            </w:pPr>
            <w:r w:rsidRPr="001A6752">
              <w:rPr>
                <w:rPrChange w:id="3517" w:author="José Fonseca" w:date="2015-11-10T15:49:00Z">
                  <w:rPr/>
                </w:rPrChange>
              </w:rPr>
              <w:t xml:space="preserve">Data </w:t>
            </w:r>
            <w:r w:rsidR="00116DBB" w:rsidRPr="001A6752">
              <w:rPr>
                <w:rPrChange w:id="3518" w:author="José Fonseca" w:date="2015-11-10T15:49:00Z">
                  <w:rPr/>
                </w:rPrChange>
              </w:rPr>
              <w:t>em que se efetuou a alteração.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14:paraId="1D6FBB70" w14:textId="77777777" w:rsidR="003073C2" w:rsidRPr="001A6752" w:rsidRDefault="003073C2" w:rsidP="003073C2">
            <w:pPr>
              <w:cnfStyle w:val="000000100000" w:firstRow="0" w:lastRow="0" w:firstColumn="0" w:lastColumn="0" w:oddVBand="0" w:evenVBand="0" w:oddHBand="1" w:evenHBand="0" w:firstRowFirstColumn="0" w:firstRowLastColumn="0" w:lastRowFirstColumn="0" w:lastRowLastColumn="0"/>
              <w:rPr>
                <w:rPrChange w:id="3519" w:author="José Fonseca" w:date="2015-11-10T15:49:00Z">
                  <w:rPr/>
                </w:rPrChange>
              </w:rPr>
            </w:pPr>
          </w:p>
        </w:tc>
      </w:tr>
      <w:tr w:rsidR="003073C2" w:rsidRPr="001A6752" w14:paraId="187764CB" w14:textId="77777777" w:rsidTr="003073C2">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77B1711F" w14:textId="77777777" w:rsidR="003073C2" w:rsidRPr="001A6752" w:rsidRDefault="003073C2" w:rsidP="003073C2">
            <w:pPr>
              <w:rPr>
                <w:rPrChange w:id="3520" w:author="José Fonseca" w:date="2015-11-10T15:49:00Z">
                  <w:rPr/>
                </w:rPrChange>
              </w:rPr>
            </w:pPr>
            <w:r w:rsidRPr="001A6752">
              <w:rPr>
                <w:rPrChange w:id="3521" w:author="José Fonseca" w:date="2015-11-10T15:49:00Z">
                  <w:rPr/>
                </w:rPrChange>
              </w:rPr>
              <w:t>Nota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6D4D9CA8" w14:textId="77777777" w:rsidR="003073C2" w:rsidRPr="001A6752" w:rsidRDefault="00116DBB" w:rsidP="003073C2">
            <w:pPr>
              <w:cnfStyle w:val="000000000000" w:firstRow="0" w:lastRow="0" w:firstColumn="0" w:lastColumn="0" w:oddVBand="0" w:evenVBand="0" w:oddHBand="0" w:evenHBand="0" w:firstRowFirstColumn="0" w:firstRowLastColumn="0" w:lastRowFirstColumn="0" w:lastRowLastColumn="0"/>
              <w:rPr>
                <w:rPrChange w:id="3522" w:author="José Fonseca" w:date="2015-11-10T15:49:00Z">
                  <w:rPr/>
                </w:rPrChange>
              </w:rPr>
            </w:pPr>
            <w:r w:rsidRPr="001A6752">
              <w:rPr>
                <w:rPrChange w:id="3523" w:author="José Fonseca" w:date="2015-11-10T15:49:00Z">
                  <w:rPr/>
                </w:rPrChange>
              </w:rPr>
              <w:t>Varchar(255)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557FD689" w14:textId="77777777" w:rsidR="003073C2" w:rsidRPr="001A6752" w:rsidRDefault="00116DBB" w:rsidP="00116DBB">
            <w:pPr>
              <w:cnfStyle w:val="000000000000" w:firstRow="0" w:lastRow="0" w:firstColumn="0" w:lastColumn="0" w:oddVBand="0" w:evenVBand="0" w:oddHBand="0" w:evenHBand="0" w:firstRowFirstColumn="0" w:firstRowLastColumn="0" w:lastRowFirstColumn="0" w:lastRowLastColumn="0"/>
              <w:rPr>
                <w:rPrChange w:id="3524" w:author="José Fonseca" w:date="2015-11-10T15:49:00Z">
                  <w:rPr/>
                </w:rPrChange>
              </w:rPr>
            </w:pPr>
            <w:r w:rsidRPr="001A6752">
              <w:rPr>
                <w:rPrChange w:id="3525" w:author="José Fonseca" w:date="2015-11-10T15:49:00Z">
                  <w:rPr/>
                </w:rPrChange>
              </w:rPr>
              <w:t>Nota do utilizador sobre a alteração.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24562934" w14:textId="77777777" w:rsidR="003073C2" w:rsidRPr="001A6752" w:rsidRDefault="003073C2" w:rsidP="003073C2">
            <w:pPr>
              <w:cnfStyle w:val="000000000000" w:firstRow="0" w:lastRow="0" w:firstColumn="0" w:lastColumn="0" w:oddVBand="0" w:evenVBand="0" w:oddHBand="0" w:evenHBand="0" w:firstRowFirstColumn="0" w:firstRowLastColumn="0" w:lastRowFirstColumn="0" w:lastRowLastColumn="0"/>
              <w:rPr>
                <w:rPrChange w:id="3526" w:author="José Fonseca" w:date="2015-11-10T15:49:00Z">
                  <w:rPr/>
                </w:rPrChange>
              </w:rPr>
            </w:pPr>
          </w:p>
        </w:tc>
      </w:tr>
      <w:tr w:rsidR="003073C2" w:rsidRPr="001A6752" w14:paraId="3A985F5C" w14:textId="77777777" w:rsidTr="00307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37627C5D" w14:textId="77777777" w:rsidR="003073C2" w:rsidRPr="001A6752" w:rsidRDefault="00116DBB" w:rsidP="003073C2">
            <w:pPr>
              <w:rPr>
                <w:rPrChange w:id="3527" w:author="José Fonseca" w:date="2015-11-10T15:49:00Z">
                  <w:rPr/>
                </w:rPrChange>
              </w:rPr>
            </w:pPr>
            <w:r w:rsidRPr="001A6752">
              <w:rPr>
                <w:rPrChange w:id="3528" w:author="José Fonseca" w:date="2015-11-10T15:49:00Z">
                  <w:rPr/>
                </w:rPrChange>
              </w:rPr>
              <w:t>IdUtilizador</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5849D39A" w14:textId="77777777" w:rsidR="003073C2" w:rsidRPr="001A6752" w:rsidRDefault="00116DBB" w:rsidP="003073C2">
            <w:pPr>
              <w:cnfStyle w:val="000000100000" w:firstRow="0" w:lastRow="0" w:firstColumn="0" w:lastColumn="0" w:oddVBand="0" w:evenVBand="0" w:oddHBand="1" w:evenHBand="0" w:firstRowFirstColumn="0" w:firstRowLastColumn="0" w:lastRowFirstColumn="0" w:lastRowLastColumn="0"/>
              <w:rPr>
                <w:rPrChange w:id="3529" w:author="José Fonseca" w:date="2015-11-10T15:49:00Z">
                  <w:rPr/>
                </w:rPrChange>
              </w:rPr>
            </w:pPr>
            <w:r w:rsidRPr="001A6752">
              <w:rPr>
                <w:rPrChange w:id="3530" w:author="José Fonseca" w:date="2015-11-10T15:49:00Z">
                  <w:rPr/>
                </w:rPrChange>
              </w:rP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2347904A" w14:textId="77777777" w:rsidR="003073C2" w:rsidRPr="001A6752" w:rsidRDefault="00116DBB" w:rsidP="00116DBB">
            <w:pPr>
              <w:cnfStyle w:val="000000100000" w:firstRow="0" w:lastRow="0" w:firstColumn="0" w:lastColumn="0" w:oddVBand="0" w:evenVBand="0" w:oddHBand="1" w:evenHBand="0" w:firstRowFirstColumn="0" w:firstRowLastColumn="0" w:lastRowFirstColumn="0" w:lastRowLastColumn="0"/>
              <w:rPr>
                <w:rPrChange w:id="3531" w:author="José Fonseca" w:date="2015-11-10T15:49:00Z">
                  <w:rPr/>
                </w:rPrChange>
              </w:rPr>
            </w:pPr>
            <w:r w:rsidRPr="001A6752">
              <w:rPr>
                <w:rPrChange w:id="3532" w:author="José Fonseca" w:date="2015-11-10T15:49:00Z">
                  <w:rPr/>
                </w:rPrChange>
              </w:rPr>
              <w:t>(FK) Id do utilizador a qual se refere a alteração.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14:paraId="0B773C74" w14:textId="77777777" w:rsidR="00116DBB" w:rsidRPr="001A6752" w:rsidRDefault="00116DBB" w:rsidP="00116DBB">
            <w:pPr>
              <w:cnfStyle w:val="000000100000" w:firstRow="0" w:lastRow="0" w:firstColumn="0" w:lastColumn="0" w:oddVBand="0" w:evenVBand="0" w:oddHBand="1" w:evenHBand="0" w:firstRowFirstColumn="0" w:firstRowLastColumn="0" w:lastRowFirstColumn="0" w:lastRowLastColumn="0"/>
              <w:rPr>
                <w:rPrChange w:id="3533" w:author="José Fonseca" w:date="2015-11-10T15:49:00Z">
                  <w:rPr/>
                </w:rPrChange>
              </w:rPr>
            </w:pPr>
            <w:r w:rsidRPr="001A6752">
              <w:rPr>
                <w:rPrChange w:id="3534" w:author="José Fonseca" w:date="2015-11-10T15:49:00Z">
                  <w:rPr/>
                </w:rPrChange>
              </w:rPr>
              <w:t>Não nulo.</w:t>
            </w:r>
          </w:p>
          <w:p w14:paraId="7856F23F" w14:textId="77777777" w:rsidR="003073C2" w:rsidRPr="001A6752" w:rsidRDefault="00116DBB" w:rsidP="00116DBB">
            <w:pPr>
              <w:cnfStyle w:val="000000100000" w:firstRow="0" w:lastRow="0" w:firstColumn="0" w:lastColumn="0" w:oddVBand="0" w:evenVBand="0" w:oddHBand="1" w:evenHBand="0" w:firstRowFirstColumn="0" w:firstRowLastColumn="0" w:lastRowFirstColumn="0" w:lastRowLastColumn="0"/>
              <w:rPr>
                <w:rPrChange w:id="3535" w:author="José Fonseca" w:date="2015-11-10T15:49:00Z">
                  <w:rPr/>
                </w:rPrChange>
              </w:rPr>
            </w:pPr>
            <w:r w:rsidRPr="001A6752">
              <w:rPr>
                <w:rPrChange w:id="3536" w:author="José Fonseca" w:date="2015-11-10T15:49:00Z">
                  <w:rPr/>
                </w:rPrChange>
              </w:rPr>
              <w:t>FK.</w:t>
            </w:r>
          </w:p>
        </w:tc>
      </w:tr>
    </w:tbl>
    <w:p w14:paraId="028F2BA9" w14:textId="77777777" w:rsidR="003073C2" w:rsidRPr="001A6752" w:rsidRDefault="00116DBB" w:rsidP="00116DBB">
      <w:pPr>
        <w:pStyle w:val="Caption"/>
        <w:rPr>
          <w:rPrChange w:id="3537" w:author="José Fonseca" w:date="2015-11-10T15:49:00Z">
            <w:rPr/>
          </w:rPrChange>
        </w:rPr>
      </w:pPr>
      <w:bookmarkStart w:id="3538" w:name="_Toc434874451"/>
      <w:r w:rsidRPr="001A6752">
        <w:rPr>
          <w:rPrChange w:id="3539" w:author="José Fonseca" w:date="2015-11-10T15:49:00Z">
            <w:rPr/>
          </w:rPrChange>
        </w:rPr>
        <w:t xml:space="preserve">Tabela </w:t>
      </w:r>
      <w:r w:rsidR="00E64FF6" w:rsidRPr="001A6752">
        <w:rPr>
          <w:rPrChange w:id="3540" w:author="José Fonseca" w:date="2015-11-10T15:49:00Z">
            <w:rPr/>
          </w:rPrChange>
        </w:rPr>
        <w:fldChar w:fldCharType="begin"/>
      </w:r>
      <w:r w:rsidR="00E64FF6" w:rsidRPr="001A6752">
        <w:rPr>
          <w:rPrChange w:id="3541" w:author="José Fonseca" w:date="2015-11-10T15:49:00Z">
            <w:rPr/>
          </w:rPrChange>
        </w:rPr>
        <w:instrText xml:space="preserve"> SEQ Tabela \* ARABIC </w:instrText>
      </w:r>
      <w:r w:rsidR="00E64FF6" w:rsidRPr="001A6752">
        <w:rPr>
          <w:rPrChange w:id="3542" w:author="José Fonseca" w:date="2015-11-10T15:49:00Z">
            <w:rPr/>
          </w:rPrChange>
        </w:rPr>
        <w:fldChar w:fldCharType="separate"/>
      </w:r>
      <w:r w:rsidR="009B510B" w:rsidRPr="001A6752">
        <w:rPr>
          <w:rPrChange w:id="3543" w:author="José Fonseca" w:date="2015-11-10T15:49:00Z">
            <w:rPr>
              <w:noProof/>
            </w:rPr>
          </w:rPrChange>
        </w:rPr>
        <w:t>17</w:t>
      </w:r>
      <w:r w:rsidR="00E64FF6" w:rsidRPr="001A6752">
        <w:rPr>
          <w:rPrChange w:id="3544" w:author="José Fonseca" w:date="2015-11-10T15:49:00Z">
            <w:rPr>
              <w:noProof/>
            </w:rPr>
          </w:rPrChange>
        </w:rPr>
        <w:fldChar w:fldCharType="end"/>
      </w:r>
      <w:r w:rsidRPr="001A6752">
        <w:rPr>
          <w:rPrChange w:id="3545" w:author="José Fonseca" w:date="2015-11-10T15:49:00Z">
            <w:rPr/>
          </w:rPrChange>
        </w:rPr>
        <w:t xml:space="preserve"> - Dicionário de dados da tabela Alterações</w:t>
      </w:r>
      <w:bookmarkEnd w:id="3538"/>
    </w:p>
    <w:p w14:paraId="498AA0B3" w14:textId="77777777" w:rsidR="00116DBB" w:rsidRPr="001A6752" w:rsidRDefault="00116DBB" w:rsidP="00116DBB">
      <w:pPr>
        <w:rPr>
          <w:rPrChange w:id="3546" w:author="José Fonseca" w:date="2015-11-10T15:49:00Z">
            <w:rPr/>
          </w:rPrChange>
        </w:rPr>
      </w:pPr>
      <w:r w:rsidRPr="001A6752">
        <w:rPr>
          <w:rPrChange w:id="3547" w:author="José Fonseca" w:date="2015-11-10T15:49:00Z">
            <w:rPr/>
          </w:rPrChange>
        </w:rPr>
        <w:t>Operações:</w:t>
      </w:r>
    </w:p>
    <w:tbl>
      <w:tblPr>
        <w:tblStyle w:val="TabeladeGrade4-nfase11"/>
        <w:tblW w:w="0" w:type="auto"/>
        <w:tblLook w:val="04A0" w:firstRow="1" w:lastRow="0" w:firstColumn="1" w:lastColumn="0" w:noHBand="0" w:noVBand="1"/>
      </w:tblPr>
      <w:tblGrid>
        <w:gridCol w:w="1413"/>
        <w:gridCol w:w="7081"/>
      </w:tblGrid>
      <w:tr w:rsidR="00116DBB" w:rsidRPr="001A6752" w14:paraId="62268B43" w14:textId="77777777" w:rsidTr="00D96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643D69B" w14:textId="77777777" w:rsidR="00116DBB" w:rsidRPr="001A6752" w:rsidRDefault="00116DBB" w:rsidP="00D96943">
            <w:pPr>
              <w:rPr>
                <w:rPrChange w:id="3548" w:author="José Fonseca" w:date="2015-11-10T15:49:00Z">
                  <w:rPr/>
                </w:rPrChange>
              </w:rPr>
            </w:pPr>
            <w:r w:rsidRPr="001A6752">
              <w:rPr>
                <w:rPrChange w:id="3549" w:author="José Fonseca" w:date="2015-11-10T15:49:00Z">
                  <w:rPr/>
                </w:rPrChange>
              </w:rPr>
              <w:t>Nome</w:t>
            </w:r>
          </w:p>
        </w:tc>
        <w:tc>
          <w:tcPr>
            <w:tcW w:w="7081" w:type="dxa"/>
          </w:tcPr>
          <w:p w14:paraId="538CF883" w14:textId="77777777" w:rsidR="00116DBB" w:rsidRPr="001A6752" w:rsidRDefault="00116DBB" w:rsidP="00D96943">
            <w:pPr>
              <w:cnfStyle w:val="100000000000" w:firstRow="1" w:lastRow="0" w:firstColumn="0" w:lastColumn="0" w:oddVBand="0" w:evenVBand="0" w:oddHBand="0" w:evenHBand="0" w:firstRowFirstColumn="0" w:firstRowLastColumn="0" w:lastRowFirstColumn="0" w:lastRowLastColumn="0"/>
              <w:rPr>
                <w:rPrChange w:id="3550" w:author="José Fonseca" w:date="2015-11-10T15:49:00Z">
                  <w:rPr/>
                </w:rPrChange>
              </w:rPr>
            </w:pPr>
            <w:r w:rsidRPr="001A6752">
              <w:rPr>
                <w:rPrChange w:id="3551" w:author="José Fonseca" w:date="2015-11-10T15:49:00Z">
                  <w:rPr/>
                </w:rPrChange>
              </w:rPr>
              <w:t>Descrição</w:t>
            </w:r>
          </w:p>
        </w:tc>
      </w:tr>
      <w:tr w:rsidR="00116DBB" w:rsidRPr="001A6752" w14:paraId="5E90BD09" w14:textId="77777777" w:rsidTr="00D9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14:paraId="7BB962BA" w14:textId="77777777" w:rsidR="00116DBB" w:rsidRPr="001A6752" w:rsidRDefault="00116DBB" w:rsidP="00D96943">
            <w:pPr>
              <w:rPr>
                <w:rPrChange w:id="3552" w:author="José Fonseca" w:date="2015-11-10T15:49:00Z">
                  <w:rPr/>
                </w:rPrChange>
              </w:rPr>
            </w:pPr>
            <w:r w:rsidRPr="001A6752">
              <w:rPr>
                <w:rPrChange w:id="3553" w:author="José Fonseca" w:date="2015-11-10T15:49:00Z">
                  <w:rPr/>
                </w:rPrChange>
              </w:rPr>
              <w:t>Inserir()</w:t>
            </w:r>
          </w:p>
        </w:tc>
        <w:tc>
          <w:tcPr>
            <w:tcW w:w="7081" w:type="dxa"/>
            <w:hideMark/>
          </w:tcPr>
          <w:p w14:paraId="120D6E29" w14:textId="77777777" w:rsidR="00116DBB" w:rsidRPr="001A6752" w:rsidRDefault="00116DBB" w:rsidP="00D96943">
            <w:pPr>
              <w:cnfStyle w:val="000000100000" w:firstRow="0" w:lastRow="0" w:firstColumn="0" w:lastColumn="0" w:oddVBand="0" w:evenVBand="0" w:oddHBand="1" w:evenHBand="0" w:firstRowFirstColumn="0" w:firstRowLastColumn="0" w:lastRowFirstColumn="0" w:lastRowLastColumn="0"/>
              <w:rPr>
                <w:rPrChange w:id="3554" w:author="José Fonseca" w:date="2015-11-10T15:49:00Z">
                  <w:rPr/>
                </w:rPrChange>
              </w:rPr>
            </w:pPr>
            <w:r w:rsidRPr="001A6752">
              <w:rPr>
                <w:rPrChange w:id="3555" w:author="José Fonseca" w:date="2015-11-10T15:49:00Z">
                  <w:rPr/>
                </w:rPrChange>
              </w:rPr>
              <w:t xml:space="preserve">Operação que permite inserir uma </w:t>
            </w:r>
            <w:r w:rsidR="009E4B3F" w:rsidRPr="001A6752">
              <w:rPr>
                <w:rPrChange w:id="3556" w:author="José Fonseca" w:date="2015-11-10T15:49:00Z">
                  <w:rPr/>
                </w:rPrChange>
              </w:rPr>
              <w:t>alteração</w:t>
            </w:r>
            <w:r w:rsidRPr="001A6752">
              <w:rPr>
                <w:rPrChange w:id="3557" w:author="José Fonseca" w:date="2015-11-10T15:49:00Z">
                  <w:rPr/>
                </w:rPrChange>
              </w:rPr>
              <w:t>.</w:t>
            </w:r>
          </w:p>
          <w:p w14:paraId="2847E6A6" w14:textId="77777777" w:rsidR="00116DBB" w:rsidRPr="001A6752" w:rsidRDefault="00116DBB" w:rsidP="00A71114">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rPrChange w:id="3558" w:author="José Fonseca" w:date="2015-11-10T15:49:00Z">
                  <w:rPr/>
                </w:rPrChange>
              </w:rPr>
            </w:pPr>
            <w:r w:rsidRPr="001A6752">
              <w:rPr>
                <w:rPrChange w:id="3559" w:author="José Fonseca" w:date="2015-11-10T15:49:00Z">
                  <w:rPr/>
                </w:rPrChange>
              </w:rPr>
              <w:t>Introduzir</w:t>
            </w:r>
            <w:r w:rsidR="009E4B3F" w:rsidRPr="001A6752">
              <w:rPr>
                <w:rPrChange w:id="3560" w:author="José Fonseca" w:date="2015-11-10T15:49:00Z">
                  <w:rPr/>
                </w:rPrChange>
              </w:rPr>
              <w:t xml:space="preserve"> Descricao, DataAlteracao, Nota, idUtilizador</w:t>
            </w:r>
            <w:r w:rsidRPr="001A6752">
              <w:rPr>
                <w:rPrChange w:id="3561" w:author="José Fonseca" w:date="2015-11-10T15:49:00Z">
                  <w:rPr/>
                </w:rPrChange>
              </w:rPr>
              <w:t>.</w:t>
            </w:r>
          </w:p>
          <w:p w14:paraId="69683A48" w14:textId="77777777" w:rsidR="00116DBB" w:rsidRPr="001A6752" w:rsidRDefault="00116DBB" w:rsidP="00A71114">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rPrChange w:id="3562" w:author="José Fonseca" w:date="2015-11-10T15:49:00Z">
                  <w:rPr/>
                </w:rPrChange>
              </w:rPr>
            </w:pPr>
            <w:r w:rsidRPr="001A6752">
              <w:rPr>
                <w:rPrChange w:id="3563" w:author="José Fonseca" w:date="2015-11-10T15:49:00Z">
                  <w:rPr/>
                </w:rPrChange>
              </w:rPr>
              <w:t>O sistema gera o id</w:t>
            </w:r>
            <w:r w:rsidR="009E4B3F" w:rsidRPr="001A6752">
              <w:rPr>
                <w:rPrChange w:id="3564" w:author="José Fonseca" w:date="2015-11-10T15:49:00Z">
                  <w:rPr/>
                </w:rPrChange>
              </w:rPr>
              <w:t>Alteracao.</w:t>
            </w:r>
          </w:p>
        </w:tc>
      </w:tr>
      <w:tr w:rsidR="00116DBB" w:rsidRPr="001A6752" w14:paraId="2520B12D" w14:textId="77777777" w:rsidTr="00D96943">
        <w:tc>
          <w:tcPr>
            <w:cnfStyle w:val="001000000000" w:firstRow="0" w:lastRow="0" w:firstColumn="1" w:lastColumn="0" w:oddVBand="0" w:evenVBand="0" w:oddHBand="0" w:evenHBand="0" w:firstRowFirstColumn="0" w:firstRowLastColumn="0" w:lastRowFirstColumn="0" w:lastRowLastColumn="0"/>
            <w:tcW w:w="1413" w:type="dxa"/>
            <w:hideMark/>
          </w:tcPr>
          <w:p w14:paraId="71B0FD26" w14:textId="77777777" w:rsidR="00116DBB" w:rsidRPr="001A6752" w:rsidRDefault="00116DBB" w:rsidP="00D96943">
            <w:pPr>
              <w:rPr>
                <w:rPrChange w:id="3565" w:author="José Fonseca" w:date="2015-11-10T15:49:00Z">
                  <w:rPr/>
                </w:rPrChange>
              </w:rPr>
            </w:pPr>
            <w:r w:rsidRPr="001A6752">
              <w:rPr>
                <w:rPrChange w:id="3566" w:author="José Fonseca" w:date="2015-11-10T15:49:00Z">
                  <w:rPr/>
                </w:rPrChange>
              </w:rPr>
              <w:t>Consultar()</w:t>
            </w:r>
          </w:p>
        </w:tc>
        <w:tc>
          <w:tcPr>
            <w:tcW w:w="7081" w:type="dxa"/>
            <w:hideMark/>
          </w:tcPr>
          <w:p w14:paraId="2DEC96D0" w14:textId="77777777" w:rsidR="00116DBB" w:rsidRPr="001A6752" w:rsidRDefault="00116DBB" w:rsidP="00D96943">
            <w:pPr>
              <w:cnfStyle w:val="000000000000" w:firstRow="0" w:lastRow="0" w:firstColumn="0" w:lastColumn="0" w:oddVBand="0" w:evenVBand="0" w:oddHBand="0" w:evenHBand="0" w:firstRowFirstColumn="0" w:firstRowLastColumn="0" w:lastRowFirstColumn="0" w:lastRowLastColumn="0"/>
              <w:rPr>
                <w:rPrChange w:id="3567" w:author="José Fonseca" w:date="2015-11-10T15:49:00Z">
                  <w:rPr/>
                </w:rPrChange>
              </w:rPr>
            </w:pPr>
            <w:r w:rsidRPr="001A6752">
              <w:rPr>
                <w:rPrChange w:id="3568" w:author="José Fonseca" w:date="2015-11-10T15:49:00Z">
                  <w:rPr/>
                </w:rPrChange>
              </w:rPr>
              <w:t xml:space="preserve">Operação que permite consultar uma </w:t>
            </w:r>
            <w:r w:rsidR="009E4B3F" w:rsidRPr="001A6752">
              <w:rPr>
                <w:rPrChange w:id="3569" w:author="José Fonseca" w:date="2015-11-10T15:49:00Z">
                  <w:rPr/>
                </w:rPrChange>
              </w:rPr>
              <w:t>alteração</w:t>
            </w:r>
            <w:r w:rsidRPr="001A6752">
              <w:rPr>
                <w:rPrChange w:id="3570" w:author="José Fonseca" w:date="2015-11-10T15:49:00Z">
                  <w:rPr/>
                </w:rPrChange>
              </w:rPr>
              <w:t>.</w:t>
            </w:r>
          </w:p>
          <w:p w14:paraId="686274B7" w14:textId="77777777" w:rsidR="00116DBB" w:rsidRPr="001A6752" w:rsidRDefault="00116DBB" w:rsidP="00A71114">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PrChange w:id="3571" w:author="José Fonseca" w:date="2015-11-10T15:49:00Z">
                  <w:rPr/>
                </w:rPrChange>
              </w:rPr>
            </w:pPr>
            <w:r w:rsidRPr="001A6752">
              <w:rPr>
                <w:rPrChange w:id="3572" w:author="José Fonseca" w:date="2015-11-10T15:49:00Z">
                  <w:rPr/>
                </w:rPrChange>
              </w:rPr>
              <w:t xml:space="preserve">Selecionar uma </w:t>
            </w:r>
            <w:r w:rsidR="009E4B3F" w:rsidRPr="001A6752">
              <w:rPr>
                <w:rPrChange w:id="3573" w:author="José Fonseca" w:date="2015-11-10T15:49:00Z">
                  <w:rPr/>
                </w:rPrChange>
              </w:rPr>
              <w:t>alteração</w:t>
            </w:r>
            <w:r w:rsidRPr="001A6752">
              <w:rPr>
                <w:rPrChange w:id="3574" w:author="José Fonseca" w:date="2015-11-10T15:49:00Z">
                  <w:rPr/>
                </w:rPrChange>
              </w:rPr>
              <w:t>.</w:t>
            </w:r>
          </w:p>
          <w:p w14:paraId="24247171" w14:textId="77777777" w:rsidR="00116DBB" w:rsidRPr="001A6752" w:rsidRDefault="00116DBB" w:rsidP="00A71114">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PrChange w:id="3575" w:author="José Fonseca" w:date="2015-11-10T15:49:00Z">
                  <w:rPr/>
                </w:rPrChange>
              </w:rPr>
            </w:pPr>
            <w:r w:rsidRPr="001A6752">
              <w:rPr>
                <w:rPrChange w:id="3576" w:author="José Fonseca" w:date="2015-11-10T15:49:00Z">
                  <w:rPr/>
                </w:rPrChange>
              </w:rPr>
              <w:t xml:space="preserve">O sistema mostra os detalhes dessa </w:t>
            </w:r>
            <w:r w:rsidR="009E4B3F" w:rsidRPr="001A6752">
              <w:rPr>
                <w:rPrChange w:id="3577" w:author="José Fonseca" w:date="2015-11-10T15:49:00Z">
                  <w:rPr/>
                </w:rPrChange>
              </w:rPr>
              <w:t>alteração</w:t>
            </w:r>
            <w:r w:rsidRPr="001A6752">
              <w:rPr>
                <w:rPrChange w:id="3578" w:author="José Fonseca" w:date="2015-11-10T15:49:00Z">
                  <w:rPr/>
                </w:rPrChange>
              </w:rPr>
              <w:t>.</w:t>
            </w:r>
          </w:p>
        </w:tc>
      </w:tr>
    </w:tbl>
    <w:p w14:paraId="7239DCDE" w14:textId="77777777" w:rsidR="00116DBB" w:rsidRPr="001A6752" w:rsidRDefault="009E4B3F" w:rsidP="009E4B3F">
      <w:pPr>
        <w:pStyle w:val="Caption"/>
        <w:rPr>
          <w:rPrChange w:id="3579" w:author="José Fonseca" w:date="2015-11-10T15:49:00Z">
            <w:rPr/>
          </w:rPrChange>
        </w:rPr>
      </w:pPr>
      <w:bookmarkStart w:id="3580" w:name="_Toc434874452"/>
      <w:r w:rsidRPr="001A6752">
        <w:rPr>
          <w:rPrChange w:id="3581" w:author="José Fonseca" w:date="2015-11-10T15:49:00Z">
            <w:rPr/>
          </w:rPrChange>
        </w:rPr>
        <w:t xml:space="preserve">Tabela </w:t>
      </w:r>
      <w:r w:rsidR="00E64FF6" w:rsidRPr="001A6752">
        <w:rPr>
          <w:rPrChange w:id="3582" w:author="José Fonseca" w:date="2015-11-10T15:49:00Z">
            <w:rPr/>
          </w:rPrChange>
        </w:rPr>
        <w:fldChar w:fldCharType="begin"/>
      </w:r>
      <w:r w:rsidR="00E64FF6" w:rsidRPr="001A6752">
        <w:rPr>
          <w:rPrChange w:id="3583" w:author="José Fonseca" w:date="2015-11-10T15:49:00Z">
            <w:rPr/>
          </w:rPrChange>
        </w:rPr>
        <w:instrText xml:space="preserve"> SEQ Tabela \* ARABIC </w:instrText>
      </w:r>
      <w:r w:rsidR="00E64FF6" w:rsidRPr="001A6752">
        <w:rPr>
          <w:rPrChange w:id="3584" w:author="José Fonseca" w:date="2015-11-10T15:49:00Z">
            <w:rPr/>
          </w:rPrChange>
        </w:rPr>
        <w:fldChar w:fldCharType="separate"/>
      </w:r>
      <w:r w:rsidR="009B510B" w:rsidRPr="001A6752">
        <w:rPr>
          <w:rPrChange w:id="3585" w:author="José Fonseca" w:date="2015-11-10T15:49:00Z">
            <w:rPr>
              <w:noProof/>
            </w:rPr>
          </w:rPrChange>
        </w:rPr>
        <w:t>18</w:t>
      </w:r>
      <w:r w:rsidR="00E64FF6" w:rsidRPr="001A6752">
        <w:rPr>
          <w:rPrChange w:id="3586" w:author="José Fonseca" w:date="2015-11-10T15:49:00Z">
            <w:rPr>
              <w:noProof/>
            </w:rPr>
          </w:rPrChange>
        </w:rPr>
        <w:fldChar w:fldCharType="end"/>
      </w:r>
      <w:r w:rsidRPr="001A6752">
        <w:rPr>
          <w:rPrChange w:id="3587" w:author="José Fonseca" w:date="2015-11-10T15:49:00Z">
            <w:rPr/>
          </w:rPrChange>
        </w:rPr>
        <w:t xml:space="preserve"> - Operações da tabela Alterações</w:t>
      </w:r>
      <w:bookmarkEnd w:id="3580"/>
    </w:p>
    <w:p w14:paraId="30DB2277" w14:textId="77777777" w:rsidR="0023355A" w:rsidRPr="001A6752" w:rsidRDefault="0023355A" w:rsidP="00257429">
      <w:pPr>
        <w:rPr>
          <w:rPrChange w:id="3588" w:author="José Fonseca" w:date="2015-11-10T15:49:00Z">
            <w:rPr/>
          </w:rPrChange>
        </w:rPr>
      </w:pPr>
    </w:p>
    <w:p w14:paraId="61C605C5" w14:textId="77777777" w:rsidR="005F7532" w:rsidRPr="001A6752" w:rsidRDefault="005F7532" w:rsidP="00257429">
      <w:pPr>
        <w:rPr>
          <w:rPrChange w:id="3589" w:author="José Fonseca" w:date="2015-11-10T15:49:00Z">
            <w:rPr/>
          </w:rPrChange>
        </w:rPr>
        <w:sectPr w:rsidR="005F7532" w:rsidRPr="001A6752">
          <w:headerReference w:type="default" r:id="rId21"/>
          <w:pgSz w:w="11906" w:h="16838"/>
          <w:pgMar w:top="1417" w:right="1701" w:bottom="1417" w:left="1701" w:header="708" w:footer="708" w:gutter="0"/>
          <w:cols w:space="708"/>
          <w:docGrid w:linePitch="360"/>
        </w:sectPr>
      </w:pPr>
    </w:p>
    <w:p w14:paraId="04D84EE8" w14:textId="77777777" w:rsidR="008F03F2" w:rsidRPr="001A6752" w:rsidRDefault="005017E3" w:rsidP="00257429">
      <w:pPr>
        <w:pStyle w:val="Heading1"/>
        <w:rPr>
          <w:rPrChange w:id="3590" w:author="José Fonseca" w:date="2015-11-10T15:49:00Z">
            <w:rPr/>
          </w:rPrChange>
        </w:rPr>
      </w:pPr>
      <w:bookmarkStart w:id="3591" w:name="_Toc434846648"/>
      <w:bookmarkStart w:id="3592" w:name="_Toc434848104"/>
      <w:r w:rsidRPr="001A6752">
        <w:rPr>
          <w:rPrChange w:id="3593" w:author="José Fonseca" w:date="2015-11-10T15:49:00Z">
            <w:rPr/>
          </w:rPrChange>
        </w:rPr>
        <w:lastRenderedPageBreak/>
        <w:t>Desenvolvimento</w:t>
      </w:r>
      <w:bookmarkEnd w:id="3591"/>
      <w:bookmarkEnd w:id="3592"/>
    </w:p>
    <w:p w14:paraId="7957C2D0" w14:textId="77777777" w:rsidR="00864522" w:rsidRPr="001A6752" w:rsidRDefault="00864522" w:rsidP="00257429">
      <w:pPr>
        <w:rPr>
          <w:rPrChange w:id="3594" w:author="José Fonseca" w:date="2015-11-10T15:49:00Z">
            <w:rPr/>
          </w:rPrChange>
        </w:rPr>
      </w:pPr>
    </w:p>
    <w:p w14:paraId="36D9B008" w14:textId="77777777" w:rsidR="00864522" w:rsidRPr="001A6752" w:rsidRDefault="00864522" w:rsidP="00257429">
      <w:pPr>
        <w:rPr>
          <w:rPrChange w:id="3595" w:author="José Fonseca" w:date="2015-11-10T15:49:00Z">
            <w:rPr/>
          </w:rPrChange>
        </w:rPr>
      </w:pPr>
      <w:r w:rsidRPr="001A6752">
        <w:rPr>
          <w:rPrChange w:id="3596" w:author="José Fonseca" w:date="2015-11-10T15:49:00Z">
            <w:rPr/>
          </w:rPrChange>
        </w:rPr>
        <w:t>Neste capítulo serão apresentadas</w:t>
      </w:r>
      <w:r w:rsidR="001528C4" w:rsidRPr="001A6752">
        <w:rPr>
          <w:rPrChange w:id="3597" w:author="José Fonseca" w:date="2015-11-10T15:49:00Z">
            <w:rPr/>
          </w:rPrChange>
        </w:rPr>
        <w:t xml:space="preserve"> as tecnologias utilizadas para o desenvolvimento da aplicação, </w:t>
      </w:r>
      <w:r w:rsidRPr="001A6752">
        <w:rPr>
          <w:rPrChange w:id="3598" w:author="José Fonseca" w:date="2015-11-10T15:49:00Z">
            <w:rPr/>
          </w:rPrChange>
        </w:rPr>
        <w:t xml:space="preserve">os desafios de maior complexidade que aparecerem durante todo </w:t>
      </w:r>
      <w:r w:rsidR="001528C4" w:rsidRPr="001A6752">
        <w:rPr>
          <w:rPrChange w:id="3599" w:author="José Fonseca" w:date="2015-11-10T15:49:00Z">
            <w:rPr/>
          </w:rPrChange>
        </w:rPr>
        <w:t>o desenvolvimento da aplicação com</w:t>
      </w:r>
      <w:r w:rsidRPr="001A6752">
        <w:rPr>
          <w:rPrChange w:id="3600" w:author="José Fonseca" w:date="2015-11-10T15:49:00Z">
            <w:rPr/>
          </w:rPrChange>
        </w:rPr>
        <w:t xml:space="preserve"> as respetivas soluções</w:t>
      </w:r>
      <w:r w:rsidR="001528C4" w:rsidRPr="001A6752">
        <w:rPr>
          <w:rPrChange w:id="3601" w:author="José Fonseca" w:date="2015-11-10T15:49:00Z">
            <w:rPr/>
          </w:rPrChange>
        </w:rPr>
        <w:t xml:space="preserve"> e a avaliação do produto desenvolvido</w:t>
      </w:r>
      <w:r w:rsidRPr="001A6752">
        <w:rPr>
          <w:rPrChange w:id="3602" w:author="José Fonseca" w:date="2015-11-10T15:49:00Z">
            <w:rPr/>
          </w:rPrChange>
        </w:rPr>
        <w:t>.</w:t>
      </w:r>
    </w:p>
    <w:p w14:paraId="5842F028" w14:textId="77777777" w:rsidR="009F091B" w:rsidRPr="001A6752" w:rsidRDefault="009F091B" w:rsidP="00FC0FDD">
      <w:pPr>
        <w:pStyle w:val="Heading2"/>
        <w:rPr>
          <w:rPrChange w:id="3603" w:author="José Fonseca" w:date="2015-11-10T15:49:00Z">
            <w:rPr/>
          </w:rPrChange>
        </w:rPr>
      </w:pPr>
      <w:bookmarkStart w:id="3604" w:name="_Toc434846649"/>
      <w:bookmarkStart w:id="3605" w:name="_Toc434848105"/>
      <w:r w:rsidRPr="001A6752">
        <w:rPr>
          <w:rPrChange w:id="3606" w:author="José Fonseca" w:date="2015-11-10T15:49:00Z">
            <w:rPr/>
          </w:rPrChange>
        </w:rPr>
        <w:t>Tecnologias utilizadas</w:t>
      </w:r>
      <w:bookmarkEnd w:id="3604"/>
      <w:bookmarkEnd w:id="3605"/>
    </w:p>
    <w:p w14:paraId="1B0412CA" w14:textId="77777777" w:rsidR="007C2C02" w:rsidRPr="001A6752" w:rsidRDefault="007C2C02" w:rsidP="007C2C02">
      <w:pPr>
        <w:rPr>
          <w:rPrChange w:id="3607" w:author="José Fonseca" w:date="2015-11-10T15:49:00Z">
            <w:rPr/>
          </w:rPrChange>
        </w:rPr>
      </w:pPr>
      <w:r w:rsidRPr="001A6752">
        <w:rPr>
          <w:rPrChange w:id="3608" w:author="José Fonseca" w:date="2015-11-10T15:49:00Z">
            <w:rPr/>
          </w:rPrChange>
        </w:rPr>
        <w:t>Nesta subsecção são apresentadas as tecnologias utilizadas pelo autor para o desenvolvimento da aplicação.</w:t>
      </w:r>
    </w:p>
    <w:p w14:paraId="06518436" w14:textId="77777777" w:rsidR="00D73A2F" w:rsidRPr="001A6752" w:rsidRDefault="00D73A2F" w:rsidP="00257429">
      <w:pPr>
        <w:pStyle w:val="Heading3"/>
        <w:rPr>
          <w:rPrChange w:id="3609" w:author="José Fonseca" w:date="2015-11-10T15:49:00Z">
            <w:rPr/>
          </w:rPrChange>
        </w:rPr>
      </w:pPr>
      <w:bookmarkStart w:id="3610" w:name="_Toc434846650"/>
      <w:bookmarkStart w:id="3611" w:name="_Toc434848106"/>
      <w:r w:rsidRPr="001A6752">
        <w:rPr>
          <w:rPrChange w:id="3612" w:author="José Fonseca" w:date="2015-11-10T15:49:00Z">
            <w:rPr/>
          </w:rPrChange>
        </w:rPr>
        <w:t>HTML</w:t>
      </w:r>
      <w:bookmarkEnd w:id="3610"/>
      <w:bookmarkEnd w:id="3611"/>
    </w:p>
    <w:p w14:paraId="0049C145" w14:textId="77777777" w:rsidR="00D73A2F" w:rsidRPr="00A955B3" w:rsidRDefault="00D73A2F" w:rsidP="00257429">
      <w:r w:rsidRPr="001A6752">
        <w:rPr>
          <w:bCs/>
          <w:rPrChange w:id="3613" w:author="José Fonseca" w:date="2015-11-10T15:49:00Z">
            <w:rPr>
              <w:bCs/>
            </w:rPr>
          </w:rPrChange>
        </w:rPr>
        <w:t>HTML</w:t>
      </w:r>
      <w:r w:rsidRPr="001A6752">
        <w:rPr>
          <w:rPrChange w:id="3614" w:author="José Fonseca" w:date="2015-11-10T15:49:00Z">
            <w:rPr/>
          </w:rPrChange>
        </w:rPr>
        <w:t xml:space="preserve"> (abreviação para a expressão inglesa </w:t>
      </w:r>
      <w:r w:rsidRPr="001A6752">
        <w:rPr>
          <w:iCs/>
          <w:rPrChange w:id="3615" w:author="José Fonseca" w:date="2015-11-10T15:49:00Z">
            <w:rPr>
              <w:iCs/>
            </w:rPr>
          </w:rPrChange>
        </w:rPr>
        <w:t>HyperText Markup Language</w:t>
      </w:r>
      <w:r w:rsidRPr="001A6752">
        <w:rPr>
          <w:rPrChange w:id="3616" w:author="José Fonseca" w:date="2015-11-10T15:49:00Z">
            <w:rPr/>
          </w:rPrChange>
        </w:rPr>
        <w:t xml:space="preserve">, que significa </w:t>
      </w:r>
      <w:r w:rsidRPr="001A6752">
        <w:rPr>
          <w:iCs/>
          <w:rPrChange w:id="3617" w:author="José Fonseca" w:date="2015-11-10T15:49:00Z">
            <w:rPr>
              <w:iCs/>
            </w:rPr>
          </w:rPrChange>
        </w:rPr>
        <w:t>Linguagem de Marcação de Hipertexto</w:t>
      </w:r>
      <w:r w:rsidRPr="001A6752">
        <w:rPr>
          <w:rPrChange w:id="3618" w:author="José Fonseca" w:date="2015-11-10T15:49:00Z">
            <w:rPr/>
          </w:rPrChange>
        </w:rPr>
        <w:t xml:space="preserve">) é uma linguagem de marcação utilizada para produzir páginas na Web. Documentos HTML podem ser interpretados por navegadores </w:t>
      </w:r>
      <w:sdt>
        <w:sdtPr>
          <w:id w:val="1633296355"/>
          <w:citation/>
        </w:sdtPr>
        <w:sdtEndPr/>
        <w:sdtContent>
          <w:r w:rsidRPr="00A955B3">
            <w:fldChar w:fldCharType="begin"/>
          </w:r>
          <w:r w:rsidRPr="001A6752">
            <w:rPr>
              <w:rPrChange w:id="3619" w:author="José Fonseca" w:date="2015-11-10T15:49:00Z">
                <w:rPr/>
              </w:rPrChange>
            </w:rPr>
            <w:instrText xml:space="preserve">CITATION Moz15 \l 2070 </w:instrText>
          </w:r>
          <w:r w:rsidRPr="001A6752">
            <w:rPr>
              <w:rPrChange w:id="3620" w:author="José Fonseca" w:date="2015-11-10T15:49:00Z">
                <w:rPr/>
              </w:rPrChange>
            </w:rPr>
            <w:fldChar w:fldCharType="separate"/>
          </w:r>
          <w:r w:rsidR="006B4DD6" w:rsidRPr="001A6752">
            <w:rPr>
              <w:rPrChange w:id="3621" w:author="José Fonseca" w:date="2015-11-10T15:49:00Z">
                <w:rPr>
                  <w:noProof/>
                </w:rPr>
              </w:rPrChange>
            </w:rPr>
            <w:t>(4)</w:t>
          </w:r>
          <w:r w:rsidRPr="004E7DE9">
            <w:fldChar w:fldCharType="end"/>
          </w:r>
        </w:sdtContent>
      </w:sdt>
      <w:r w:rsidRPr="001A6752">
        <w:t>. HTML é o bloco de construção mais básico de uma página web e</w:t>
      </w:r>
      <w:r w:rsidRPr="00A955B3">
        <w:t xml:space="preserve"> é utilizado para criar e visualmente representar uma página web. Ela determina os conteúdos de uma página web mas não a sua funcionalidade.</w:t>
      </w:r>
    </w:p>
    <w:p w14:paraId="288829A4" w14:textId="77777777" w:rsidR="00D73A2F" w:rsidRPr="001A6752" w:rsidRDefault="00D73A2F" w:rsidP="00257429">
      <w:pPr>
        <w:rPr>
          <w:rPrChange w:id="3622" w:author="José Fonseca" w:date="2015-11-10T15:49:00Z">
            <w:rPr/>
          </w:rPrChange>
        </w:rPr>
      </w:pPr>
      <w:r w:rsidRPr="004E7DE9">
        <w:t xml:space="preserve">Esta linguagem tornou-se no padrão e base para criação de  qualquer página web. Como </w:t>
      </w:r>
      <w:r w:rsidR="00425832" w:rsidRPr="00074512">
        <w:t>se decidiu</w:t>
      </w:r>
      <w:r w:rsidRPr="001A6752">
        <w:rPr>
          <w:rPrChange w:id="3623" w:author="José Fonseca" w:date="2015-11-10T15:49:00Z">
            <w:rPr/>
          </w:rPrChange>
        </w:rPr>
        <w:t xml:space="preserve"> desenvolver a aplicação desejada em página web, esta linguagem tem de obrigatoriamente ser usada. </w:t>
      </w:r>
    </w:p>
    <w:p w14:paraId="0AB24D8D" w14:textId="77777777" w:rsidR="00D73A2F" w:rsidRPr="001A6752" w:rsidRDefault="00D73A2F" w:rsidP="00257429">
      <w:pPr>
        <w:rPr>
          <w:rPrChange w:id="3624" w:author="José Fonseca" w:date="2015-11-10T15:49:00Z">
            <w:rPr/>
          </w:rPrChange>
        </w:rPr>
      </w:pPr>
      <w:r w:rsidRPr="001A6752">
        <w:rPr>
          <w:rPrChange w:id="3625" w:author="José Fonseca" w:date="2015-11-10T15:49:00Z">
            <w:rPr/>
          </w:rPrChange>
        </w:rPr>
        <w:t>O autor também já tem experiência em usar esta linguagem não só de projetos anteriores realizados mas também de matérias estudadas em certas disciplinas específicas de programação p</w:t>
      </w:r>
      <w:r w:rsidR="00B256E2" w:rsidRPr="001A6752">
        <w:rPr>
          <w:rPrChange w:id="3626" w:author="José Fonseca" w:date="2015-11-10T15:49:00Z">
            <w:rPr/>
          </w:rPrChange>
        </w:rPr>
        <w:t>ara a web. Pelo que a utilização</w:t>
      </w:r>
      <w:r w:rsidRPr="001A6752">
        <w:rPr>
          <w:rPrChange w:id="3627" w:author="José Fonseca" w:date="2015-11-10T15:49:00Z">
            <w:rPr/>
          </w:rPrChange>
        </w:rPr>
        <w:t xml:space="preserve"> desta linguagem não será um desafio, no entanto ela será estudada e revisada, de modo não só a garantir a integridade da aplicação desenvolvida mas também, possivelmente, a introduzir novas boas práticas de programação e novos conceitos. </w:t>
      </w:r>
    </w:p>
    <w:p w14:paraId="7555DB55" w14:textId="77777777" w:rsidR="00D73A2F" w:rsidRPr="001A6752" w:rsidRDefault="00D73A2F" w:rsidP="00257429">
      <w:pPr>
        <w:pStyle w:val="Heading3"/>
        <w:rPr>
          <w:rPrChange w:id="3628" w:author="José Fonseca" w:date="2015-11-10T15:49:00Z">
            <w:rPr/>
          </w:rPrChange>
        </w:rPr>
      </w:pPr>
      <w:bookmarkStart w:id="3629" w:name="_Toc434846651"/>
      <w:bookmarkStart w:id="3630" w:name="_Toc434848107"/>
      <w:r w:rsidRPr="001A6752">
        <w:rPr>
          <w:rPrChange w:id="3631" w:author="José Fonseca" w:date="2015-11-10T15:49:00Z">
            <w:rPr/>
          </w:rPrChange>
        </w:rPr>
        <w:t>CSS</w:t>
      </w:r>
      <w:bookmarkEnd w:id="3629"/>
      <w:bookmarkEnd w:id="3630"/>
    </w:p>
    <w:p w14:paraId="79CC4629" w14:textId="77777777" w:rsidR="00D73A2F" w:rsidRPr="001A6752" w:rsidRDefault="00D73A2F" w:rsidP="00257429">
      <w:r w:rsidRPr="001A6752">
        <w:rPr>
          <w:bCs/>
          <w:iCs/>
          <w:rPrChange w:id="3632" w:author="José Fonseca" w:date="2015-11-10T15:49:00Z">
            <w:rPr>
              <w:bCs/>
              <w:iCs/>
            </w:rPr>
          </w:rPrChange>
        </w:rPr>
        <w:t>Cascading Style Sheets</w:t>
      </w:r>
      <w:r w:rsidRPr="001A6752">
        <w:rPr>
          <w:rPrChange w:id="3633" w:author="José Fonseca" w:date="2015-11-10T15:49:00Z">
            <w:rPr/>
          </w:rPrChange>
        </w:rPr>
        <w:t xml:space="preserve"> (ou simplesmente </w:t>
      </w:r>
      <w:r w:rsidRPr="001A6752">
        <w:rPr>
          <w:bCs/>
          <w:rPrChange w:id="3634" w:author="José Fonseca" w:date="2015-11-10T15:49:00Z">
            <w:rPr>
              <w:bCs/>
            </w:rPr>
          </w:rPrChange>
        </w:rPr>
        <w:t>CSS</w:t>
      </w:r>
      <w:r w:rsidRPr="001A6752">
        <w:rPr>
          <w:rPrChange w:id="3635" w:author="José Fonseca" w:date="2015-11-10T15:49:00Z">
            <w:rPr/>
          </w:rPrChange>
        </w:rPr>
        <w:t>) é uma linguagem de folhas de estilo utilizada para definir a apresentação de documentos escritos em uma linguagem de marcação, como HTML ou XML. Seu principal benefício é prover a separação entre o formato e o conteúdo de um documento</w:t>
      </w:r>
      <w:sdt>
        <w:sdtPr>
          <w:id w:val="2126808289"/>
          <w:citation/>
        </w:sdtPr>
        <w:sdtEndPr/>
        <w:sdtContent>
          <w:r w:rsidRPr="00A955B3">
            <w:fldChar w:fldCharType="begin"/>
          </w:r>
          <w:r w:rsidR="00CF5AB1" w:rsidRPr="001A6752">
            <w:rPr>
              <w:rPrChange w:id="3636" w:author="José Fonseca" w:date="2015-11-10T15:49:00Z">
                <w:rPr/>
              </w:rPrChange>
            </w:rPr>
            <w:instrText xml:space="preserve">CITATION Wik \l 2070 </w:instrText>
          </w:r>
          <w:r w:rsidRPr="001A6752">
            <w:rPr>
              <w:rPrChange w:id="3637" w:author="José Fonseca" w:date="2015-11-10T15:49:00Z">
                <w:rPr/>
              </w:rPrChange>
            </w:rPr>
            <w:fldChar w:fldCharType="separate"/>
          </w:r>
          <w:r w:rsidR="006B4DD6" w:rsidRPr="001A6752">
            <w:rPr>
              <w:rPrChange w:id="3638" w:author="José Fonseca" w:date="2015-11-10T15:49:00Z">
                <w:rPr>
                  <w:noProof/>
                </w:rPr>
              </w:rPrChange>
            </w:rPr>
            <w:t xml:space="preserve"> (5)</w:t>
          </w:r>
          <w:r w:rsidRPr="004E7DE9">
            <w:fldChar w:fldCharType="end"/>
          </w:r>
        </w:sdtContent>
      </w:sdt>
      <w:r w:rsidRPr="001A6752">
        <w:t>.</w:t>
      </w:r>
    </w:p>
    <w:p w14:paraId="2CAC7D85" w14:textId="77777777" w:rsidR="00D73A2F" w:rsidRPr="00A955B3" w:rsidRDefault="00D73A2F" w:rsidP="00257429">
      <w:r w:rsidRPr="001A6752">
        <w:lastRenderedPageBreak/>
        <w:t>CSS permite criar e alterar conjuntos de propriedades de estilo. Estas propriedades permitem alterar o design e a visualização de qualquer elemento HTML, seguindo um conjunto d</w:t>
      </w:r>
      <w:r w:rsidRPr="00A955B3">
        <w:t>e regras impostas pelo programador. Assim, com esta linguagem, consegue-se criar layouts e designs específicos de modo eficiente.</w:t>
      </w:r>
    </w:p>
    <w:p w14:paraId="70581D12" w14:textId="77777777" w:rsidR="00D73A2F" w:rsidRPr="001A6752" w:rsidRDefault="00D73A2F" w:rsidP="00257429">
      <w:pPr>
        <w:rPr>
          <w:rPrChange w:id="3639" w:author="José Fonseca" w:date="2015-11-10T15:49:00Z">
            <w:rPr/>
          </w:rPrChange>
        </w:rPr>
      </w:pPr>
      <w:r w:rsidRPr="004E7DE9">
        <w:t>Especificamente, vai ser utilizado um template de CSS chamado Bootstrap. Este template está pré-configurado para alterar os elementos básicos de HTML não só para designs mais complexos mas também para tornar páginas web responsivas. Esta responsividade é</w:t>
      </w:r>
      <w:r w:rsidRPr="00074512">
        <w:t xml:space="preserve"> responsável por modificar o interface da página de modo a ad</w:t>
      </w:r>
      <w:r w:rsidR="00B256E2" w:rsidRPr="001A6752">
        <w:rPr>
          <w:rPrChange w:id="3640" w:author="José Fonseca" w:date="2015-11-10T15:49:00Z">
            <w:rPr/>
          </w:rPrChange>
        </w:rPr>
        <w:t>a</w:t>
      </w:r>
      <w:r w:rsidRPr="001A6752">
        <w:rPr>
          <w:rPrChange w:id="3641" w:author="José Fonseca" w:date="2015-11-10T15:49:00Z">
            <w:rPr/>
          </w:rPrChange>
        </w:rPr>
        <w:t>ptar-se ao ecrã do dispositivo. Assim, a página consegue ser utilizada e visualizada de modo intuitivo e eficiente quer em telemóveis quer em computadores.</w:t>
      </w:r>
    </w:p>
    <w:p w14:paraId="7F603FDC" w14:textId="77777777" w:rsidR="00D73A2F" w:rsidRPr="001A6752" w:rsidRDefault="00D73A2F" w:rsidP="00257429">
      <w:pPr>
        <w:pStyle w:val="Heading3"/>
        <w:rPr>
          <w:rPrChange w:id="3642" w:author="José Fonseca" w:date="2015-11-10T15:49:00Z">
            <w:rPr/>
          </w:rPrChange>
        </w:rPr>
      </w:pPr>
      <w:bookmarkStart w:id="3643" w:name="_Toc434846652"/>
      <w:bookmarkStart w:id="3644" w:name="_Toc434848108"/>
      <w:r w:rsidRPr="001A6752">
        <w:rPr>
          <w:rPrChange w:id="3645" w:author="José Fonseca" w:date="2015-11-10T15:49:00Z">
            <w:rPr/>
          </w:rPrChange>
        </w:rPr>
        <w:t>PHP</w:t>
      </w:r>
      <w:bookmarkEnd w:id="3643"/>
      <w:bookmarkEnd w:id="3644"/>
    </w:p>
    <w:p w14:paraId="2A7ED2BC" w14:textId="77777777" w:rsidR="00D73A2F" w:rsidRPr="00A955B3" w:rsidRDefault="00D73A2F" w:rsidP="00257429">
      <w:r w:rsidRPr="001A6752">
        <w:rPr>
          <w:bCs/>
          <w:rPrChange w:id="3646" w:author="José Fonseca" w:date="2015-11-10T15:49:00Z">
            <w:rPr>
              <w:bCs/>
            </w:rPr>
          </w:rPrChange>
        </w:rPr>
        <w:t>PHP</w:t>
      </w:r>
      <w:r w:rsidRPr="001A6752">
        <w:rPr>
          <w:rPrChange w:id="3647" w:author="José Fonseca" w:date="2015-11-10T15:49:00Z">
            <w:rPr/>
          </w:rPrChange>
        </w:rPr>
        <w:t xml:space="preserve"> (</w:t>
      </w:r>
      <w:r w:rsidRPr="001A6752">
        <w:rPr>
          <w:i/>
          <w:iCs/>
          <w:rPrChange w:id="3648" w:author="José Fonseca" w:date="2015-11-10T15:49:00Z">
            <w:rPr>
              <w:i/>
              <w:iCs/>
            </w:rPr>
          </w:rPrChange>
        </w:rPr>
        <w:t>"</w:t>
      </w:r>
      <w:r w:rsidRPr="001A6752">
        <w:rPr>
          <w:bCs/>
          <w:i/>
          <w:iCs/>
          <w:rPrChange w:id="3649" w:author="José Fonseca" w:date="2015-11-10T15:49:00Z">
            <w:rPr>
              <w:bCs/>
              <w:i/>
              <w:iCs/>
            </w:rPr>
          </w:rPrChange>
        </w:rPr>
        <w:t>P</w:t>
      </w:r>
      <w:r w:rsidRPr="001A6752">
        <w:rPr>
          <w:i/>
          <w:iCs/>
          <w:rPrChange w:id="3650" w:author="José Fonseca" w:date="2015-11-10T15:49:00Z">
            <w:rPr>
              <w:i/>
              <w:iCs/>
            </w:rPr>
          </w:rPrChange>
        </w:rPr>
        <w:t xml:space="preserve">HP: </w:t>
      </w:r>
      <w:r w:rsidRPr="001A6752">
        <w:rPr>
          <w:bCs/>
          <w:i/>
          <w:iCs/>
          <w:rPrChange w:id="3651" w:author="José Fonseca" w:date="2015-11-10T15:49:00Z">
            <w:rPr>
              <w:bCs/>
              <w:i/>
              <w:iCs/>
            </w:rPr>
          </w:rPrChange>
        </w:rPr>
        <w:t>H</w:t>
      </w:r>
      <w:r w:rsidRPr="001A6752">
        <w:rPr>
          <w:i/>
          <w:iCs/>
          <w:rPrChange w:id="3652" w:author="José Fonseca" w:date="2015-11-10T15:49:00Z">
            <w:rPr>
              <w:i/>
              <w:iCs/>
            </w:rPr>
          </w:rPrChange>
        </w:rPr>
        <w:t xml:space="preserve">ypertext </w:t>
      </w:r>
      <w:r w:rsidRPr="001A6752">
        <w:rPr>
          <w:bCs/>
          <w:i/>
          <w:iCs/>
          <w:rPrChange w:id="3653" w:author="José Fonseca" w:date="2015-11-10T15:49:00Z">
            <w:rPr>
              <w:bCs/>
              <w:i/>
              <w:iCs/>
            </w:rPr>
          </w:rPrChange>
        </w:rPr>
        <w:t>P</w:t>
      </w:r>
      <w:r w:rsidRPr="001A6752">
        <w:rPr>
          <w:i/>
          <w:iCs/>
          <w:rPrChange w:id="3654" w:author="José Fonseca" w:date="2015-11-10T15:49:00Z">
            <w:rPr>
              <w:i/>
              <w:iCs/>
            </w:rPr>
          </w:rPrChange>
        </w:rPr>
        <w:t>reprocessor"</w:t>
      </w:r>
      <w:r w:rsidRPr="001A6752">
        <w:rPr>
          <w:rPrChange w:id="3655" w:author="José Fonseca" w:date="2015-11-10T15:49:00Z">
            <w:rPr/>
          </w:rPrChange>
        </w:rPr>
        <w:t xml:space="preserve">, originalmente </w:t>
      </w:r>
      <w:r w:rsidRPr="001A6752">
        <w:rPr>
          <w:bCs/>
          <w:i/>
          <w:iCs/>
          <w:rPrChange w:id="3656" w:author="José Fonseca" w:date="2015-11-10T15:49:00Z">
            <w:rPr>
              <w:bCs/>
              <w:i/>
              <w:iCs/>
            </w:rPr>
          </w:rPrChange>
        </w:rPr>
        <w:t>P</w:t>
      </w:r>
      <w:r w:rsidRPr="001A6752">
        <w:rPr>
          <w:i/>
          <w:iCs/>
          <w:rPrChange w:id="3657" w:author="José Fonseca" w:date="2015-11-10T15:49:00Z">
            <w:rPr>
              <w:i/>
              <w:iCs/>
            </w:rPr>
          </w:rPrChange>
        </w:rPr>
        <w:t xml:space="preserve">ersonal </w:t>
      </w:r>
      <w:r w:rsidRPr="001A6752">
        <w:rPr>
          <w:bCs/>
          <w:i/>
          <w:iCs/>
          <w:rPrChange w:id="3658" w:author="José Fonseca" w:date="2015-11-10T15:49:00Z">
            <w:rPr>
              <w:bCs/>
              <w:i/>
              <w:iCs/>
            </w:rPr>
          </w:rPrChange>
        </w:rPr>
        <w:t>H</w:t>
      </w:r>
      <w:r w:rsidRPr="001A6752">
        <w:rPr>
          <w:i/>
          <w:iCs/>
          <w:rPrChange w:id="3659" w:author="José Fonseca" w:date="2015-11-10T15:49:00Z">
            <w:rPr>
              <w:i/>
              <w:iCs/>
            </w:rPr>
          </w:rPrChange>
        </w:rPr>
        <w:t xml:space="preserve">ome </w:t>
      </w:r>
      <w:r w:rsidRPr="001A6752">
        <w:rPr>
          <w:bCs/>
          <w:i/>
          <w:iCs/>
          <w:rPrChange w:id="3660" w:author="José Fonseca" w:date="2015-11-10T15:49:00Z">
            <w:rPr>
              <w:bCs/>
              <w:i/>
              <w:iCs/>
            </w:rPr>
          </w:rPrChange>
        </w:rPr>
        <w:t>P</w:t>
      </w:r>
      <w:r w:rsidRPr="001A6752">
        <w:rPr>
          <w:i/>
          <w:iCs/>
          <w:rPrChange w:id="3661" w:author="José Fonseca" w:date="2015-11-10T15:49:00Z">
            <w:rPr>
              <w:i/>
              <w:iCs/>
            </w:rPr>
          </w:rPrChange>
        </w:rPr>
        <w:t>age</w:t>
      </w:r>
      <w:r w:rsidRPr="001A6752">
        <w:rPr>
          <w:rPrChange w:id="3662" w:author="José Fonseca" w:date="2015-11-10T15:49:00Z">
            <w:rPr/>
          </w:rPrChange>
        </w:rPr>
        <w:t xml:space="preserve">) é uma linguagem interpretada livre, usada originalmente apenas para o desenvolvimento de aplicações presentes e atuantes no lado do servidor, capazes de gerar conteúdo dinâmico na World Wide Web </w:t>
      </w:r>
      <w:sdt>
        <w:sdtPr>
          <w:id w:val="-1292820868"/>
          <w:citation/>
        </w:sdtPr>
        <w:sdtEndPr/>
        <w:sdtContent>
          <w:r w:rsidRPr="00A955B3">
            <w:fldChar w:fldCharType="begin"/>
          </w:r>
          <w:r w:rsidR="00CF5AB1" w:rsidRPr="001A6752">
            <w:rPr>
              <w:rPrChange w:id="3663" w:author="José Fonseca" w:date="2015-11-10T15:49:00Z">
                <w:rPr/>
              </w:rPrChange>
            </w:rPr>
            <w:instrText xml:space="preserve">CITATION Wik152 \l 2070 </w:instrText>
          </w:r>
          <w:r w:rsidRPr="001A6752">
            <w:rPr>
              <w:rPrChange w:id="3664" w:author="José Fonseca" w:date="2015-11-10T15:49:00Z">
                <w:rPr/>
              </w:rPrChange>
            </w:rPr>
            <w:fldChar w:fldCharType="separate"/>
          </w:r>
          <w:r w:rsidR="006B4DD6" w:rsidRPr="001A6752">
            <w:rPr>
              <w:rPrChange w:id="3665" w:author="José Fonseca" w:date="2015-11-10T15:49:00Z">
                <w:rPr>
                  <w:noProof/>
                </w:rPr>
              </w:rPrChange>
            </w:rPr>
            <w:t>(6)</w:t>
          </w:r>
          <w:r w:rsidRPr="004E7DE9">
            <w:fldChar w:fldCharType="end"/>
          </w:r>
        </w:sdtContent>
      </w:sdt>
      <w:r w:rsidRPr="001A6752">
        <w:t>.</w:t>
      </w:r>
      <w:r w:rsidRPr="00A955B3">
        <w:t xml:space="preserve"> </w:t>
      </w:r>
    </w:p>
    <w:p w14:paraId="5E673ADB" w14:textId="77777777" w:rsidR="00D73A2F" w:rsidRPr="004E7DE9" w:rsidRDefault="00D73A2F" w:rsidP="00257429">
      <w:r w:rsidRPr="004E7DE9">
        <w:t>Decidiu-se utilizar o PHP pelas seguintes razões:</w:t>
      </w:r>
    </w:p>
    <w:p w14:paraId="3949C51E" w14:textId="77777777" w:rsidR="00D73A2F" w:rsidRPr="001A6752" w:rsidRDefault="00D73A2F" w:rsidP="00A71114">
      <w:pPr>
        <w:pStyle w:val="ListParagraph"/>
        <w:numPr>
          <w:ilvl w:val="0"/>
          <w:numId w:val="16"/>
        </w:numPr>
        <w:rPr>
          <w:rPrChange w:id="3666" w:author="José Fonseca" w:date="2015-11-10T15:49:00Z">
            <w:rPr/>
          </w:rPrChange>
        </w:rPr>
      </w:pPr>
      <w:r w:rsidRPr="00074512">
        <w:t>A experiência do autor nesta linguagem de programação. O autor teve várias disciplinas dedicadas à programação na internet, incluindo Programação em PHP. Graças a estas disciplinas, o autor conseg</w:t>
      </w:r>
      <w:r w:rsidRPr="001A6752">
        <w:rPr>
          <w:rPrChange w:id="3667" w:author="José Fonseca" w:date="2015-11-10T15:49:00Z">
            <w:rPr/>
          </w:rPrChange>
        </w:rPr>
        <w:t xml:space="preserve">uiu uma introdução à linguagem e ao seu funcionamento. </w:t>
      </w:r>
    </w:p>
    <w:p w14:paraId="5E1BD668" w14:textId="77777777" w:rsidR="00D73A2F" w:rsidRPr="001A6752" w:rsidRDefault="00D73A2F" w:rsidP="00A71114">
      <w:pPr>
        <w:pStyle w:val="ListParagraph"/>
        <w:numPr>
          <w:ilvl w:val="0"/>
          <w:numId w:val="16"/>
        </w:numPr>
        <w:rPr>
          <w:rPrChange w:id="3668" w:author="José Fonseca" w:date="2015-11-10T15:49:00Z">
            <w:rPr/>
          </w:rPrChange>
        </w:rPr>
      </w:pPr>
      <w:r w:rsidRPr="001A6752">
        <w:rPr>
          <w:rPrChange w:id="3669" w:author="José Fonseca" w:date="2015-11-10T15:49:00Z">
            <w:rPr/>
          </w:rPrChange>
        </w:rPr>
        <w:t>A vontade do autor de aprender mais sobre as linguagens de programação para a web. A internet tornou-se, ao longo dos anos, numa grande potência mundial, pelo que ao estudar estas linguagens de programação, o autor está a adquirir capacidades para entrar neste mundo de oportunidades e negócios.</w:t>
      </w:r>
    </w:p>
    <w:p w14:paraId="6CFD2AB2" w14:textId="77777777" w:rsidR="00D73A2F" w:rsidRPr="001A6752" w:rsidRDefault="00D73A2F" w:rsidP="00A71114">
      <w:pPr>
        <w:pStyle w:val="ListParagraph"/>
        <w:numPr>
          <w:ilvl w:val="0"/>
          <w:numId w:val="16"/>
        </w:numPr>
        <w:rPr>
          <w:rPrChange w:id="3670" w:author="José Fonseca" w:date="2015-11-10T15:49:00Z">
            <w:rPr/>
          </w:rPrChange>
        </w:rPr>
      </w:pPr>
      <w:r w:rsidRPr="001A6752">
        <w:rPr>
          <w:rPrChange w:id="3671" w:author="José Fonseca" w:date="2015-11-10T15:49:00Z">
            <w:rPr/>
          </w:rPrChange>
        </w:rPr>
        <w:t xml:space="preserve">A enorme quantidade de informação </w:t>
      </w:r>
      <w:r w:rsidR="00B256E2" w:rsidRPr="001A6752">
        <w:rPr>
          <w:rPrChange w:id="3672" w:author="José Fonseca" w:date="2015-11-10T15:49:00Z">
            <w:rPr/>
          </w:rPrChange>
        </w:rPr>
        <w:t>atualizada</w:t>
      </w:r>
      <w:r w:rsidRPr="001A6752">
        <w:rPr>
          <w:rPrChange w:id="3673" w:author="José Fonseca" w:date="2015-11-10T15:49:00Z">
            <w:rPr/>
          </w:rPrChange>
        </w:rPr>
        <w:t xml:space="preserve"> que existe sobre a linguagem. Sendo uma linguagem bastante conhecida e utilizada, PHP está constantemente a ser discutido e desenvolvido. Consequentemente, conseguimos encontrar bastante informação em livros, artigos e em documentação oficial em como trabalhar e utilizar a linguagem efetivamente.</w:t>
      </w:r>
    </w:p>
    <w:p w14:paraId="475BE37A" w14:textId="77777777" w:rsidR="00D73A2F" w:rsidRPr="001A6752" w:rsidRDefault="00D73A2F" w:rsidP="00257429">
      <w:pPr>
        <w:pStyle w:val="Heading3"/>
        <w:rPr>
          <w:rPrChange w:id="3674" w:author="José Fonseca" w:date="2015-11-10T15:49:00Z">
            <w:rPr/>
          </w:rPrChange>
        </w:rPr>
      </w:pPr>
      <w:bookmarkStart w:id="3675" w:name="_Toc434846653"/>
      <w:bookmarkStart w:id="3676" w:name="_Toc434848109"/>
      <w:r w:rsidRPr="001A6752">
        <w:rPr>
          <w:rPrChange w:id="3677" w:author="José Fonseca" w:date="2015-11-10T15:49:00Z">
            <w:rPr/>
          </w:rPrChange>
        </w:rPr>
        <w:t>Javascript</w:t>
      </w:r>
      <w:bookmarkEnd w:id="3675"/>
      <w:bookmarkEnd w:id="3676"/>
    </w:p>
    <w:p w14:paraId="2B32A00E" w14:textId="77777777" w:rsidR="00D73A2F" w:rsidRPr="001A6752" w:rsidRDefault="00D73A2F" w:rsidP="00257429">
      <w:pPr>
        <w:rPr>
          <w:rPrChange w:id="3678" w:author="José Fonseca" w:date="2015-11-10T15:49:00Z">
            <w:rPr/>
          </w:rPrChange>
        </w:rPr>
      </w:pPr>
      <w:r w:rsidRPr="001A6752">
        <w:rPr>
          <w:rPrChange w:id="3679" w:author="José Fonseca" w:date="2015-11-10T15:49:00Z">
            <w:rPr/>
          </w:rPrChange>
        </w:rPr>
        <w:t xml:space="preserve">Javascript é considerada uma das três linguagens essenciais para a programação web (sendo as outras duas HTML e CSS). Javascript é a principal linguagem responsável pelo comportamento das páginas web, sendo capaz de tornar as páginas web </w:t>
      </w:r>
      <w:r w:rsidR="00B256E2" w:rsidRPr="001A6752">
        <w:rPr>
          <w:rPrChange w:id="3680" w:author="José Fonseca" w:date="2015-11-10T15:49:00Z">
            <w:rPr/>
          </w:rPrChange>
        </w:rPr>
        <w:t>dinâmicas</w:t>
      </w:r>
      <w:r w:rsidRPr="001A6752">
        <w:rPr>
          <w:rPrChange w:id="3681" w:author="José Fonseca" w:date="2015-11-10T15:49:00Z">
            <w:rPr/>
          </w:rPrChange>
        </w:rPr>
        <w:t xml:space="preserve"> e interativas para o utilizador. </w:t>
      </w:r>
    </w:p>
    <w:p w14:paraId="5032FFAB" w14:textId="77777777" w:rsidR="00D73A2F" w:rsidRPr="001A6752" w:rsidRDefault="00D73A2F" w:rsidP="00257429">
      <w:pPr>
        <w:rPr>
          <w:rPrChange w:id="3682" w:author="José Fonseca" w:date="2015-11-10T15:49:00Z">
            <w:rPr/>
          </w:rPrChange>
        </w:rPr>
      </w:pPr>
      <w:r w:rsidRPr="001A6752">
        <w:rPr>
          <w:rPrChange w:id="3683" w:author="José Fonseca" w:date="2015-11-10T15:49:00Z">
            <w:rPr/>
          </w:rPrChange>
        </w:rPr>
        <w:lastRenderedPageBreak/>
        <w:t>Tendo em conta que parte dos objetivos desta aplicação é a eficiência do interface e a rapidez de resposta por parte da aplicação (Pontos 12 e 13 da secção 1.2), conseguimos concluir que Javascript é uma ferramenta ideal para desenvolver esta aplicação. Adicionalmente, sendo uma das linguagens mais conhecidas para programação, além de continuar em constante desenvolvimento, também se consegue encontrar muita informação, exemplos, boas práticas e tutoriais sobre ela.</w:t>
      </w:r>
    </w:p>
    <w:p w14:paraId="4F872101" w14:textId="77777777" w:rsidR="00D73A2F" w:rsidRPr="001A6752" w:rsidRDefault="00D73A2F" w:rsidP="00257429">
      <w:pPr>
        <w:pStyle w:val="Heading3"/>
        <w:rPr>
          <w:rPrChange w:id="3684" w:author="José Fonseca" w:date="2015-11-10T15:49:00Z">
            <w:rPr/>
          </w:rPrChange>
        </w:rPr>
      </w:pPr>
      <w:bookmarkStart w:id="3685" w:name="_Toc434846654"/>
      <w:bookmarkStart w:id="3686" w:name="_Toc434848110"/>
      <w:r w:rsidRPr="001A6752">
        <w:rPr>
          <w:rPrChange w:id="3687" w:author="José Fonseca" w:date="2015-11-10T15:49:00Z">
            <w:rPr/>
          </w:rPrChange>
        </w:rPr>
        <w:t>AJAX</w:t>
      </w:r>
      <w:bookmarkEnd w:id="3685"/>
      <w:bookmarkEnd w:id="3686"/>
    </w:p>
    <w:p w14:paraId="0E0A140F" w14:textId="77777777" w:rsidR="00D73A2F" w:rsidRPr="001A6752" w:rsidRDefault="00D73A2F" w:rsidP="00257429">
      <w:pPr>
        <w:rPr>
          <w:rPrChange w:id="3688" w:author="José Fonseca" w:date="2015-11-10T15:49:00Z">
            <w:rPr/>
          </w:rPrChange>
        </w:rPr>
      </w:pPr>
      <w:r w:rsidRPr="001A6752">
        <w:rPr>
          <w:rPrChange w:id="3689" w:author="José Fonseca" w:date="2015-11-10T15:49:00Z">
            <w:rPr/>
          </w:rPrChange>
        </w:rPr>
        <w:t>AJAX (Asynchronous JavaScript and XML) não é uma ferramenta de programação, mas sim uma técnica, que utiliza as tecnologias Javascript e XML, para criar páginas web dinâmicas.</w:t>
      </w:r>
    </w:p>
    <w:p w14:paraId="33B03E1F" w14:textId="77777777" w:rsidR="00D73A2F" w:rsidRPr="00A955B3" w:rsidRDefault="00D73A2F" w:rsidP="00257429">
      <w:r w:rsidRPr="001A6752">
        <w:rPr>
          <w:rPrChange w:id="3690" w:author="José Fonseca" w:date="2015-11-10T15:49:00Z">
            <w:rPr/>
          </w:rPrChange>
        </w:rPr>
        <w:t>Ao contrário das páginas web clássicas, AJAX permite páginas web serem carregadas assincronamente, trocando pequenas porções de dados entre o servidor, sem que a página seja completamente recarregada</w:t>
      </w:r>
      <w:sdt>
        <w:sdtPr>
          <w:id w:val="-1724747834"/>
          <w:citation/>
        </w:sdtPr>
        <w:sdtEndPr/>
        <w:sdtContent>
          <w:r w:rsidRPr="00A955B3">
            <w:fldChar w:fldCharType="begin"/>
          </w:r>
          <w:r w:rsidRPr="001A6752">
            <w:rPr>
              <w:rPrChange w:id="3691" w:author="José Fonseca" w:date="2015-11-10T15:49:00Z">
                <w:rPr/>
              </w:rPrChange>
            </w:rPr>
            <w:instrText xml:space="preserve">CITATION W3S15 \l 2070 </w:instrText>
          </w:r>
          <w:r w:rsidRPr="001A6752">
            <w:rPr>
              <w:rPrChange w:id="3692" w:author="José Fonseca" w:date="2015-11-10T15:49:00Z">
                <w:rPr/>
              </w:rPrChange>
            </w:rPr>
            <w:fldChar w:fldCharType="separate"/>
          </w:r>
          <w:r w:rsidR="006B4DD6" w:rsidRPr="001A6752">
            <w:rPr>
              <w:rPrChange w:id="3693" w:author="José Fonseca" w:date="2015-11-10T15:49:00Z">
                <w:rPr>
                  <w:noProof/>
                </w:rPr>
              </w:rPrChange>
            </w:rPr>
            <w:t xml:space="preserve"> (7)</w:t>
          </w:r>
          <w:r w:rsidRPr="004E7DE9">
            <w:fldChar w:fldCharType="end"/>
          </w:r>
        </w:sdtContent>
      </w:sdt>
      <w:r w:rsidRPr="001A6752">
        <w:t>. Deste modo, consegue-se melhorar a interação do</w:t>
      </w:r>
      <w:r w:rsidRPr="00A955B3">
        <w:t xml:space="preserve"> utilizador com a aplicação ao trocar só a informação necessária entre o servidor e o cliente.</w:t>
      </w:r>
    </w:p>
    <w:p w14:paraId="0B4BE75C" w14:textId="77777777" w:rsidR="00D73A2F" w:rsidRPr="001A6752" w:rsidRDefault="00D73A2F" w:rsidP="00257429">
      <w:pPr>
        <w:rPr>
          <w:rPrChange w:id="3694" w:author="José Fonseca" w:date="2015-11-10T15:49:00Z">
            <w:rPr/>
          </w:rPrChange>
        </w:rPr>
      </w:pPr>
      <w:r w:rsidRPr="004E7DE9">
        <w:t>Quando um evento especificado pel</w:t>
      </w:r>
      <w:r w:rsidRPr="00074512">
        <w:t>o programador ocorre, é criado um objeto XMLHttpRequest que é enviado para o servidor. Seguidamente, o servidor processa o pedido e envia os dados processados de volta para o navegador. Finalmente, estes dados são processados por Javascript, que atualiza o</w:t>
      </w:r>
      <w:r w:rsidRPr="001A6752">
        <w:rPr>
          <w:rPrChange w:id="3695" w:author="José Fonseca" w:date="2015-11-10T15:49:00Z">
            <w:rPr/>
          </w:rPrChange>
        </w:rPr>
        <w:t xml:space="preserve"> conteúdo da página web.</w:t>
      </w:r>
    </w:p>
    <w:p w14:paraId="79F75B75" w14:textId="77777777" w:rsidR="00D73A2F" w:rsidRPr="001A6752" w:rsidRDefault="00D73A2F" w:rsidP="00257429">
      <w:pPr>
        <w:rPr>
          <w:rPrChange w:id="3696" w:author="José Fonseca" w:date="2015-11-10T15:49:00Z">
            <w:rPr/>
          </w:rPrChange>
        </w:rPr>
      </w:pPr>
      <w:r w:rsidRPr="001A6752">
        <w:rPr>
          <w:rPrChange w:id="3697" w:author="José Fonseca" w:date="2015-11-10T15:49:00Z">
            <w:rPr/>
          </w:rPrChange>
        </w:rPr>
        <w:t>AJAX torna-se numa solução para aumentar a performance e resposta entre o cliente e o servidor, enviado só os dados necessários de modo a atualizar os conteúdos essenciais da página. Tendo em conta estes pontos, a interação do cliente com a aplicação será toda programada em AJAX.</w:t>
      </w:r>
    </w:p>
    <w:p w14:paraId="217C89B2" w14:textId="77777777" w:rsidR="00D73A2F" w:rsidRPr="001A6752" w:rsidRDefault="00D73A2F" w:rsidP="00257429">
      <w:pPr>
        <w:pStyle w:val="Heading3"/>
        <w:rPr>
          <w:rPrChange w:id="3698" w:author="José Fonseca" w:date="2015-11-10T15:49:00Z">
            <w:rPr/>
          </w:rPrChange>
        </w:rPr>
      </w:pPr>
      <w:bookmarkStart w:id="3699" w:name="_Toc434846655"/>
      <w:bookmarkStart w:id="3700" w:name="_Toc434848111"/>
      <w:r w:rsidRPr="001A6752">
        <w:rPr>
          <w:rPrChange w:id="3701" w:author="José Fonseca" w:date="2015-11-10T15:49:00Z">
            <w:rPr/>
          </w:rPrChange>
        </w:rPr>
        <w:t>MySQL</w:t>
      </w:r>
      <w:bookmarkEnd w:id="3699"/>
      <w:bookmarkEnd w:id="3700"/>
    </w:p>
    <w:p w14:paraId="41BB449C" w14:textId="77777777" w:rsidR="00D73A2F" w:rsidRPr="001A6752" w:rsidRDefault="00D73A2F" w:rsidP="00257429">
      <w:r w:rsidRPr="001A6752">
        <w:rPr>
          <w:rPrChange w:id="3702" w:author="José Fonseca" w:date="2015-11-10T15:49:00Z">
            <w:rPr/>
          </w:rPrChange>
        </w:rPr>
        <w:t xml:space="preserve">O </w:t>
      </w:r>
      <w:r w:rsidRPr="001A6752">
        <w:rPr>
          <w:bCs/>
          <w:rPrChange w:id="3703" w:author="José Fonseca" w:date="2015-11-10T15:49:00Z">
            <w:rPr>
              <w:bCs/>
            </w:rPr>
          </w:rPrChange>
        </w:rPr>
        <w:t>MySQL</w:t>
      </w:r>
      <w:r w:rsidRPr="001A6752">
        <w:rPr>
          <w:rPrChange w:id="3704" w:author="José Fonseca" w:date="2015-11-10T15:49:00Z">
            <w:rPr/>
          </w:rPrChange>
        </w:rPr>
        <w:t xml:space="preserve"> é um sistema de gestão de base de dados (SGBD), que utiliza a linguagem SQL (Linguagem de Consulta Estruturada, do inglês </w:t>
      </w:r>
      <w:r w:rsidRPr="001A6752">
        <w:rPr>
          <w:iCs/>
          <w:rPrChange w:id="3705" w:author="José Fonseca" w:date="2015-11-10T15:49:00Z">
            <w:rPr>
              <w:iCs/>
            </w:rPr>
          </w:rPrChange>
        </w:rPr>
        <w:t>Structured Query Language</w:t>
      </w:r>
      <w:r w:rsidRPr="001A6752">
        <w:rPr>
          <w:rPrChange w:id="3706" w:author="José Fonseca" w:date="2015-11-10T15:49:00Z">
            <w:rPr/>
          </w:rPrChange>
        </w:rPr>
        <w:t xml:space="preserve">) como interface. É atualmente um dos bancos de dados mais populares, com mais de 10 milhões de instalações pelo mundo </w:t>
      </w:r>
      <w:sdt>
        <w:sdtPr>
          <w:id w:val="1962687781"/>
          <w:citation/>
        </w:sdtPr>
        <w:sdtEndPr/>
        <w:sdtContent>
          <w:r w:rsidRPr="00A955B3">
            <w:fldChar w:fldCharType="begin"/>
          </w:r>
          <w:r w:rsidR="00CF5AB1" w:rsidRPr="001A6752">
            <w:rPr>
              <w:rPrChange w:id="3707" w:author="José Fonseca" w:date="2015-11-10T15:49:00Z">
                <w:rPr/>
              </w:rPrChange>
            </w:rPr>
            <w:instrText xml:space="preserve">CITATION Wik153 \l 2070 </w:instrText>
          </w:r>
          <w:r w:rsidRPr="001A6752">
            <w:rPr>
              <w:rPrChange w:id="3708" w:author="José Fonseca" w:date="2015-11-10T15:49:00Z">
                <w:rPr/>
              </w:rPrChange>
            </w:rPr>
            <w:fldChar w:fldCharType="separate"/>
          </w:r>
          <w:r w:rsidR="006B4DD6" w:rsidRPr="001A6752">
            <w:rPr>
              <w:rPrChange w:id="3709" w:author="José Fonseca" w:date="2015-11-10T15:49:00Z">
                <w:rPr>
                  <w:noProof/>
                </w:rPr>
              </w:rPrChange>
            </w:rPr>
            <w:t>(8)</w:t>
          </w:r>
          <w:r w:rsidRPr="004E7DE9">
            <w:fldChar w:fldCharType="end"/>
          </w:r>
        </w:sdtContent>
      </w:sdt>
      <w:r w:rsidRPr="001A6752">
        <w:t>.</w:t>
      </w:r>
    </w:p>
    <w:p w14:paraId="4843F16F" w14:textId="77777777" w:rsidR="00D73A2F" w:rsidRPr="001A6752" w:rsidRDefault="00D73A2F" w:rsidP="00257429">
      <w:pPr>
        <w:rPr>
          <w:rPrChange w:id="3710" w:author="José Fonseca" w:date="2015-11-10T15:49:00Z">
            <w:rPr/>
          </w:rPrChange>
        </w:rPr>
      </w:pPr>
      <w:r w:rsidRPr="00A955B3">
        <w:t>Para além do seu gra</w:t>
      </w:r>
      <w:r w:rsidRPr="004E7DE9">
        <w:t xml:space="preserve">nde desempenho e estabilidade, MySQL tem grande compatibilidade com PHP, tendo este um módulo de interface próprio. Este módulo </w:t>
      </w:r>
      <w:r w:rsidRPr="00074512">
        <w:t>de interface, contendo funções preparadas para lidar com conexões de base de dados e manipulação de dados, mantêm-se atualizado e testado até hoje. Não só isto garante um nível de segurança mais alto comparando a outros SGBDs, mas também maior eficácia a p</w:t>
      </w:r>
      <w:r w:rsidRPr="001A6752">
        <w:rPr>
          <w:rPrChange w:id="3711" w:author="José Fonseca" w:date="2015-11-10T15:49:00Z">
            <w:rPr/>
          </w:rPrChange>
        </w:rPr>
        <w:t>rogramar e maior acesso e quantidade de documentação disponível.</w:t>
      </w:r>
    </w:p>
    <w:p w14:paraId="71920437" w14:textId="77777777" w:rsidR="00D73A2F" w:rsidRPr="001A6752" w:rsidRDefault="00D73A2F" w:rsidP="00257429">
      <w:pPr>
        <w:rPr>
          <w:rPrChange w:id="3712" w:author="José Fonseca" w:date="2015-11-10T15:49:00Z">
            <w:rPr/>
          </w:rPrChange>
        </w:rPr>
      </w:pPr>
      <w:r w:rsidRPr="001A6752">
        <w:rPr>
          <w:rPrChange w:id="3713" w:author="José Fonseca" w:date="2015-11-10T15:49:00Z">
            <w:rPr/>
          </w:rPrChange>
        </w:rPr>
        <w:lastRenderedPageBreak/>
        <w:t>Todos os pontos anteriormente referidos, levaram ao autor escolher MySQL em relação às outras SGBDs disponíveis.</w:t>
      </w:r>
    </w:p>
    <w:p w14:paraId="09B8AA78" w14:textId="77777777" w:rsidR="00D73A2F" w:rsidRPr="001A6752" w:rsidRDefault="00EB3624" w:rsidP="00257429">
      <w:pPr>
        <w:pStyle w:val="Heading3"/>
        <w:rPr>
          <w:rPrChange w:id="3714" w:author="José Fonseca" w:date="2015-11-10T15:49:00Z">
            <w:rPr/>
          </w:rPrChange>
        </w:rPr>
      </w:pPr>
      <w:bookmarkStart w:id="3715" w:name="_Toc434846656"/>
      <w:bookmarkStart w:id="3716" w:name="_Toc434848112"/>
      <w:r w:rsidRPr="001A6752">
        <w:rPr>
          <w:rPrChange w:id="3717" w:author="José Fonseca" w:date="2015-11-10T15:49:00Z">
            <w:rPr/>
          </w:rPrChange>
        </w:rPr>
        <w:t>GitHub</w:t>
      </w:r>
      <w:bookmarkEnd w:id="3715"/>
      <w:bookmarkEnd w:id="3716"/>
    </w:p>
    <w:p w14:paraId="0C707412" w14:textId="77777777" w:rsidR="00CC27C2" w:rsidRPr="00A955B3" w:rsidRDefault="00E31923" w:rsidP="00257429">
      <w:r w:rsidRPr="001A6752">
        <w:rPr>
          <w:rPrChange w:id="3718" w:author="José Fonseca" w:date="2015-11-10T15:49:00Z">
            <w:rPr/>
          </w:rPrChange>
        </w:rPr>
        <w:t>GitHub é</w:t>
      </w:r>
      <w:r w:rsidR="000A5F92" w:rsidRPr="001A6752">
        <w:rPr>
          <w:rPrChange w:id="3719" w:author="José Fonseca" w:date="2015-11-10T15:49:00Z">
            <w:rPr/>
          </w:rPrChange>
        </w:rPr>
        <w:t xml:space="preserve"> u</w:t>
      </w:r>
      <w:r w:rsidR="00B256E2" w:rsidRPr="001A6752">
        <w:rPr>
          <w:rPrChange w:id="3720" w:author="José Fonseca" w:date="2015-11-10T15:49:00Z">
            <w:rPr/>
          </w:rPrChange>
        </w:rPr>
        <w:t>m repositório web Git que oferec</w:t>
      </w:r>
      <w:r w:rsidR="000A5F92" w:rsidRPr="001A6752">
        <w:rPr>
          <w:rPrChange w:id="3721" w:author="José Fonseca" w:date="2015-11-10T15:49:00Z">
            <w:rPr/>
          </w:rPrChange>
        </w:rPr>
        <w:t xml:space="preserve">e controlo de revisão distribuída e a funcionalidade de gestão de código-fonte do </w:t>
      </w:r>
      <w:r w:rsidR="000A2EB8" w:rsidRPr="001A6752">
        <w:rPr>
          <w:rPrChange w:id="3722" w:author="José Fonseca" w:date="2015-11-10T15:49:00Z">
            <w:rPr/>
          </w:rPrChange>
        </w:rPr>
        <w:t>G</w:t>
      </w:r>
      <w:r w:rsidR="000A5F92" w:rsidRPr="001A6752">
        <w:rPr>
          <w:rPrChange w:id="3723" w:author="José Fonseca" w:date="2015-11-10T15:49:00Z">
            <w:rPr/>
          </w:rPrChange>
        </w:rPr>
        <w:t>it</w:t>
      </w:r>
      <w:r w:rsidR="000A2EB8" w:rsidRPr="001A6752">
        <w:rPr>
          <w:rPrChange w:id="3724" w:author="José Fonseca" w:date="2015-11-10T15:49:00Z">
            <w:rPr/>
          </w:rPrChange>
        </w:rPr>
        <w:t>, com as suas próprias funcionalidades. As funções da plataforma GitHub, as aplicações desktop, e o GitHub Enterprize torna escrever código muito mais fácil para indivíduos e equipas</w:t>
      </w:r>
      <w:sdt>
        <w:sdtPr>
          <w:id w:val="1006329409"/>
          <w:citation/>
        </w:sdtPr>
        <w:sdtEndPr/>
        <w:sdtContent>
          <w:r w:rsidR="000A2EB8" w:rsidRPr="00A955B3">
            <w:fldChar w:fldCharType="begin"/>
          </w:r>
          <w:r w:rsidR="000A2EB8" w:rsidRPr="001A6752">
            <w:rPr>
              <w:rPrChange w:id="3725" w:author="José Fonseca" w:date="2015-11-10T15:49:00Z">
                <w:rPr/>
              </w:rPrChange>
            </w:rPr>
            <w:instrText xml:space="preserve"> CITATION Git15 \l 2070 </w:instrText>
          </w:r>
          <w:r w:rsidR="000A2EB8" w:rsidRPr="001A6752">
            <w:rPr>
              <w:rPrChange w:id="3726" w:author="José Fonseca" w:date="2015-11-10T15:49:00Z">
                <w:rPr/>
              </w:rPrChange>
            </w:rPr>
            <w:fldChar w:fldCharType="separate"/>
          </w:r>
          <w:r w:rsidR="006B4DD6" w:rsidRPr="001A6752">
            <w:rPr>
              <w:rPrChange w:id="3727" w:author="José Fonseca" w:date="2015-11-10T15:49:00Z">
                <w:rPr>
                  <w:noProof/>
                </w:rPr>
              </w:rPrChange>
            </w:rPr>
            <w:t xml:space="preserve"> (9)</w:t>
          </w:r>
          <w:r w:rsidR="000A2EB8" w:rsidRPr="004E7DE9">
            <w:fldChar w:fldCharType="end"/>
          </w:r>
        </w:sdtContent>
      </w:sdt>
      <w:r w:rsidR="000A2EB8" w:rsidRPr="001A6752">
        <w:t xml:space="preserve">. </w:t>
      </w:r>
    </w:p>
    <w:p w14:paraId="51218C0A" w14:textId="77777777" w:rsidR="00546D86" w:rsidRPr="001A6752" w:rsidRDefault="00546D86" w:rsidP="00257429">
      <w:pPr>
        <w:rPr>
          <w:rPrChange w:id="3728" w:author="José Fonseca" w:date="2015-11-10T15:49:00Z">
            <w:rPr/>
          </w:rPrChange>
        </w:rPr>
      </w:pPr>
      <w:r w:rsidRPr="004E7DE9">
        <w:t xml:space="preserve">O GitHub vai ser utilizado como gestor de versões e como backup à aplicação em desenvolvimento. </w:t>
      </w:r>
      <w:r w:rsidR="001B11B6" w:rsidRPr="00074512">
        <w:t>O GitHub foi escolhido pelo autor pela sua experiência com a aplicação e pela simplicidade que o GitHub oferece.</w:t>
      </w:r>
    </w:p>
    <w:p w14:paraId="0F0629A3" w14:textId="77777777" w:rsidR="001B11B6" w:rsidRPr="001A6752" w:rsidRDefault="001B11B6" w:rsidP="00257429">
      <w:pPr>
        <w:rPr>
          <w:rPrChange w:id="3729" w:author="José Fonseca" w:date="2015-11-10T15:49:00Z">
            <w:rPr/>
          </w:rPrChange>
        </w:rPr>
      </w:pPr>
      <w:r w:rsidRPr="001A6752">
        <w:rPr>
          <w:rPrChange w:id="3730" w:author="José Fonseca" w:date="2015-11-10T15:49:00Z">
            <w:rPr/>
          </w:rPrChange>
        </w:rPr>
        <w:br w:type="page"/>
      </w:r>
    </w:p>
    <w:p w14:paraId="7A78090F" w14:textId="77777777" w:rsidR="00C90493" w:rsidRPr="001A6752" w:rsidRDefault="00C90493" w:rsidP="00FC0FDD">
      <w:pPr>
        <w:pStyle w:val="Heading2"/>
        <w:rPr>
          <w:rPrChange w:id="3731" w:author="José Fonseca" w:date="2015-11-10T15:49:00Z">
            <w:rPr/>
          </w:rPrChange>
        </w:rPr>
      </w:pPr>
      <w:bookmarkStart w:id="3732" w:name="_Toc434846657"/>
      <w:bookmarkStart w:id="3733" w:name="_Toc434848113"/>
      <w:r w:rsidRPr="001A6752">
        <w:rPr>
          <w:rPrChange w:id="3734" w:author="José Fonseca" w:date="2015-11-10T15:49:00Z">
            <w:rPr/>
          </w:rPrChange>
        </w:rPr>
        <w:lastRenderedPageBreak/>
        <w:t>Diagrama de hiera</w:t>
      </w:r>
      <w:r w:rsidR="00B256E2" w:rsidRPr="001A6752">
        <w:rPr>
          <w:rPrChange w:id="3735" w:author="José Fonseca" w:date="2015-11-10T15:49:00Z">
            <w:rPr/>
          </w:rPrChange>
        </w:rPr>
        <w:t>r</w:t>
      </w:r>
      <w:r w:rsidRPr="001A6752">
        <w:rPr>
          <w:rPrChange w:id="3736" w:author="José Fonseca" w:date="2015-11-10T15:49:00Z">
            <w:rPr/>
          </w:rPrChange>
        </w:rPr>
        <w:t>quia</w:t>
      </w:r>
      <w:bookmarkEnd w:id="3732"/>
      <w:bookmarkEnd w:id="3733"/>
    </w:p>
    <w:p w14:paraId="6A008327" w14:textId="77777777" w:rsidR="00C90493" w:rsidRPr="001A6752" w:rsidRDefault="00C90493" w:rsidP="00257429">
      <w:pPr>
        <w:rPr>
          <w:rPrChange w:id="3737" w:author="José Fonseca" w:date="2015-11-10T15:49:00Z">
            <w:rPr/>
          </w:rPrChange>
        </w:rPr>
      </w:pPr>
      <w:r w:rsidRPr="001A6752">
        <w:rPr>
          <w:rPrChange w:id="3738" w:author="José Fonseca" w:date="2015-11-10T15:49:00Z">
            <w:rPr/>
          </w:rPrChange>
        </w:rPr>
        <w:t>O seguinte diagrama apresenta a hiera</w:t>
      </w:r>
      <w:r w:rsidR="00B256E2" w:rsidRPr="001A6752">
        <w:rPr>
          <w:rPrChange w:id="3739" w:author="José Fonseca" w:date="2015-11-10T15:49:00Z">
            <w:rPr/>
          </w:rPrChange>
        </w:rPr>
        <w:t>r</w:t>
      </w:r>
      <w:r w:rsidRPr="001A6752">
        <w:rPr>
          <w:rPrChange w:id="3740" w:author="José Fonseca" w:date="2015-11-10T15:49:00Z">
            <w:rPr/>
          </w:rPrChange>
        </w:rPr>
        <w:t xml:space="preserve">quia dos vários interfaces de cada página. </w:t>
      </w:r>
      <w:r w:rsidR="006961A2" w:rsidRPr="001A6752">
        <w:rPr>
          <w:rPrChange w:id="3741" w:author="José Fonseca" w:date="2015-11-10T15:49:00Z">
            <w:rPr/>
          </w:rPrChange>
        </w:rPr>
        <w:t>Ao iniciar a aplicação, o utilizador terá acesso à página inicial</w:t>
      </w:r>
      <w:r w:rsidR="00AC531E" w:rsidRPr="001A6752">
        <w:rPr>
          <w:rPrChange w:id="3742" w:author="José Fonseca" w:date="2015-11-10T15:49:00Z">
            <w:rPr/>
          </w:rPrChange>
        </w:rPr>
        <w:t>. A partir desta, o utilizador pode entrar na página de login que lhe d</w:t>
      </w:r>
      <w:r w:rsidR="00B256E2" w:rsidRPr="001A6752">
        <w:rPr>
          <w:rPrChange w:id="3743" w:author="José Fonseca" w:date="2015-11-10T15:49:00Z">
            <w:rPr/>
          </w:rPrChange>
        </w:rPr>
        <w:t>ará acesso, depois do login efe</w:t>
      </w:r>
      <w:r w:rsidR="00AC531E" w:rsidRPr="001A6752">
        <w:rPr>
          <w:rPrChange w:id="3744" w:author="José Fonseca" w:date="2015-11-10T15:49:00Z">
            <w:rPr/>
          </w:rPrChange>
        </w:rPr>
        <w:t>tuado corretamente, a uma rede de páginas que lhe dará uma série de funcionalidades e interfaces para manipular e visualizar o mapa de boleias.</w:t>
      </w:r>
    </w:p>
    <w:p w14:paraId="30B44F01" w14:textId="77777777" w:rsidR="00AC531E" w:rsidRPr="001A6752" w:rsidRDefault="00AC531E" w:rsidP="00257429">
      <w:r w:rsidRPr="001A6752">
        <w:rPr>
          <w:rPrChange w:id="3745" w:author="José Fonseca" w:date="2015-11-10T15:49:00Z">
            <w:rPr>
              <w:noProof/>
              <w:lang w:val="en-US"/>
            </w:rPr>
          </w:rPrChange>
        </w:rPr>
        <w:drawing>
          <wp:inline distT="0" distB="0" distL="0" distR="0" wp14:anchorId="5957AF08" wp14:editId="13E2AF1C">
            <wp:extent cx="5400040" cy="2535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ieratico.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2535555"/>
                    </a:xfrm>
                    <a:prstGeom prst="rect">
                      <a:avLst/>
                    </a:prstGeom>
                  </pic:spPr>
                </pic:pic>
              </a:graphicData>
            </a:graphic>
          </wp:inline>
        </w:drawing>
      </w:r>
    </w:p>
    <w:p w14:paraId="1047990E" w14:textId="77777777" w:rsidR="00F85B0A" w:rsidRPr="001A6752" w:rsidRDefault="00F85B0A" w:rsidP="00F85B0A">
      <w:pPr>
        <w:pStyle w:val="Caption"/>
        <w:rPr>
          <w:rPrChange w:id="3746" w:author="José Fonseca" w:date="2015-11-10T15:49:00Z">
            <w:rPr/>
          </w:rPrChange>
        </w:rPr>
      </w:pPr>
      <w:bookmarkStart w:id="3747" w:name="_Toc434874418"/>
      <w:r w:rsidRPr="00A955B3">
        <w:t xml:space="preserve">Figura </w:t>
      </w:r>
      <w:r w:rsidR="00E64FF6" w:rsidRPr="004E7DE9">
        <w:fldChar w:fldCharType="begin"/>
      </w:r>
      <w:r w:rsidR="00E64FF6" w:rsidRPr="001A6752">
        <w:rPr>
          <w:rPrChange w:id="3748" w:author="José Fonseca" w:date="2015-11-10T15:49:00Z">
            <w:rPr/>
          </w:rPrChange>
        </w:rPr>
        <w:instrText xml:space="preserve"> SEQ Figura \* ARABIC </w:instrText>
      </w:r>
      <w:r w:rsidR="00E64FF6" w:rsidRPr="001A6752">
        <w:rPr>
          <w:rPrChange w:id="3749" w:author="José Fonseca" w:date="2015-11-10T15:49:00Z">
            <w:rPr/>
          </w:rPrChange>
        </w:rPr>
        <w:fldChar w:fldCharType="separate"/>
      </w:r>
      <w:r w:rsidR="009B510B" w:rsidRPr="001A6752">
        <w:rPr>
          <w:rPrChange w:id="3750" w:author="José Fonseca" w:date="2015-11-10T15:49:00Z">
            <w:rPr>
              <w:noProof/>
            </w:rPr>
          </w:rPrChange>
        </w:rPr>
        <w:t>8</w:t>
      </w:r>
      <w:r w:rsidR="00E64FF6" w:rsidRPr="001A6752">
        <w:rPr>
          <w:rPrChange w:id="3751" w:author="José Fonseca" w:date="2015-11-10T15:49:00Z">
            <w:rPr>
              <w:noProof/>
            </w:rPr>
          </w:rPrChange>
        </w:rPr>
        <w:fldChar w:fldCharType="end"/>
      </w:r>
      <w:r w:rsidRPr="001A6752">
        <w:rPr>
          <w:rPrChange w:id="3752" w:author="José Fonseca" w:date="2015-11-10T15:49:00Z">
            <w:rPr/>
          </w:rPrChange>
        </w:rPr>
        <w:t xml:space="preserve"> - Diagrama de Hiar</w:t>
      </w:r>
      <w:r w:rsidR="00D713D5" w:rsidRPr="001A6752">
        <w:rPr>
          <w:rPrChange w:id="3753" w:author="José Fonseca" w:date="2015-11-10T15:49:00Z">
            <w:rPr/>
          </w:rPrChange>
        </w:rPr>
        <w:t>ar</w:t>
      </w:r>
      <w:r w:rsidRPr="001A6752">
        <w:rPr>
          <w:rPrChange w:id="3754" w:author="José Fonseca" w:date="2015-11-10T15:49:00Z">
            <w:rPr/>
          </w:rPrChange>
        </w:rPr>
        <w:t>q</w:t>
      </w:r>
      <w:r w:rsidR="00F928BA" w:rsidRPr="001A6752">
        <w:rPr>
          <w:rPrChange w:id="3755" w:author="José Fonseca" w:date="2015-11-10T15:49:00Z">
            <w:rPr/>
          </w:rPrChange>
        </w:rPr>
        <w:t>uia</w:t>
      </w:r>
      <w:bookmarkEnd w:id="3747"/>
      <w:r w:rsidR="00F928BA" w:rsidRPr="001A6752">
        <w:rPr>
          <w:rPrChange w:id="3756" w:author="José Fonseca" w:date="2015-11-10T15:49:00Z">
            <w:rPr/>
          </w:rPrChange>
        </w:rPr>
        <w:t xml:space="preserve"> </w:t>
      </w:r>
    </w:p>
    <w:p w14:paraId="25C770B3" w14:textId="77777777" w:rsidR="0027326F" w:rsidRPr="001A6752" w:rsidRDefault="0027326F">
      <w:pPr>
        <w:spacing w:line="276" w:lineRule="auto"/>
        <w:jc w:val="left"/>
        <w:rPr>
          <w:rPrChange w:id="3757" w:author="José Fonseca" w:date="2015-11-10T15:49:00Z">
            <w:rPr/>
          </w:rPrChange>
        </w:rPr>
      </w:pPr>
      <w:r w:rsidRPr="001A6752">
        <w:rPr>
          <w:rPrChange w:id="3758" w:author="José Fonseca" w:date="2015-11-10T15:49:00Z">
            <w:rPr/>
          </w:rPrChange>
        </w:rPr>
        <w:br w:type="page"/>
      </w:r>
    </w:p>
    <w:p w14:paraId="6F3B48DC" w14:textId="77777777" w:rsidR="00B81128" w:rsidRPr="001A6752" w:rsidRDefault="00C02870" w:rsidP="007D0A68">
      <w:pPr>
        <w:pStyle w:val="Heading2"/>
        <w:rPr>
          <w:rPrChange w:id="3759" w:author="José Fonseca" w:date="2015-11-10T15:49:00Z">
            <w:rPr/>
          </w:rPrChange>
        </w:rPr>
      </w:pPr>
      <w:bookmarkStart w:id="3760" w:name="_Toc434846658"/>
      <w:bookmarkStart w:id="3761" w:name="_Toc434848114"/>
      <w:r w:rsidRPr="001A6752">
        <w:rPr>
          <w:rPrChange w:id="3762" w:author="José Fonseca" w:date="2015-11-10T15:49:00Z">
            <w:rPr/>
          </w:rPrChange>
        </w:rPr>
        <w:lastRenderedPageBreak/>
        <w:t>Análise e imp</w:t>
      </w:r>
      <w:r w:rsidR="00FC0FDD" w:rsidRPr="001A6752">
        <w:rPr>
          <w:rPrChange w:id="3763" w:author="José Fonseca" w:date="2015-11-10T15:49:00Z">
            <w:rPr/>
          </w:rPrChange>
        </w:rPr>
        <w:t>l</w:t>
      </w:r>
      <w:r w:rsidRPr="001A6752">
        <w:rPr>
          <w:rPrChange w:id="3764" w:author="José Fonseca" w:date="2015-11-10T15:49:00Z">
            <w:rPr/>
          </w:rPrChange>
        </w:rPr>
        <w:t>ementação</w:t>
      </w:r>
      <w:bookmarkEnd w:id="3760"/>
      <w:bookmarkEnd w:id="3761"/>
    </w:p>
    <w:p w14:paraId="506704DA" w14:textId="77777777" w:rsidR="007C2C02" w:rsidRPr="001A6752" w:rsidRDefault="00C02870" w:rsidP="007C2C02">
      <w:pPr>
        <w:rPr>
          <w:rPrChange w:id="3765" w:author="José Fonseca" w:date="2015-11-10T15:49:00Z">
            <w:rPr/>
          </w:rPrChange>
        </w:rPr>
      </w:pPr>
      <w:r w:rsidRPr="001A6752">
        <w:rPr>
          <w:rPrChange w:id="3766" w:author="José Fonseca" w:date="2015-11-10T15:49:00Z">
            <w:rPr/>
          </w:rPrChange>
        </w:rPr>
        <w:t>Durante a análise e implementação da aplicação, foram superados vá</w:t>
      </w:r>
      <w:r w:rsidR="00B256E2" w:rsidRPr="001A6752">
        <w:rPr>
          <w:rPrChange w:id="3767" w:author="José Fonseca" w:date="2015-11-10T15:49:00Z">
            <w:rPr/>
          </w:rPrChange>
        </w:rPr>
        <w:t>rios desafios, dos quais se destac</w:t>
      </w:r>
      <w:r w:rsidRPr="001A6752">
        <w:rPr>
          <w:rPrChange w:id="3768" w:author="José Fonseca" w:date="2015-11-10T15:49:00Z">
            <w:rPr/>
          </w:rPrChange>
        </w:rPr>
        <w:t>am dois. Esta secção será utilizada para apresentar e descrever os pontos principais destes desafios e as respetivas soluções.</w:t>
      </w:r>
    </w:p>
    <w:p w14:paraId="1B31EC73" w14:textId="77777777" w:rsidR="000C5578" w:rsidRPr="001A6752" w:rsidRDefault="00990670" w:rsidP="00257429">
      <w:pPr>
        <w:pStyle w:val="Heading3"/>
        <w:rPr>
          <w:rPrChange w:id="3769" w:author="José Fonseca" w:date="2015-11-10T15:49:00Z">
            <w:rPr/>
          </w:rPrChange>
        </w:rPr>
      </w:pPr>
      <w:bookmarkStart w:id="3770" w:name="_Toc434846659"/>
      <w:bookmarkStart w:id="3771" w:name="_Toc434848115"/>
      <w:r w:rsidRPr="001A6752">
        <w:rPr>
          <w:rPrChange w:id="3772" w:author="José Fonseca" w:date="2015-11-10T15:49:00Z">
            <w:rPr/>
          </w:rPrChange>
        </w:rPr>
        <w:t>Visualização dos registos de boleias num único mapa de boleias</w:t>
      </w:r>
      <w:bookmarkEnd w:id="3770"/>
      <w:bookmarkEnd w:id="3771"/>
    </w:p>
    <w:p w14:paraId="6548B5AB" w14:textId="77777777" w:rsidR="001F5A35" w:rsidRPr="001A6752" w:rsidRDefault="00990670" w:rsidP="00257429">
      <w:pPr>
        <w:rPr>
          <w:rPrChange w:id="3773" w:author="José Fonseca" w:date="2015-11-10T15:49:00Z">
            <w:rPr/>
          </w:rPrChange>
        </w:rPr>
      </w:pPr>
      <w:r w:rsidRPr="001A6752">
        <w:rPr>
          <w:rPrChange w:id="3774" w:author="José Fonseca" w:date="2015-11-10T15:49:00Z">
            <w:rPr/>
          </w:rPrChange>
        </w:rPr>
        <w:t>Problema</w:t>
      </w:r>
      <w:r w:rsidR="001F5A35" w:rsidRPr="001A6752">
        <w:rPr>
          <w:rPrChange w:id="3775" w:author="José Fonseca" w:date="2015-11-10T15:49:00Z">
            <w:rPr/>
          </w:rPrChange>
        </w:rPr>
        <w:t xml:space="preserve"> – Visualização gráfica e intuitiva do mapa das boleias</w:t>
      </w:r>
      <w:r w:rsidR="00A93860" w:rsidRPr="001A6752">
        <w:rPr>
          <w:rPrChange w:id="3776" w:author="José Fonseca" w:date="2015-11-10T15:49:00Z">
            <w:rPr/>
          </w:rPrChange>
        </w:rPr>
        <w:t>:</w:t>
      </w:r>
    </w:p>
    <w:p w14:paraId="316E3C4F" w14:textId="77777777" w:rsidR="00864522" w:rsidRPr="001A6752" w:rsidRDefault="00990670" w:rsidP="00257429">
      <w:pPr>
        <w:rPr>
          <w:rPrChange w:id="3777" w:author="José Fonseca" w:date="2015-11-10T15:49:00Z">
            <w:rPr/>
          </w:rPrChange>
        </w:rPr>
      </w:pPr>
      <w:r w:rsidRPr="001A6752">
        <w:rPr>
          <w:rPrChange w:id="3778" w:author="José Fonseca" w:date="2015-11-10T15:49:00Z">
            <w:rPr/>
          </w:rPrChange>
        </w:rPr>
        <w:t>Existem registos de boleias com data, hora inicial, hora final e o</w:t>
      </w:r>
      <w:r w:rsidR="0027326F" w:rsidRPr="001A6752">
        <w:rPr>
          <w:rPrChange w:id="3779" w:author="José Fonseca" w:date="2015-11-10T15:49:00Z">
            <w:rPr/>
          </w:rPrChange>
        </w:rPr>
        <w:t xml:space="preserve">utros dados associados a elas. </w:t>
      </w:r>
      <w:r w:rsidRPr="001A6752">
        <w:rPr>
          <w:rPrChange w:id="3780" w:author="José Fonseca" w:date="2015-11-10T15:49:00Z">
            <w:rPr/>
          </w:rPrChange>
        </w:rPr>
        <w:t xml:space="preserve">A aplicação tem de conseguir ler os registos das boleias para um determinado período de tempo (neste caso, vamos considerar uma semana) e colocá-los de forma organizada, de modo a que o utilizador </w:t>
      </w:r>
      <w:r w:rsidR="007A6F6C" w:rsidRPr="001A6752">
        <w:rPr>
          <w:rPrChange w:id="3781" w:author="José Fonseca" w:date="2015-11-10T15:49:00Z">
            <w:rPr/>
          </w:rPrChange>
        </w:rPr>
        <w:t>consiga, facilmente, identificar as boleias existentes. Os pontos mais exigentes neste desafio são:</w:t>
      </w:r>
    </w:p>
    <w:p w14:paraId="6D0C7EB5" w14:textId="77777777" w:rsidR="00C90CF4" w:rsidRPr="001A6752" w:rsidRDefault="00C90CF4" w:rsidP="00A71114">
      <w:pPr>
        <w:pStyle w:val="ListParagraph"/>
        <w:numPr>
          <w:ilvl w:val="0"/>
          <w:numId w:val="27"/>
        </w:numPr>
        <w:rPr>
          <w:rPrChange w:id="3782" w:author="José Fonseca" w:date="2015-11-10T15:49:00Z">
            <w:rPr/>
          </w:rPrChange>
        </w:rPr>
      </w:pPr>
      <w:r w:rsidRPr="001A6752">
        <w:rPr>
          <w:rPrChange w:id="3783" w:author="José Fonseca" w:date="2015-11-10T15:49:00Z">
            <w:rPr/>
          </w:rPrChange>
        </w:rPr>
        <w:t>A criação de um mapa intuitivo utiliz</w:t>
      </w:r>
      <w:r w:rsidR="007D015C" w:rsidRPr="001A6752">
        <w:rPr>
          <w:rPrChange w:id="3784" w:author="José Fonseca" w:date="2015-11-10T15:49:00Z">
            <w:rPr/>
          </w:rPrChange>
        </w:rPr>
        <w:t>ando elementos e estrutura HTML.</w:t>
      </w:r>
    </w:p>
    <w:p w14:paraId="1365E80F" w14:textId="77777777" w:rsidR="007A6F6C" w:rsidRPr="001A6752" w:rsidRDefault="005D58DF" w:rsidP="00A71114">
      <w:pPr>
        <w:pStyle w:val="ListParagraph"/>
        <w:numPr>
          <w:ilvl w:val="0"/>
          <w:numId w:val="27"/>
        </w:numPr>
        <w:rPr>
          <w:rPrChange w:id="3785" w:author="José Fonseca" w:date="2015-11-10T15:49:00Z">
            <w:rPr/>
          </w:rPrChange>
        </w:rPr>
      </w:pPr>
      <w:r w:rsidRPr="001A6752">
        <w:rPr>
          <w:rPrChange w:id="3786" w:author="José Fonseca" w:date="2015-11-10T15:49:00Z">
            <w:rPr/>
          </w:rPrChange>
        </w:rPr>
        <w:t>Posição e tamanho da boleia no mapa consoante a sua data, hora inicial e hora final.</w:t>
      </w:r>
    </w:p>
    <w:p w14:paraId="47843621" w14:textId="77777777" w:rsidR="008D13F5" w:rsidRPr="001A6752" w:rsidRDefault="008D13F5" w:rsidP="00A71114">
      <w:pPr>
        <w:pStyle w:val="ListParagraph"/>
        <w:numPr>
          <w:ilvl w:val="0"/>
          <w:numId w:val="27"/>
        </w:numPr>
        <w:rPr>
          <w:rPrChange w:id="3787" w:author="José Fonseca" w:date="2015-11-10T15:49:00Z">
            <w:rPr/>
          </w:rPrChange>
        </w:rPr>
      </w:pPr>
      <w:r w:rsidRPr="001A6752">
        <w:rPr>
          <w:rPrChange w:id="3788" w:author="José Fonseca" w:date="2015-11-10T15:49:00Z">
            <w:rPr/>
          </w:rPrChange>
        </w:rPr>
        <w:t>A adaptação</w:t>
      </w:r>
      <w:r w:rsidR="00182FB0" w:rsidRPr="001A6752">
        <w:rPr>
          <w:rPrChange w:id="3789" w:author="José Fonseca" w:date="2015-11-10T15:49:00Z">
            <w:rPr/>
          </w:rPrChange>
        </w:rPr>
        <w:t xml:space="preserve"> do mapa a </w:t>
      </w:r>
      <w:r w:rsidRPr="001A6752">
        <w:rPr>
          <w:rPrChange w:id="3790" w:author="José Fonseca" w:date="2015-11-10T15:49:00Z">
            <w:rPr/>
          </w:rPrChange>
        </w:rPr>
        <w:t>boleias que par</w:t>
      </w:r>
      <w:r w:rsidR="00182FB0" w:rsidRPr="001A6752">
        <w:rPr>
          <w:rPrChange w:id="3791" w:author="José Fonseca" w:date="2015-11-10T15:49:00Z">
            <w:rPr/>
          </w:rPrChange>
        </w:rPr>
        <w:t>tilhem o mesmo período de tempo (boleias sobrepostas)</w:t>
      </w:r>
      <w:r w:rsidRPr="001A6752">
        <w:rPr>
          <w:rPrChange w:id="3792" w:author="José Fonseca" w:date="2015-11-10T15:49:00Z">
            <w:rPr/>
          </w:rPrChange>
        </w:rPr>
        <w:t>.</w:t>
      </w:r>
    </w:p>
    <w:p w14:paraId="361D700C" w14:textId="77777777" w:rsidR="005D58DF" w:rsidRPr="001A6752" w:rsidRDefault="005D58DF" w:rsidP="00257429">
      <w:pPr>
        <w:rPr>
          <w:rPrChange w:id="3793" w:author="José Fonseca" w:date="2015-11-10T15:49:00Z">
            <w:rPr/>
          </w:rPrChange>
        </w:rPr>
      </w:pPr>
      <w:r w:rsidRPr="001A6752">
        <w:rPr>
          <w:rPrChange w:id="3794" w:author="José Fonseca" w:date="2015-11-10T15:49:00Z">
            <w:rPr/>
          </w:rPrChange>
        </w:rPr>
        <w:t>Solução:</w:t>
      </w:r>
    </w:p>
    <w:p w14:paraId="226050F5" w14:textId="77777777" w:rsidR="005D58DF" w:rsidRPr="00A955B3" w:rsidRDefault="006434F2" w:rsidP="00257429">
      <w:r w:rsidRPr="001A6752">
        <w:rPr>
          <w:rPrChange w:id="3795" w:author="José Fonseca" w:date="2015-11-10T15:49:00Z">
            <w:rPr/>
          </w:rPrChange>
        </w:rPr>
        <w:t>Em resposta à criação de um mapa intuitivo utilizando elementos e estrutura HTML</w:t>
      </w:r>
      <w:r w:rsidR="005D58DF" w:rsidRPr="001A6752">
        <w:rPr>
          <w:rPrChange w:id="3796" w:author="José Fonseca" w:date="2015-11-10T15:49:00Z">
            <w:rPr/>
          </w:rPrChange>
        </w:rPr>
        <w:t xml:space="preserve"> </w:t>
      </w:r>
      <w:r w:rsidRPr="001A6752">
        <w:rPr>
          <w:rPrChange w:id="3797" w:author="José Fonseca" w:date="2015-11-10T15:49:00Z">
            <w:rPr/>
          </w:rPrChange>
        </w:rPr>
        <w:t>(</w:t>
      </w:r>
      <w:r w:rsidR="007D015C" w:rsidRPr="001A6752">
        <w:rPr>
          <w:rPrChange w:id="3798" w:author="José Fonseca" w:date="2015-11-10T15:49:00Z">
            <w:rPr/>
          </w:rPrChange>
        </w:rPr>
        <w:t xml:space="preserve">ponto 1 do </w:t>
      </w:r>
      <w:r w:rsidR="00A93860" w:rsidRPr="001A6752">
        <w:rPr>
          <w:rPrChange w:id="3799" w:author="José Fonseca" w:date="2015-11-10T15:49:00Z">
            <w:rPr/>
          </w:rPrChange>
        </w:rPr>
        <w:t>problema</w:t>
      </w:r>
      <w:r w:rsidRPr="001A6752">
        <w:rPr>
          <w:rPrChange w:id="3800" w:author="José Fonseca" w:date="2015-11-10T15:49:00Z">
            <w:rPr/>
          </w:rPrChange>
        </w:rPr>
        <w:t>)</w:t>
      </w:r>
      <w:r w:rsidR="00A93860" w:rsidRPr="001A6752">
        <w:rPr>
          <w:rPrChange w:id="3801" w:author="José Fonseca" w:date="2015-11-10T15:49:00Z">
            <w:rPr/>
          </w:rPrChange>
        </w:rPr>
        <w:t xml:space="preserve">, </w:t>
      </w:r>
      <w:r w:rsidR="005D58DF" w:rsidRPr="001A6752">
        <w:rPr>
          <w:rPrChange w:id="3802" w:author="José Fonseca" w:date="2015-11-10T15:49:00Z">
            <w:rPr/>
          </w:rPrChange>
        </w:rPr>
        <w:t>decidiu</w:t>
      </w:r>
      <w:r w:rsidR="00A93860" w:rsidRPr="001A6752">
        <w:rPr>
          <w:rPrChange w:id="3803" w:author="José Fonseca" w:date="2015-11-10T15:49:00Z">
            <w:rPr/>
          </w:rPrChange>
        </w:rPr>
        <w:t>-se</w:t>
      </w:r>
      <w:r w:rsidR="005D58DF" w:rsidRPr="001A6752">
        <w:rPr>
          <w:rPrChange w:id="3804" w:author="José Fonseca" w:date="2015-11-10T15:49:00Z">
            <w:rPr/>
          </w:rPrChange>
        </w:rPr>
        <w:t xml:space="preserve"> fazer um mapa de boleias com o aspeto visual de um horário semanal, ou seja, uma tabela em que as colunas indicam o dia da semana (segunda a sexta) e as linhas indicam as horas em intervalos de meia hora (ex: 8:00-8:30).</w:t>
      </w:r>
      <w:r w:rsidR="00D97346" w:rsidRPr="001A6752">
        <w:rPr>
          <w:rPrChange w:id="3805" w:author="José Fonseca" w:date="2015-11-10T15:49:00Z">
            <w:rPr/>
          </w:rPrChange>
        </w:rPr>
        <w:t xml:space="preserve"> </w:t>
      </w:r>
      <w:r w:rsidR="00AC39CC" w:rsidRPr="001A6752">
        <w:rPr>
          <w:rPrChange w:id="3806" w:author="José Fonseca" w:date="2015-11-10T15:49:00Z">
            <w:rPr/>
          </w:rPrChange>
        </w:rPr>
        <w:t xml:space="preserve">A interface pode ser observada na </w:t>
      </w:r>
      <w:r w:rsidR="00AC39CC" w:rsidRPr="001A6752">
        <w:fldChar w:fldCharType="begin"/>
      </w:r>
      <w:r w:rsidR="00AC39CC" w:rsidRPr="001A6752">
        <w:rPr>
          <w:rPrChange w:id="3807" w:author="José Fonseca" w:date="2015-11-10T15:49:00Z">
            <w:rPr/>
          </w:rPrChange>
        </w:rPr>
        <w:instrText xml:space="preserve"> REF _Ref433621660 \h </w:instrText>
      </w:r>
      <w:r w:rsidR="00AC39CC" w:rsidRPr="001A6752">
        <w:rPr>
          <w:rPrChange w:id="3808" w:author="José Fonseca" w:date="2015-11-10T15:49:00Z">
            <w:rPr/>
          </w:rPrChange>
        </w:rPr>
      </w:r>
      <w:r w:rsidR="00AC39CC" w:rsidRPr="001A6752">
        <w:rPr>
          <w:rPrChange w:id="3809" w:author="José Fonseca" w:date="2015-11-10T15:49:00Z">
            <w:rPr/>
          </w:rPrChange>
        </w:rPr>
        <w:fldChar w:fldCharType="separate"/>
      </w:r>
      <w:r w:rsidR="009B510B" w:rsidRPr="00A955B3">
        <w:t xml:space="preserve">Figura </w:t>
      </w:r>
      <w:r w:rsidR="009B510B" w:rsidRPr="001A6752">
        <w:rPr>
          <w:rPrChange w:id="3810" w:author="José Fonseca" w:date="2015-11-10T15:49:00Z">
            <w:rPr>
              <w:noProof/>
            </w:rPr>
          </w:rPrChange>
        </w:rPr>
        <w:t>9</w:t>
      </w:r>
      <w:r w:rsidR="00AC39CC" w:rsidRPr="00A955B3">
        <w:fldChar w:fldCharType="end"/>
      </w:r>
      <w:r w:rsidR="00AC39CC" w:rsidRPr="001A6752">
        <w:t xml:space="preserve">. </w:t>
      </w:r>
    </w:p>
    <w:p w14:paraId="640E7D40" w14:textId="77777777" w:rsidR="004A202B" w:rsidRPr="001A6752" w:rsidRDefault="001C38A7" w:rsidP="00257429">
      <w:r w:rsidRPr="001A6752">
        <w:rPr>
          <w:rPrChange w:id="3811" w:author="José Fonseca" w:date="2015-11-10T15:49:00Z">
            <w:rPr>
              <w:noProof/>
              <w:lang w:val="en-US"/>
            </w:rPr>
          </w:rPrChange>
        </w:rPr>
        <w:lastRenderedPageBreak/>
        <w:drawing>
          <wp:inline distT="0" distB="0" distL="0" distR="0" wp14:anchorId="7A64798B" wp14:editId="7B97C86C">
            <wp:extent cx="5400040" cy="26276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App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00040" cy="2627630"/>
                    </a:xfrm>
                    <a:prstGeom prst="rect">
                      <a:avLst/>
                    </a:prstGeom>
                  </pic:spPr>
                </pic:pic>
              </a:graphicData>
            </a:graphic>
          </wp:inline>
        </w:drawing>
      </w:r>
    </w:p>
    <w:p w14:paraId="1AE7ED93" w14:textId="77777777" w:rsidR="007E6174" w:rsidRPr="001A6752" w:rsidRDefault="001C38A7" w:rsidP="001C38A7">
      <w:pPr>
        <w:pStyle w:val="Caption"/>
        <w:rPr>
          <w:rPrChange w:id="3812" w:author="José Fonseca" w:date="2015-11-10T15:49:00Z">
            <w:rPr/>
          </w:rPrChange>
        </w:rPr>
      </w:pPr>
      <w:bookmarkStart w:id="3813" w:name="_Ref433621660"/>
      <w:bookmarkStart w:id="3814" w:name="_Toc434874419"/>
      <w:r w:rsidRPr="00A955B3">
        <w:t xml:space="preserve">Figura </w:t>
      </w:r>
      <w:r w:rsidR="00E64FF6" w:rsidRPr="004E7DE9">
        <w:fldChar w:fldCharType="begin"/>
      </w:r>
      <w:r w:rsidR="00E64FF6" w:rsidRPr="001A6752">
        <w:rPr>
          <w:rPrChange w:id="3815" w:author="José Fonseca" w:date="2015-11-10T15:49:00Z">
            <w:rPr/>
          </w:rPrChange>
        </w:rPr>
        <w:instrText xml:space="preserve"> SEQ Figura \* ARABIC </w:instrText>
      </w:r>
      <w:r w:rsidR="00E64FF6" w:rsidRPr="001A6752">
        <w:rPr>
          <w:rPrChange w:id="3816" w:author="José Fonseca" w:date="2015-11-10T15:49:00Z">
            <w:rPr/>
          </w:rPrChange>
        </w:rPr>
        <w:fldChar w:fldCharType="separate"/>
      </w:r>
      <w:r w:rsidR="009B510B" w:rsidRPr="001A6752">
        <w:rPr>
          <w:rPrChange w:id="3817" w:author="José Fonseca" w:date="2015-11-10T15:49:00Z">
            <w:rPr>
              <w:noProof/>
            </w:rPr>
          </w:rPrChange>
        </w:rPr>
        <w:t>9</w:t>
      </w:r>
      <w:r w:rsidR="00E64FF6" w:rsidRPr="001A6752">
        <w:rPr>
          <w:rPrChange w:id="3818" w:author="José Fonseca" w:date="2015-11-10T15:49:00Z">
            <w:rPr>
              <w:noProof/>
            </w:rPr>
          </w:rPrChange>
        </w:rPr>
        <w:fldChar w:fldCharType="end"/>
      </w:r>
      <w:bookmarkEnd w:id="3813"/>
      <w:r w:rsidRPr="001A6752">
        <w:rPr>
          <w:rPrChange w:id="3819" w:author="José Fonseca" w:date="2015-11-10T15:49:00Z">
            <w:rPr/>
          </w:rPrChange>
        </w:rPr>
        <w:t xml:space="preserve"> - Interface da aplicação carpooling</w:t>
      </w:r>
      <w:bookmarkEnd w:id="3814"/>
    </w:p>
    <w:p w14:paraId="4E91D467" w14:textId="77777777" w:rsidR="008D13F5" w:rsidRPr="001A6752" w:rsidRDefault="00AC39CC" w:rsidP="00257429">
      <w:pPr>
        <w:rPr>
          <w:rPrChange w:id="3820" w:author="José Fonseca" w:date="2015-11-10T15:49:00Z">
            <w:rPr/>
          </w:rPrChange>
        </w:rPr>
      </w:pPr>
      <w:r w:rsidRPr="001A6752">
        <w:rPr>
          <w:rPrChange w:id="3821" w:author="José Fonseca" w:date="2015-11-10T15:49:00Z">
            <w:rPr/>
          </w:rPrChange>
        </w:rPr>
        <w:t>Em termos de implementação</w:t>
      </w:r>
      <w:r w:rsidR="00C25E24" w:rsidRPr="001A6752">
        <w:rPr>
          <w:rPrChange w:id="3822" w:author="José Fonseca" w:date="2015-11-10T15:49:00Z">
            <w:rPr/>
          </w:rPrChange>
        </w:rPr>
        <w:t>,</w:t>
      </w:r>
      <w:r w:rsidRPr="001A6752">
        <w:rPr>
          <w:rPrChange w:id="3823" w:author="José Fonseca" w:date="2015-11-10T15:49:00Z">
            <w:rPr/>
          </w:rPrChange>
        </w:rPr>
        <w:t xml:space="preserve"> há al</w:t>
      </w:r>
      <w:r w:rsidR="00B256E2" w:rsidRPr="001A6752">
        <w:rPr>
          <w:rPrChange w:id="3824" w:author="José Fonseca" w:date="2015-11-10T15:49:00Z">
            <w:rPr/>
          </w:rPrChange>
        </w:rPr>
        <w:t>g</w:t>
      </w:r>
      <w:r w:rsidRPr="001A6752">
        <w:rPr>
          <w:rPrChange w:id="3825" w:author="José Fonseca" w:date="2015-11-10T15:49:00Z">
            <w:rPr/>
          </w:rPrChange>
        </w:rPr>
        <w:t xml:space="preserve">uns desafios para superar. </w:t>
      </w:r>
      <w:r w:rsidR="00D97346" w:rsidRPr="001A6752">
        <w:rPr>
          <w:rPrChange w:id="3826" w:author="José Fonseca" w:date="2015-11-10T15:49:00Z">
            <w:rPr/>
          </w:rPrChange>
        </w:rPr>
        <w:t xml:space="preserve">Para calcular a posição de cada boleia na estrutura HTML, temos de ter em conta que o HTML </w:t>
      </w:r>
      <w:r w:rsidR="00372564" w:rsidRPr="001A6752">
        <w:rPr>
          <w:rPrChange w:id="3827" w:author="José Fonseca" w:date="2015-11-10T15:49:00Z">
            <w:rPr/>
          </w:rPrChange>
        </w:rPr>
        <w:t xml:space="preserve">lê </w:t>
      </w:r>
      <w:r w:rsidR="00D97346" w:rsidRPr="001A6752">
        <w:rPr>
          <w:rPrChange w:id="3828" w:author="José Fonseca" w:date="2015-11-10T15:49:00Z">
            <w:rPr/>
          </w:rPrChange>
        </w:rPr>
        <w:t xml:space="preserve">as tabelas linha a linha, ou seja, ele </w:t>
      </w:r>
      <w:r w:rsidR="00372564" w:rsidRPr="001A6752">
        <w:rPr>
          <w:rPrChange w:id="3829" w:author="José Fonseca" w:date="2015-11-10T15:49:00Z">
            <w:rPr/>
          </w:rPrChange>
        </w:rPr>
        <w:t xml:space="preserve">lê </w:t>
      </w:r>
      <w:r w:rsidR="00182FB0" w:rsidRPr="001A6752">
        <w:rPr>
          <w:rPrChange w:id="3830" w:author="José Fonseca" w:date="2015-11-10T15:49:00Z">
            <w:rPr/>
          </w:rPrChange>
        </w:rPr>
        <w:t>cada célula</w:t>
      </w:r>
      <w:r w:rsidR="00D97346" w:rsidRPr="001A6752">
        <w:rPr>
          <w:rPrChange w:id="3831" w:author="José Fonseca" w:date="2015-11-10T15:49:00Z">
            <w:rPr/>
          </w:rPrChange>
        </w:rPr>
        <w:t xml:space="preserve"> da tabela (vamos chamar de </w:t>
      </w:r>
      <w:r w:rsidR="00182FB0" w:rsidRPr="001A6752">
        <w:rPr>
          <w:rPrChange w:id="3832" w:author="José Fonseca" w:date="2015-11-10T15:49:00Z">
            <w:rPr/>
          </w:rPrChange>
        </w:rPr>
        <w:t>célula</w:t>
      </w:r>
      <w:r w:rsidR="00D97346" w:rsidRPr="001A6752">
        <w:rPr>
          <w:rPrChange w:id="3833" w:author="José Fonseca" w:date="2015-11-10T15:49:00Z">
            <w:rPr/>
          </w:rPrChange>
        </w:rPr>
        <w:t xml:space="preserve"> à junção de cada coluna com cada linha da tabela) da esquerda para a direita e de cima para baixo</w:t>
      </w:r>
      <w:r w:rsidR="00D7631C" w:rsidRPr="001A6752">
        <w:rPr>
          <w:rPrChange w:id="3834" w:author="José Fonseca" w:date="2015-11-10T15:49:00Z">
            <w:rPr/>
          </w:rPrChange>
        </w:rPr>
        <w:t>, como podemos ver na figura abaixo (</w:t>
      </w:r>
      <w:r w:rsidR="00D7631C" w:rsidRPr="001A6752">
        <w:fldChar w:fldCharType="begin"/>
      </w:r>
      <w:r w:rsidR="00D7631C" w:rsidRPr="001A6752">
        <w:rPr>
          <w:rPrChange w:id="3835" w:author="José Fonseca" w:date="2015-11-10T15:49:00Z">
            <w:rPr/>
          </w:rPrChange>
        </w:rPr>
        <w:instrText xml:space="preserve"> REF _Ref433634105 \h </w:instrText>
      </w:r>
      <w:r w:rsidR="00D7631C" w:rsidRPr="001A6752">
        <w:rPr>
          <w:rPrChange w:id="3836" w:author="José Fonseca" w:date="2015-11-10T15:49:00Z">
            <w:rPr/>
          </w:rPrChange>
        </w:rPr>
      </w:r>
      <w:r w:rsidR="00D7631C" w:rsidRPr="001A6752">
        <w:rPr>
          <w:rPrChange w:id="3837" w:author="José Fonseca" w:date="2015-11-10T15:49:00Z">
            <w:rPr/>
          </w:rPrChange>
        </w:rPr>
        <w:fldChar w:fldCharType="separate"/>
      </w:r>
      <w:r w:rsidR="009B510B" w:rsidRPr="00A955B3">
        <w:t xml:space="preserve">Figura </w:t>
      </w:r>
      <w:r w:rsidR="009B510B" w:rsidRPr="001A6752">
        <w:rPr>
          <w:rPrChange w:id="3838" w:author="José Fonseca" w:date="2015-11-10T15:49:00Z">
            <w:rPr>
              <w:noProof/>
            </w:rPr>
          </w:rPrChange>
        </w:rPr>
        <w:t>10</w:t>
      </w:r>
      <w:r w:rsidR="00D7631C" w:rsidRPr="00A955B3">
        <w:fldChar w:fldCharType="end"/>
      </w:r>
      <w:r w:rsidR="00D7631C" w:rsidRPr="001A6752">
        <w:t>)</w:t>
      </w:r>
      <w:r w:rsidR="00D97346" w:rsidRPr="00A955B3">
        <w:t>. Isto é um ponto importante porque,</w:t>
      </w:r>
      <w:r w:rsidR="00425832" w:rsidRPr="004E7DE9">
        <w:t xml:space="preserve"> como</w:t>
      </w:r>
      <w:r w:rsidR="00D97346" w:rsidRPr="00074512">
        <w:t xml:space="preserve"> </w:t>
      </w:r>
      <w:r w:rsidR="006434F2" w:rsidRPr="001A6752">
        <w:rPr>
          <w:rPrChange w:id="3839" w:author="José Fonseca" w:date="2015-11-10T15:49:00Z">
            <w:rPr/>
          </w:rPrChange>
        </w:rPr>
        <w:t>se decidiu</w:t>
      </w:r>
      <w:r w:rsidR="00425832" w:rsidRPr="001A6752">
        <w:rPr>
          <w:rPrChange w:id="3840" w:author="José Fonseca" w:date="2015-11-10T15:49:00Z">
            <w:rPr/>
          </w:rPrChange>
        </w:rPr>
        <w:t xml:space="preserve"> </w:t>
      </w:r>
      <w:r w:rsidR="00D97346" w:rsidRPr="001A6752">
        <w:rPr>
          <w:rPrChange w:id="3841" w:author="José Fonseca" w:date="2015-11-10T15:49:00Z">
            <w:rPr/>
          </w:rPrChange>
        </w:rPr>
        <w:t>colocar as horas em cada linha, significa que temos de averiguar a cada hora do horário se existem boleias</w:t>
      </w:r>
      <w:r w:rsidR="00372564" w:rsidRPr="001A6752">
        <w:rPr>
          <w:rPrChange w:id="3842" w:author="José Fonseca" w:date="2015-11-10T15:49:00Z">
            <w:rPr/>
          </w:rPrChange>
        </w:rPr>
        <w:t xml:space="preserve"> à medida que a tabela é lida</w:t>
      </w:r>
      <w:r w:rsidR="00D97346" w:rsidRPr="001A6752">
        <w:rPr>
          <w:rPrChange w:id="3843" w:author="José Fonseca" w:date="2015-11-10T15:49:00Z">
            <w:rPr/>
          </w:rPrChange>
        </w:rPr>
        <w:t>.</w:t>
      </w:r>
    </w:p>
    <w:p w14:paraId="4B8E4F81" w14:textId="77777777" w:rsidR="0087669E" w:rsidRPr="001A6752" w:rsidRDefault="00D7631C" w:rsidP="00257429">
      <w:r w:rsidRPr="001A6752">
        <w:rPr>
          <w:rPrChange w:id="3844" w:author="José Fonseca" w:date="2015-11-10T15:49:00Z">
            <w:rPr>
              <w:noProof/>
              <w:lang w:val="en-US"/>
            </w:rPr>
          </w:rPrChange>
        </w:rPr>
        <w:drawing>
          <wp:inline distT="0" distB="0" distL="0" distR="0" wp14:anchorId="08F0CC0D" wp14:editId="18D0C918">
            <wp:extent cx="5400040" cy="20770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1.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2077085"/>
                    </a:xfrm>
                    <a:prstGeom prst="rect">
                      <a:avLst/>
                    </a:prstGeom>
                  </pic:spPr>
                </pic:pic>
              </a:graphicData>
            </a:graphic>
          </wp:inline>
        </w:drawing>
      </w:r>
    </w:p>
    <w:p w14:paraId="2D8CEAC5" w14:textId="77777777" w:rsidR="00D7631C" w:rsidRPr="001A6752" w:rsidRDefault="00D7631C" w:rsidP="00D7631C">
      <w:pPr>
        <w:pStyle w:val="Caption"/>
        <w:rPr>
          <w:rPrChange w:id="3845" w:author="José Fonseca" w:date="2015-11-10T15:49:00Z">
            <w:rPr/>
          </w:rPrChange>
        </w:rPr>
      </w:pPr>
      <w:bookmarkStart w:id="3846" w:name="_Ref433634105"/>
      <w:bookmarkStart w:id="3847" w:name="_Toc434874420"/>
      <w:r w:rsidRPr="00A955B3">
        <w:t xml:space="preserve">Figura </w:t>
      </w:r>
      <w:r w:rsidR="00E64FF6" w:rsidRPr="004E7DE9">
        <w:fldChar w:fldCharType="begin"/>
      </w:r>
      <w:r w:rsidR="00E64FF6" w:rsidRPr="001A6752">
        <w:rPr>
          <w:rPrChange w:id="3848" w:author="José Fonseca" w:date="2015-11-10T15:49:00Z">
            <w:rPr/>
          </w:rPrChange>
        </w:rPr>
        <w:instrText xml:space="preserve"> SEQ Figura \* ARABIC </w:instrText>
      </w:r>
      <w:r w:rsidR="00E64FF6" w:rsidRPr="001A6752">
        <w:rPr>
          <w:rPrChange w:id="3849" w:author="José Fonseca" w:date="2015-11-10T15:49:00Z">
            <w:rPr/>
          </w:rPrChange>
        </w:rPr>
        <w:fldChar w:fldCharType="separate"/>
      </w:r>
      <w:r w:rsidR="009B510B" w:rsidRPr="001A6752">
        <w:rPr>
          <w:rPrChange w:id="3850" w:author="José Fonseca" w:date="2015-11-10T15:49:00Z">
            <w:rPr>
              <w:noProof/>
            </w:rPr>
          </w:rPrChange>
        </w:rPr>
        <w:t>10</w:t>
      </w:r>
      <w:r w:rsidR="00E64FF6" w:rsidRPr="001A6752">
        <w:rPr>
          <w:rPrChange w:id="3851" w:author="José Fonseca" w:date="2015-11-10T15:49:00Z">
            <w:rPr>
              <w:noProof/>
            </w:rPr>
          </w:rPrChange>
        </w:rPr>
        <w:fldChar w:fldCharType="end"/>
      </w:r>
      <w:bookmarkEnd w:id="3846"/>
      <w:r w:rsidRPr="001A6752">
        <w:rPr>
          <w:rPrChange w:id="3852" w:author="José Fonseca" w:date="2015-11-10T15:49:00Z">
            <w:rPr/>
          </w:rPrChange>
        </w:rPr>
        <w:t xml:space="preserve"> - Ordem de construção de tabelas pelo HTML</w:t>
      </w:r>
      <w:bookmarkEnd w:id="3847"/>
    </w:p>
    <w:p w14:paraId="1217586B" w14:textId="77777777" w:rsidR="00372564" w:rsidRPr="001A6752" w:rsidRDefault="00372564" w:rsidP="00257429">
      <w:pPr>
        <w:rPr>
          <w:rPrChange w:id="3853" w:author="José Fonseca" w:date="2015-11-10T15:49:00Z">
            <w:rPr/>
          </w:rPrChange>
        </w:rPr>
      </w:pPr>
      <w:r w:rsidRPr="001A6752">
        <w:rPr>
          <w:rPrChange w:id="3854" w:author="José Fonseca" w:date="2015-11-10T15:49:00Z">
            <w:rPr/>
          </w:rPrChange>
        </w:rPr>
        <w:t xml:space="preserve">Tendo isto em conta, para solucionar </w:t>
      </w:r>
      <w:r w:rsidR="006434F2" w:rsidRPr="001A6752">
        <w:rPr>
          <w:rPrChange w:id="3855" w:author="José Fonseca" w:date="2015-11-10T15:49:00Z">
            <w:rPr/>
          </w:rPrChange>
        </w:rPr>
        <w:t>a posição e tamanho da boleia no mapa consoante a sua data, hora inicial e hora final (</w:t>
      </w:r>
      <w:r w:rsidR="007D015C" w:rsidRPr="001A6752">
        <w:rPr>
          <w:rPrChange w:id="3856" w:author="José Fonseca" w:date="2015-11-10T15:49:00Z">
            <w:rPr/>
          </w:rPrChange>
        </w:rPr>
        <w:t xml:space="preserve">ponto 2 </w:t>
      </w:r>
      <w:r w:rsidRPr="001A6752">
        <w:rPr>
          <w:rPrChange w:id="3857" w:author="José Fonseca" w:date="2015-11-10T15:49:00Z">
            <w:rPr/>
          </w:rPrChange>
        </w:rPr>
        <w:t>do problema</w:t>
      </w:r>
      <w:r w:rsidR="006434F2" w:rsidRPr="001A6752">
        <w:rPr>
          <w:rPrChange w:id="3858" w:author="José Fonseca" w:date="2015-11-10T15:49:00Z">
            <w:rPr/>
          </w:rPrChange>
        </w:rPr>
        <w:t>)</w:t>
      </w:r>
      <w:r w:rsidRPr="001A6752">
        <w:rPr>
          <w:rPrChange w:id="3859" w:author="José Fonseca" w:date="2015-11-10T15:49:00Z">
            <w:rPr/>
          </w:rPrChange>
        </w:rPr>
        <w:t xml:space="preserve">, a aplicação vai fazer uma </w:t>
      </w:r>
      <w:r w:rsidR="006434F2" w:rsidRPr="001A6752">
        <w:rPr>
          <w:rPrChange w:id="3860" w:author="José Fonseca" w:date="2015-11-10T15:49:00Z">
            <w:rPr/>
          </w:rPrChange>
        </w:rPr>
        <w:t>consulta à base de dados</w:t>
      </w:r>
      <w:r w:rsidRPr="001A6752">
        <w:rPr>
          <w:rPrChange w:id="3861" w:author="José Fonseca" w:date="2015-11-10T15:49:00Z">
            <w:rPr/>
          </w:rPrChange>
        </w:rPr>
        <w:t xml:space="preserve"> a cada </w:t>
      </w:r>
      <w:r w:rsidR="006434F2" w:rsidRPr="001A6752">
        <w:rPr>
          <w:rPrChange w:id="3862" w:author="José Fonseca" w:date="2015-11-10T15:49:00Z">
            <w:rPr/>
          </w:rPrChange>
        </w:rPr>
        <w:t xml:space="preserve">célula </w:t>
      </w:r>
      <w:r w:rsidRPr="001A6752">
        <w:rPr>
          <w:rPrChange w:id="3863" w:author="José Fonseca" w:date="2015-11-10T15:49:00Z">
            <w:rPr/>
          </w:rPrChange>
        </w:rPr>
        <w:t xml:space="preserve">que ainda não esteja preenchido para averiguar se existem boleias </w:t>
      </w:r>
      <w:r w:rsidR="0000734B" w:rsidRPr="001A6752">
        <w:rPr>
          <w:rPrChange w:id="3864" w:author="José Fonseca" w:date="2015-11-10T15:49:00Z">
            <w:rPr/>
          </w:rPrChange>
        </w:rPr>
        <w:t xml:space="preserve">com a hora inicial </w:t>
      </w:r>
      <w:r w:rsidRPr="001A6752">
        <w:rPr>
          <w:rPrChange w:id="3865" w:author="José Fonseca" w:date="2015-11-10T15:49:00Z">
            <w:rPr/>
          </w:rPrChange>
        </w:rPr>
        <w:t>e dia da semana</w:t>
      </w:r>
      <w:r w:rsidR="002240A7" w:rsidRPr="001A6752">
        <w:rPr>
          <w:rPrChange w:id="3866" w:author="José Fonseca" w:date="2015-11-10T15:49:00Z">
            <w:rPr/>
          </w:rPrChange>
        </w:rPr>
        <w:t xml:space="preserve"> correspondente</w:t>
      </w:r>
      <w:r w:rsidR="0000734B" w:rsidRPr="001A6752">
        <w:rPr>
          <w:rPrChange w:id="3867" w:author="José Fonseca" w:date="2015-11-10T15:49:00Z">
            <w:rPr/>
          </w:rPrChange>
        </w:rPr>
        <w:t xml:space="preserve"> a </w:t>
      </w:r>
      <w:r w:rsidR="00182FB0" w:rsidRPr="001A6752">
        <w:rPr>
          <w:rPrChange w:id="3868" w:author="José Fonseca" w:date="2015-11-10T15:49:00Z">
            <w:rPr/>
          </w:rPrChange>
        </w:rPr>
        <w:t>essa célula</w:t>
      </w:r>
      <w:r w:rsidR="00120C7C" w:rsidRPr="001A6752">
        <w:rPr>
          <w:rPrChange w:id="3869" w:author="José Fonseca" w:date="2015-11-10T15:49:00Z">
            <w:rPr/>
          </w:rPrChange>
        </w:rPr>
        <w:t xml:space="preserve"> (</w:t>
      </w:r>
      <w:r w:rsidR="00FD1D1F" w:rsidRPr="001A6752">
        <w:rPr>
          <w:rPrChange w:id="3870" w:author="José Fonseca" w:date="2015-11-10T15:49:00Z">
            <w:rPr/>
          </w:rPrChange>
        </w:rPr>
        <w:t>item</w:t>
      </w:r>
      <w:r w:rsidR="00120C7C" w:rsidRPr="001A6752">
        <w:rPr>
          <w:rPrChange w:id="3871" w:author="José Fonseca" w:date="2015-11-10T15:49:00Z">
            <w:rPr/>
          </w:rPrChange>
        </w:rPr>
        <w:t xml:space="preserve"> 1 da </w:t>
      </w:r>
      <w:r w:rsidR="00120C7C" w:rsidRPr="001A6752">
        <w:fldChar w:fldCharType="begin"/>
      </w:r>
      <w:r w:rsidR="00120C7C" w:rsidRPr="001A6752">
        <w:rPr>
          <w:rPrChange w:id="3872" w:author="José Fonseca" w:date="2015-11-10T15:49:00Z">
            <w:rPr/>
          </w:rPrChange>
        </w:rPr>
        <w:instrText xml:space="preserve"> REF _Ref434228258 \h </w:instrText>
      </w:r>
      <w:r w:rsidR="00120C7C" w:rsidRPr="001A6752">
        <w:rPr>
          <w:rPrChange w:id="3873" w:author="José Fonseca" w:date="2015-11-10T15:49:00Z">
            <w:rPr/>
          </w:rPrChange>
        </w:rPr>
      </w:r>
      <w:r w:rsidR="00120C7C" w:rsidRPr="001A6752">
        <w:rPr>
          <w:rPrChange w:id="3874" w:author="José Fonseca" w:date="2015-11-10T15:49:00Z">
            <w:rPr/>
          </w:rPrChange>
        </w:rPr>
        <w:fldChar w:fldCharType="separate"/>
      </w:r>
      <w:r w:rsidR="009B510B" w:rsidRPr="00A955B3">
        <w:t xml:space="preserve">Figura </w:t>
      </w:r>
      <w:r w:rsidR="009B510B" w:rsidRPr="001A6752">
        <w:rPr>
          <w:rPrChange w:id="3875" w:author="José Fonseca" w:date="2015-11-10T15:49:00Z">
            <w:rPr>
              <w:noProof/>
            </w:rPr>
          </w:rPrChange>
        </w:rPr>
        <w:t>11</w:t>
      </w:r>
      <w:r w:rsidR="00120C7C" w:rsidRPr="00A955B3">
        <w:fldChar w:fldCharType="end"/>
      </w:r>
      <w:r w:rsidR="00120C7C" w:rsidRPr="001A6752">
        <w:t>)</w:t>
      </w:r>
      <w:r w:rsidRPr="00A955B3">
        <w:t>.</w:t>
      </w:r>
      <w:r w:rsidR="00120C7C" w:rsidRPr="004E7DE9">
        <w:t xml:space="preserve"> No caso de existir, a aplica</w:t>
      </w:r>
      <w:r w:rsidRPr="00074512">
        <w:t>ção vai cal</w:t>
      </w:r>
      <w:r w:rsidRPr="001A6752">
        <w:rPr>
          <w:rPrChange w:id="3876" w:author="José Fonseca" w:date="2015-11-10T15:49:00Z">
            <w:rPr/>
          </w:rPrChange>
        </w:rPr>
        <w:t xml:space="preserve">cular </w:t>
      </w:r>
      <w:r w:rsidR="00182FB0" w:rsidRPr="001A6752">
        <w:rPr>
          <w:rPrChange w:id="3877" w:author="José Fonseca" w:date="2015-11-10T15:49:00Z">
            <w:rPr/>
          </w:rPrChange>
        </w:rPr>
        <w:t>o tamanho da céula</w:t>
      </w:r>
      <w:r w:rsidR="0000734B" w:rsidRPr="001A6752">
        <w:rPr>
          <w:rPrChange w:id="3878" w:author="José Fonseca" w:date="2015-11-10T15:49:00Z">
            <w:rPr/>
          </w:rPrChange>
        </w:rPr>
        <w:t xml:space="preserve"> necessário para corresponder a boleia à sua hora final.</w:t>
      </w:r>
    </w:p>
    <w:p w14:paraId="24A7B3F9" w14:textId="77777777" w:rsidR="0000734B" w:rsidRPr="001A6752" w:rsidRDefault="0000734B" w:rsidP="00257429">
      <w:pPr>
        <w:rPr>
          <w:rPrChange w:id="3879" w:author="José Fonseca" w:date="2015-11-10T15:49:00Z">
            <w:rPr/>
          </w:rPrChange>
        </w:rPr>
      </w:pPr>
      <w:r w:rsidRPr="001A6752">
        <w:rPr>
          <w:rPrChange w:id="3880" w:author="José Fonseca" w:date="2015-11-10T15:49:00Z">
            <w:rPr/>
          </w:rPrChange>
        </w:rPr>
        <w:lastRenderedPageBreak/>
        <w:t xml:space="preserve">No entanto, a solução anterior não consegue responder a boleias que partilhem o mesmo período de tempo porque, devido à estrutura HTML, não se consegue </w:t>
      </w:r>
      <w:r w:rsidR="00EA1A07" w:rsidRPr="001A6752">
        <w:rPr>
          <w:rPrChange w:id="3881" w:author="José Fonseca" w:date="2015-11-10T15:49:00Z">
            <w:rPr/>
          </w:rPrChange>
        </w:rPr>
        <w:t xml:space="preserve">nem </w:t>
      </w:r>
      <w:r w:rsidR="00182FB0" w:rsidRPr="001A6752">
        <w:rPr>
          <w:rPrChange w:id="3882" w:author="José Fonseca" w:date="2015-11-10T15:49:00Z">
            <w:rPr/>
          </w:rPrChange>
        </w:rPr>
        <w:t>dividir uma célula</w:t>
      </w:r>
      <w:r w:rsidRPr="001A6752">
        <w:rPr>
          <w:rPrChange w:id="3883" w:author="José Fonseca" w:date="2015-11-10T15:49:00Z">
            <w:rPr/>
          </w:rPrChange>
        </w:rPr>
        <w:t xml:space="preserve"> de uma tabela HTML</w:t>
      </w:r>
      <w:r w:rsidR="00EA1A07" w:rsidRPr="001A6752">
        <w:rPr>
          <w:rPrChange w:id="3884" w:author="José Fonseca" w:date="2015-11-10T15:49:00Z">
            <w:rPr/>
          </w:rPrChange>
        </w:rPr>
        <w:t xml:space="preserve"> nem alinhar bo</w:t>
      </w:r>
      <w:r w:rsidR="00182FB0" w:rsidRPr="001A6752">
        <w:rPr>
          <w:rPrChange w:id="3885" w:author="José Fonseca" w:date="2015-11-10T15:49:00Z">
            <w:rPr/>
          </w:rPrChange>
        </w:rPr>
        <w:t>leias sobrepostas na mesma célula</w:t>
      </w:r>
      <w:r w:rsidR="00EA1A07" w:rsidRPr="001A6752">
        <w:rPr>
          <w:rPrChange w:id="3886" w:author="José Fonseca" w:date="2015-11-10T15:49:00Z">
            <w:rPr/>
          </w:rPrChange>
        </w:rPr>
        <w:t xml:space="preserve"> sem elementos adicionais. </w:t>
      </w:r>
      <w:r w:rsidRPr="001A6752">
        <w:rPr>
          <w:rPrChange w:id="3887" w:author="José Fonseca" w:date="2015-11-10T15:49:00Z">
            <w:rPr/>
          </w:rPrChange>
        </w:rPr>
        <w:t xml:space="preserve"> </w:t>
      </w:r>
    </w:p>
    <w:p w14:paraId="50B02CA6" w14:textId="77777777" w:rsidR="001C38A7" w:rsidRPr="001A6752" w:rsidRDefault="00EA1A07" w:rsidP="00257429">
      <w:pPr>
        <w:rPr>
          <w:rPrChange w:id="3888" w:author="José Fonseca" w:date="2015-11-10T15:49:00Z">
            <w:rPr/>
          </w:rPrChange>
        </w:rPr>
      </w:pPr>
      <w:r w:rsidRPr="001A6752">
        <w:rPr>
          <w:rPrChange w:id="3889" w:author="José Fonseca" w:date="2015-11-10T15:49:00Z">
            <w:rPr/>
          </w:rPrChange>
        </w:rPr>
        <w:t xml:space="preserve">Para solucionar este problema, em referência </w:t>
      </w:r>
      <w:r w:rsidR="006434F2" w:rsidRPr="001A6752">
        <w:rPr>
          <w:rPrChange w:id="3890" w:author="José Fonseca" w:date="2015-11-10T15:49:00Z">
            <w:rPr/>
          </w:rPrChange>
        </w:rPr>
        <w:t>à adaptação do mapa a boleias sobrepostas (ponto 3</w:t>
      </w:r>
      <w:r w:rsidR="00F110A3" w:rsidRPr="001A6752">
        <w:rPr>
          <w:rPrChange w:id="3891" w:author="José Fonseca" w:date="2015-11-10T15:49:00Z">
            <w:rPr/>
          </w:rPrChange>
        </w:rPr>
        <w:t xml:space="preserve"> do problema</w:t>
      </w:r>
      <w:r w:rsidR="006434F2" w:rsidRPr="001A6752">
        <w:rPr>
          <w:rPrChange w:id="3892" w:author="José Fonseca" w:date="2015-11-10T15:49:00Z">
            <w:rPr/>
          </w:rPrChange>
        </w:rPr>
        <w:t>)</w:t>
      </w:r>
      <w:r w:rsidRPr="001A6752">
        <w:rPr>
          <w:rPrChange w:id="3893" w:author="José Fonseca" w:date="2015-11-10T15:49:00Z">
            <w:rPr/>
          </w:rPrChange>
        </w:rPr>
        <w:t xml:space="preserve">, </w:t>
      </w:r>
      <w:r w:rsidR="00425832" w:rsidRPr="001A6752">
        <w:rPr>
          <w:rPrChange w:id="3894" w:author="José Fonseca" w:date="2015-11-10T15:49:00Z">
            <w:rPr/>
          </w:rPrChange>
        </w:rPr>
        <w:t xml:space="preserve">decidiu-se </w:t>
      </w:r>
      <w:r w:rsidRPr="001A6752">
        <w:rPr>
          <w:rPrChange w:id="3895" w:author="José Fonseca" w:date="2015-11-10T15:49:00Z">
            <w:rPr/>
          </w:rPrChange>
        </w:rPr>
        <w:t xml:space="preserve">fazer </w:t>
      </w:r>
      <w:r w:rsidR="00182FB0" w:rsidRPr="001A6752">
        <w:rPr>
          <w:rPrChange w:id="3896" w:author="José Fonseca" w:date="2015-11-10T15:49:00Z">
            <w:rPr/>
          </w:rPrChange>
        </w:rPr>
        <w:t xml:space="preserve">uma </w:t>
      </w:r>
      <w:r w:rsidR="00F110A3" w:rsidRPr="001A6752">
        <w:rPr>
          <w:rPrChange w:id="3897" w:author="José Fonseca" w:date="2015-11-10T15:49:00Z">
            <w:rPr/>
          </w:rPrChange>
        </w:rPr>
        <w:t>consuta à base de dados</w:t>
      </w:r>
      <w:r w:rsidR="00182FB0" w:rsidRPr="001A6752">
        <w:rPr>
          <w:rPrChange w:id="3898" w:author="José Fonseca" w:date="2015-11-10T15:49:00Z">
            <w:rPr/>
          </w:rPrChange>
        </w:rPr>
        <w:t xml:space="preserve"> adicional a cada célula</w:t>
      </w:r>
      <w:r w:rsidRPr="001A6752">
        <w:rPr>
          <w:rPrChange w:id="3899" w:author="José Fonseca" w:date="2015-11-10T15:49:00Z">
            <w:rPr/>
          </w:rPrChange>
        </w:rPr>
        <w:t xml:space="preserve"> da tabela para descobrir se existem ele</w:t>
      </w:r>
      <w:r w:rsidR="00FF16EC" w:rsidRPr="001A6752">
        <w:rPr>
          <w:rPrChange w:id="3900" w:author="José Fonseca" w:date="2015-11-10T15:49:00Z">
            <w:rPr/>
          </w:rPrChange>
        </w:rPr>
        <w:t>mentos adicionais</w:t>
      </w:r>
      <w:r w:rsidR="00FD1D1F" w:rsidRPr="001A6752">
        <w:rPr>
          <w:rPrChange w:id="3901" w:author="José Fonseca" w:date="2015-11-10T15:49:00Z">
            <w:rPr/>
          </w:rPrChange>
        </w:rPr>
        <w:t xml:space="preserve"> (itens 2 e 3)</w:t>
      </w:r>
      <w:r w:rsidR="00FF16EC" w:rsidRPr="001A6752">
        <w:rPr>
          <w:rPrChange w:id="3902" w:author="José Fonseca" w:date="2015-11-10T15:49:00Z">
            <w:rPr/>
          </w:rPrChange>
        </w:rPr>
        <w:t>. Se esta</w:t>
      </w:r>
      <w:r w:rsidR="00F110A3" w:rsidRPr="001A6752">
        <w:rPr>
          <w:rPrChange w:id="3903" w:author="José Fonseca" w:date="2015-11-10T15:49:00Z">
            <w:rPr/>
          </w:rPrChange>
        </w:rPr>
        <w:t xml:space="preserve"> consulta</w:t>
      </w:r>
      <w:r w:rsidRPr="001A6752">
        <w:rPr>
          <w:rPrChange w:id="3904" w:author="José Fonseca" w:date="2015-11-10T15:49:00Z">
            <w:rPr/>
          </w:rPrChange>
        </w:rPr>
        <w:t xml:space="preserve"> </w:t>
      </w:r>
      <w:r w:rsidR="00182FB0" w:rsidRPr="001A6752">
        <w:rPr>
          <w:rPrChange w:id="3905" w:author="José Fonseca" w:date="2015-11-10T15:49:00Z">
            <w:rPr/>
          </w:rPrChange>
        </w:rPr>
        <w:t>não devolver resultados, a célula é preenchida</w:t>
      </w:r>
      <w:r w:rsidRPr="001A6752">
        <w:rPr>
          <w:rPrChange w:id="3906" w:author="José Fonseca" w:date="2015-11-10T15:49:00Z">
            <w:rPr/>
          </w:rPrChange>
        </w:rPr>
        <w:t xml:space="preserve"> normalmente sem elementos adicionados</w:t>
      </w:r>
      <w:r w:rsidR="00FD1D1F" w:rsidRPr="001A6752">
        <w:rPr>
          <w:rPrChange w:id="3907" w:author="José Fonseca" w:date="2015-11-10T15:49:00Z">
            <w:rPr/>
          </w:rPrChange>
        </w:rPr>
        <w:t xml:space="preserve"> (item 7)</w:t>
      </w:r>
      <w:r w:rsidRPr="001A6752">
        <w:rPr>
          <w:rPrChange w:id="3908" w:author="José Fonseca" w:date="2015-11-10T15:49:00Z">
            <w:rPr/>
          </w:rPrChange>
        </w:rPr>
        <w:t>. Se devolver, será criada uma tab</w:t>
      </w:r>
      <w:r w:rsidR="00182FB0" w:rsidRPr="001A6752">
        <w:rPr>
          <w:rPrChange w:id="3909" w:author="José Fonseca" w:date="2015-11-10T15:49:00Z">
            <w:rPr/>
          </w:rPrChange>
        </w:rPr>
        <w:t>ela adicional dentro dessa célula</w:t>
      </w:r>
      <w:r w:rsidR="00FD1D1F" w:rsidRPr="001A6752">
        <w:rPr>
          <w:rPrChange w:id="3910" w:author="José Fonseca" w:date="2015-11-10T15:49:00Z">
            <w:rPr/>
          </w:rPrChange>
        </w:rPr>
        <w:t xml:space="preserve"> (item 5)</w:t>
      </w:r>
      <w:r w:rsidRPr="001A6752">
        <w:rPr>
          <w:rPrChange w:id="3911" w:author="José Fonseca" w:date="2015-11-10T15:49:00Z">
            <w:rPr/>
          </w:rPrChange>
        </w:rPr>
        <w:t>. Esta tabela adicional terá uma coluna para cada boleia nesse período de tempo, em que cada boleia sobreposta será posicionada nessa coluna consoante a sua diferença de tempo em relação à hora inicial da bol</w:t>
      </w:r>
      <w:r w:rsidR="00F110A3" w:rsidRPr="001A6752">
        <w:rPr>
          <w:rPrChange w:id="3912" w:author="José Fonseca" w:date="2015-11-10T15:49:00Z">
            <w:rPr/>
          </w:rPrChange>
        </w:rPr>
        <w:t>eia encontrada na primeira consulta</w:t>
      </w:r>
      <w:r w:rsidRPr="001A6752">
        <w:rPr>
          <w:rPrChange w:id="3913" w:author="José Fonseca" w:date="2015-11-10T15:49:00Z">
            <w:rPr/>
          </w:rPrChange>
        </w:rPr>
        <w:t>.</w:t>
      </w:r>
    </w:p>
    <w:p w14:paraId="11ADCA4D" w14:textId="77777777" w:rsidR="0087669E" w:rsidRPr="001A6752" w:rsidRDefault="00C20396" w:rsidP="00257429">
      <w:r w:rsidRPr="001A6752">
        <w:rPr>
          <w:rPrChange w:id="3914" w:author="José Fonseca" w:date="2015-11-10T15:49:00Z">
            <w:rPr>
              <w:noProof/>
              <w:lang w:val="en-US"/>
            </w:rPr>
          </w:rPrChange>
        </w:rPr>
        <w:drawing>
          <wp:inline distT="0" distB="0" distL="0" distR="0" wp14:anchorId="1CBF644E" wp14:editId="7577BBDB">
            <wp:extent cx="5400040" cy="21869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2.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2186940"/>
                    </a:xfrm>
                    <a:prstGeom prst="rect">
                      <a:avLst/>
                    </a:prstGeom>
                  </pic:spPr>
                </pic:pic>
              </a:graphicData>
            </a:graphic>
          </wp:inline>
        </w:drawing>
      </w:r>
    </w:p>
    <w:p w14:paraId="5336B853" w14:textId="77777777" w:rsidR="001C38A7" w:rsidRPr="001A6752" w:rsidRDefault="00F110A3" w:rsidP="00F110A3">
      <w:pPr>
        <w:pStyle w:val="Caption"/>
        <w:rPr>
          <w:rPrChange w:id="3915" w:author="José Fonseca" w:date="2015-11-10T15:49:00Z">
            <w:rPr/>
          </w:rPrChange>
        </w:rPr>
      </w:pPr>
      <w:bookmarkStart w:id="3916" w:name="_Ref434228258"/>
      <w:bookmarkStart w:id="3917" w:name="_Ref434228252"/>
      <w:bookmarkStart w:id="3918" w:name="_Toc434874421"/>
      <w:r w:rsidRPr="00A955B3">
        <w:t xml:space="preserve">Figura </w:t>
      </w:r>
      <w:r w:rsidR="00E64FF6" w:rsidRPr="004E7DE9">
        <w:fldChar w:fldCharType="begin"/>
      </w:r>
      <w:r w:rsidR="00E64FF6" w:rsidRPr="001A6752">
        <w:rPr>
          <w:rPrChange w:id="3919" w:author="José Fonseca" w:date="2015-11-10T15:49:00Z">
            <w:rPr/>
          </w:rPrChange>
        </w:rPr>
        <w:instrText xml:space="preserve"> SEQ Figura \* ARABIC </w:instrText>
      </w:r>
      <w:r w:rsidR="00E64FF6" w:rsidRPr="001A6752">
        <w:rPr>
          <w:rPrChange w:id="3920" w:author="José Fonseca" w:date="2015-11-10T15:49:00Z">
            <w:rPr/>
          </w:rPrChange>
        </w:rPr>
        <w:fldChar w:fldCharType="separate"/>
      </w:r>
      <w:r w:rsidR="009B510B" w:rsidRPr="001A6752">
        <w:rPr>
          <w:rPrChange w:id="3921" w:author="José Fonseca" w:date="2015-11-10T15:49:00Z">
            <w:rPr>
              <w:noProof/>
            </w:rPr>
          </w:rPrChange>
        </w:rPr>
        <w:t>11</w:t>
      </w:r>
      <w:r w:rsidR="00E64FF6" w:rsidRPr="001A6752">
        <w:rPr>
          <w:rPrChange w:id="3922" w:author="José Fonseca" w:date="2015-11-10T15:49:00Z">
            <w:rPr>
              <w:noProof/>
            </w:rPr>
          </w:rPrChange>
        </w:rPr>
        <w:fldChar w:fldCharType="end"/>
      </w:r>
      <w:bookmarkEnd w:id="3916"/>
      <w:r w:rsidRPr="001A6752">
        <w:rPr>
          <w:rPrChange w:id="3923" w:author="José Fonseca" w:date="2015-11-10T15:49:00Z">
            <w:rPr/>
          </w:rPrChange>
        </w:rPr>
        <w:t xml:space="preserve"> - Fluxograma do algoritmo de leitura de boleias</w:t>
      </w:r>
      <w:bookmarkEnd w:id="3917"/>
      <w:bookmarkEnd w:id="3918"/>
      <w:r w:rsidR="001C38A7" w:rsidRPr="001A6752">
        <w:rPr>
          <w:rPrChange w:id="3924" w:author="José Fonseca" w:date="2015-11-10T15:49:00Z">
            <w:rPr/>
          </w:rPrChange>
        </w:rPr>
        <w:br w:type="page"/>
      </w:r>
    </w:p>
    <w:p w14:paraId="754A2583" w14:textId="77777777" w:rsidR="00EA1A07" w:rsidRPr="001A6752" w:rsidRDefault="00FA2857" w:rsidP="00257429">
      <w:pPr>
        <w:pStyle w:val="Heading3"/>
        <w:rPr>
          <w:rPrChange w:id="3925" w:author="José Fonseca" w:date="2015-11-10T15:49:00Z">
            <w:rPr/>
          </w:rPrChange>
        </w:rPr>
      </w:pPr>
      <w:bookmarkStart w:id="3926" w:name="_Toc434846660"/>
      <w:bookmarkStart w:id="3927" w:name="_Toc434848116"/>
      <w:r w:rsidRPr="001A6752">
        <w:rPr>
          <w:rPrChange w:id="3928" w:author="José Fonseca" w:date="2015-11-10T15:49:00Z">
            <w:rPr/>
          </w:rPrChange>
        </w:rPr>
        <w:lastRenderedPageBreak/>
        <w:t xml:space="preserve">Interface e interação </w:t>
      </w:r>
      <w:r w:rsidR="003A3A5F" w:rsidRPr="001A6752">
        <w:rPr>
          <w:rPrChange w:id="3929" w:author="José Fonseca" w:date="2015-11-10T15:49:00Z">
            <w:rPr/>
          </w:rPrChange>
        </w:rPr>
        <w:t>eficiente da aplicação</w:t>
      </w:r>
      <w:bookmarkEnd w:id="3926"/>
      <w:bookmarkEnd w:id="3927"/>
    </w:p>
    <w:p w14:paraId="388DF8DE" w14:textId="77777777" w:rsidR="00A713A3" w:rsidRPr="001A6752" w:rsidRDefault="003A3A5F" w:rsidP="00257429">
      <w:pPr>
        <w:rPr>
          <w:rPrChange w:id="3930" w:author="José Fonseca" w:date="2015-11-10T15:49:00Z">
            <w:rPr/>
          </w:rPrChange>
        </w:rPr>
      </w:pPr>
      <w:r w:rsidRPr="001A6752">
        <w:rPr>
          <w:rPrChange w:id="3931" w:author="José Fonseca" w:date="2015-11-10T15:49:00Z">
            <w:rPr/>
          </w:rPrChange>
        </w:rPr>
        <w:t>Problema</w:t>
      </w:r>
      <w:r w:rsidR="0086069F" w:rsidRPr="001A6752">
        <w:rPr>
          <w:rPrChange w:id="3932" w:author="José Fonseca" w:date="2015-11-10T15:49:00Z">
            <w:rPr/>
          </w:rPrChange>
        </w:rPr>
        <w:t xml:space="preserve"> – Interação fácil e intuitiva com o mapa das boleias, nomeadamente nas operações mais comuns</w:t>
      </w:r>
      <w:r w:rsidRPr="001A6752">
        <w:rPr>
          <w:rPrChange w:id="3933" w:author="José Fonseca" w:date="2015-11-10T15:49:00Z">
            <w:rPr/>
          </w:rPrChange>
        </w:rPr>
        <w:t xml:space="preserve">: </w:t>
      </w:r>
    </w:p>
    <w:p w14:paraId="3991343E" w14:textId="77777777" w:rsidR="007D015C" w:rsidRPr="001A6752" w:rsidRDefault="003A3A5F" w:rsidP="00257429">
      <w:pPr>
        <w:rPr>
          <w:rPrChange w:id="3934" w:author="José Fonseca" w:date="2015-11-10T15:49:00Z">
            <w:rPr/>
          </w:rPrChange>
        </w:rPr>
      </w:pPr>
      <w:r w:rsidRPr="001A6752">
        <w:rPr>
          <w:rPrChange w:id="3935" w:author="José Fonseca" w:date="2015-11-10T15:49:00Z">
            <w:rPr/>
          </w:rPrChange>
        </w:rPr>
        <w:t xml:space="preserve"> Um dos objetivos do trabalho proposto é desenvolver um interface para a aplicação que seja o mais eficiente possível</w:t>
      </w:r>
      <w:r w:rsidR="001676DF" w:rsidRPr="001A6752">
        <w:rPr>
          <w:rPrChange w:id="3936" w:author="José Fonseca" w:date="2015-11-10T15:49:00Z">
            <w:rPr/>
          </w:rPrChange>
        </w:rPr>
        <w:t>, de modo a que o utilizador consiga fazer um grande número de ações num curto espaço de tempo e sem esforço.</w:t>
      </w:r>
      <w:r w:rsidRPr="001A6752">
        <w:rPr>
          <w:rPrChange w:id="3937" w:author="José Fonseca" w:date="2015-11-10T15:49:00Z">
            <w:rPr/>
          </w:rPrChange>
        </w:rPr>
        <w:t xml:space="preserve"> Isto significa que </w:t>
      </w:r>
      <w:r w:rsidR="007D015C" w:rsidRPr="001A6752">
        <w:rPr>
          <w:rPrChange w:id="3938" w:author="José Fonseca" w:date="2015-11-10T15:49:00Z">
            <w:rPr/>
          </w:rPrChange>
        </w:rPr>
        <w:t>a interface</w:t>
      </w:r>
      <w:r w:rsidRPr="001A6752">
        <w:rPr>
          <w:rPrChange w:id="3939" w:author="José Fonseca" w:date="2015-11-10T15:49:00Z">
            <w:rPr/>
          </w:rPrChange>
        </w:rPr>
        <w:t xml:space="preserve"> tem de ser o mais simples </w:t>
      </w:r>
      <w:r w:rsidR="00FA75D8" w:rsidRPr="001A6752">
        <w:rPr>
          <w:rPrChange w:id="3940" w:author="José Fonseca" w:date="2015-11-10T15:49:00Z">
            <w:rPr/>
          </w:rPrChange>
        </w:rPr>
        <w:t>e automatizada</w:t>
      </w:r>
      <w:r w:rsidR="00A713A3" w:rsidRPr="001A6752">
        <w:rPr>
          <w:rPrChange w:id="3941" w:author="José Fonseca" w:date="2015-11-10T15:49:00Z">
            <w:rPr/>
          </w:rPrChange>
        </w:rPr>
        <w:t xml:space="preserve"> possível.</w:t>
      </w:r>
      <w:r w:rsidR="007D015C" w:rsidRPr="001A6752">
        <w:rPr>
          <w:rPrChange w:id="3942" w:author="José Fonseca" w:date="2015-11-10T15:49:00Z">
            <w:rPr/>
          </w:rPrChange>
        </w:rPr>
        <w:t xml:space="preserve"> Tendo em conta estes aspetos, podemos listar os pontos essenciais deste problema:</w:t>
      </w:r>
    </w:p>
    <w:p w14:paraId="128DEEF7" w14:textId="77777777" w:rsidR="00BA1D4E" w:rsidRPr="001A6752" w:rsidRDefault="0062095F" w:rsidP="00A71114">
      <w:pPr>
        <w:pStyle w:val="ListParagraph"/>
        <w:numPr>
          <w:ilvl w:val="0"/>
          <w:numId w:val="28"/>
        </w:numPr>
        <w:rPr>
          <w:rPrChange w:id="3943" w:author="José Fonseca" w:date="2015-11-10T15:49:00Z">
            <w:rPr/>
          </w:rPrChange>
        </w:rPr>
      </w:pPr>
      <w:r w:rsidRPr="001A6752">
        <w:rPr>
          <w:rPrChange w:id="3944" w:author="José Fonseca" w:date="2015-11-10T15:49:00Z">
            <w:rPr/>
          </w:rPrChange>
        </w:rPr>
        <w:t xml:space="preserve">Tornar o processo de </w:t>
      </w:r>
      <w:r w:rsidR="00FA75D8" w:rsidRPr="001A6752">
        <w:rPr>
          <w:rPrChange w:id="3945" w:author="José Fonseca" w:date="2015-11-10T15:49:00Z">
            <w:rPr/>
          </w:rPrChange>
        </w:rPr>
        <w:t xml:space="preserve">inserir/eliminar/alterar/repetir </w:t>
      </w:r>
      <w:r w:rsidRPr="001A6752">
        <w:rPr>
          <w:rPrChange w:id="3946" w:author="José Fonseca" w:date="2015-11-10T15:49:00Z">
            <w:rPr/>
          </w:rPrChange>
        </w:rPr>
        <w:t>boleias</w:t>
      </w:r>
      <w:r w:rsidR="00FA75D8" w:rsidRPr="001A6752">
        <w:rPr>
          <w:rPrChange w:id="3947" w:author="José Fonseca" w:date="2015-11-10T15:49:00Z">
            <w:rPr/>
          </w:rPrChange>
        </w:rPr>
        <w:t xml:space="preserve"> </w:t>
      </w:r>
      <w:r w:rsidR="0012502B" w:rsidRPr="001A6752">
        <w:rPr>
          <w:rPrChange w:id="3948" w:author="José Fonseca" w:date="2015-11-10T15:49:00Z">
            <w:rPr/>
          </w:rPrChange>
        </w:rPr>
        <w:t xml:space="preserve">e </w:t>
      </w:r>
      <w:r w:rsidR="00FA75D8" w:rsidRPr="001A6752">
        <w:rPr>
          <w:rPrChange w:id="3949" w:author="José Fonseca" w:date="2015-11-10T15:49:00Z">
            <w:rPr/>
          </w:rPrChange>
        </w:rPr>
        <w:t xml:space="preserve">inserir/retirar </w:t>
      </w:r>
      <w:r w:rsidR="0012502B" w:rsidRPr="001A6752">
        <w:rPr>
          <w:rPrChange w:id="3950" w:author="José Fonseca" w:date="2015-11-10T15:49:00Z">
            <w:rPr/>
          </w:rPrChange>
        </w:rPr>
        <w:t>passageiros</w:t>
      </w:r>
      <w:r w:rsidRPr="001A6752">
        <w:rPr>
          <w:rPrChange w:id="3951" w:author="José Fonseca" w:date="2015-11-10T15:49:00Z">
            <w:rPr/>
          </w:rPrChange>
        </w:rPr>
        <w:t>, fácil e rápido</w:t>
      </w:r>
      <w:r w:rsidR="00051F8E" w:rsidRPr="001A6752">
        <w:rPr>
          <w:rPrChange w:id="3952" w:author="José Fonseca" w:date="2015-11-10T15:49:00Z">
            <w:rPr/>
          </w:rPrChange>
        </w:rPr>
        <w:t xml:space="preserve"> (</w:t>
      </w:r>
      <w:r w:rsidR="0080691B" w:rsidRPr="001A6752">
        <w:rPr>
          <w:rPrChange w:id="3953" w:author="José Fonseca" w:date="2015-11-10T15:49:00Z">
            <w:rPr/>
          </w:rPrChange>
        </w:rPr>
        <w:t xml:space="preserve">fazer ações </w:t>
      </w:r>
      <w:r w:rsidR="00051F8E" w:rsidRPr="001A6752">
        <w:rPr>
          <w:rPrChange w:id="3954" w:author="José Fonseca" w:date="2015-11-10T15:49:00Z">
            <w:rPr/>
          </w:rPrChange>
        </w:rPr>
        <w:t>com o menor número de clicks)</w:t>
      </w:r>
      <w:r w:rsidRPr="001A6752">
        <w:rPr>
          <w:rPrChange w:id="3955" w:author="José Fonseca" w:date="2015-11-10T15:49:00Z">
            <w:rPr/>
          </w:rPrChange>
        </w:rPr>
        <w:t>.</w:t>
      </w:r>
    </w:p>
    <w:p w14:paraId="6A15354C" w14:textId="77777777" w:rsidR="0062095F" w:rsidRPr="001A6752" w:rsidRDefault="0012502B" w:rsidP="00A71114">
      <w:pPr>
        <w:pStyle w:val="ListParagraph"/>
        <w:numPr>
          <w:ilvl w:val="0"/>
          <w:numId w:val="28"/>
        </w:numPr>
        <w:rPr>
          <w:rPrChange w:id="3956" w:author="José Fonseca" w:date="2015-11-10T15:49:00Z">
            <w:rPr/>
          </w:rPrChange>
        </w:rPr>
      </w:pPr>
      <w:r w:rsidRPr="001A6752">
        <w:rPr>
          <w:rPrChange w:id="3957" w:author="José Fonseca" w:date="2015-11-10T15:49:00Z">
            <w:rPr/>
          </w:rPrChange>
        </w:rPr>
        <w:t xml:space="preserve">Tornar </w:t>
      </w:r>
      <w:r w:rsidR="00614099" w:rsidRPr="001A6752">
        <w:rPr>
          <w:rPrChange w:id="3958" w:author="José Fonseca" w:date="2015-11-10T15:49:00Z">
            <w:rPr/>
          </w:rPrChange>
        </w:rPr>
        <w:t>a</w:t>
      </w:r>
      <w:r w:rsidRPr="001A6752">
        <w:rPr>
          <w:rPrChange w:id="3959" w:author="José Fonseca" w:date="2015-11-10T15:49:00Z">
            <w:rPr/>
          </w:rPrChange>
        </w:rPr>
        <w:t xml:space="preserve"> interface intuitiv</w:t>
      </w:r>
      <w:r w:rsidR="00614099" w:rsidRPr="001A6752">
        <w:rPr>
          <w:rPrChange w:id="3960" w:author="José Fonseca" w:date="2015-11-10T15:49:00Z">
            <w:rPr/>
          </w:rPrChange>
        </w:rPr>
        <w:t>a</w:t>
      </w:r>
      <w:r w:rsidR="0080691B" w:rsidRPr="001A6752">
        <w:rPr>
          <w:rPrChange w:id="3961" w:author="José Fonseca" w:date="2015-11-10T15:49:00Z">
            <w:rPr/>
          </w:rPrChange>
        </w:rPr>
        <w:t>, de modo ao utilizador perceber como a aplicação funciona sem a necessidade de um tutorial ou instruções</w:t>
      </w:r>
      <w:r w:rsidRPr="001A6752">
        <w:rPr>
          <w:rPrChange w:id="3962" w:author="José Fonseca" w:date="2015-11-10T15:49:00Z">
            <w:rPr/>
          </w:rPrChange>
        </w:rPr>
        <w:t>.</w:t>
      </w:r>
    </w:p>
    <w:p w14:paraId="4AAA8DF5" w14:textId="77777777" w:rsidR="00A713A3" w:rsidRPr="001A6752" w:rsidRDefault="00A713A3" w:rsidP="00257429">
      <w:pPr>
        <w:rPr>
          <w:rPrChange w:id="3963" w:author="José Fonseca" w:date="2015-11-10T15:49:00Z">
            <w:rPr/>
          </w:rPrChange>
        </w:rPr>
      </w:pPr>
      <w:r w:rsidRPr="001A6752">
        <w:rPr>
          <w:rPrChange w:id="3964" w:author="José Fonseca" w:date="2015-11-10T15:49:00Z">
            <w:rPr/>
          </w:rPrChange>
        </w:rPr>
        <w:t>Solução:</w:t>
      </w:r>
    </w:p>
    <w:p w14:paraId="0C14D8AF" w14:textId="77777777" w:rsidR="004B3D75" w:rsidRPr="001A6752" w:rsidRDefault="004F71A9" w:rsidP="00257429">
      <w:pPr>
        <w:rPr>
          <w:rPrChange w:id="3965" w:author="José Fonseca" w:date="2015-11-10T15:49:00Z">
            <w:rPr/>
          </w:rPrChange>
        </w:rPr>
      </w:pPr>
      <w:r w:rsidRPr="001A6752">
        <w:rPr>
          <w:rPrChange w:id="3966" w:author="José Fonseca" w:date="2015-11-10T15:49:00Z">
            <w:rPr/>
          </w:rPrChange>
        </w:rPr>
        <w:t>O interface do mapa de boleias é o ponto focal deste desafio, já que é onde o utilizador vai passar a maioria do tempo dentro da aplicação. Ten</w:t>
      </w:r>
      <w:r w:rsidR="00425832" w:rsidRPr="001A6752">
        <w:rPr>
          <w:rPrChange w:id="3967" w:author="José Fonseca" w:date="2015-11-10T15:49:00Z">
            <w:rPr/>
          </w:rPrChange>
        </w:rPr>
        <w:t xml:space="preserve">do em conta este ponto, </w:t>
      </w:r>
      <w:r w:rsidRPr="001A6752">
        <w:rPr>
          <w:rPrChange w:id="3968" w:author="José Fonseca" w:date="2015-11-10T15:49:00Z">
            <w:rPr/>
          </w:rPrChange>
        </w:rPr>
        <w:t>decidiu</w:t>
      </w:r>
      <w:r w:rsidR="00425832" w:rsidRPr="001A6752">
        <w:rPr>
          <w:rPrChange w:id="3969" w:author="José Fonseca" w:date="2015-11-10T15:49:00Z">
            <w:rPr/>
          </w:rPrChange>
        </w:rPr>
        <w:t>-se</w:t>
      </w:r>
      <w:r w:rsidRPr="001A6752">
        <w:rPr>
          <w:rPrChange w:id="3970" w:author="José Fonseca" w:date="2015-11-10T15:49:00Z">
            <w:rPr/>
          </w:rPrChange>
        </w:rPr>
        <w:t xml:space="preserve"> colocar </w:t>
      </w:r>
      <w:r w:rsidR="004B3D75" w:rsidRPr="001A6752">
        <w:rPr>
          <w:rPrChange w:id="3971" w:author="José Fonseca" w:date="2015-11-10T15:49:00Z">
            <w:rPr/>
          </w:rPrChange>
        </w:rPr>
        <w:t>os casos de uso mais relevantes</w:t>
      </w:r>
      <w:r w:rsidR="00405105" w:rsidRPr="001A6752">
        <w:rPr>
          <w:rPrChange w:id="3972" w:author="José Fonseca" w:date="2015-11-10T15:49:00Z">
            <w:rPr/>
          </w:rPrChange>
        </w:rPr>
        <w:t xml:space="preserve"> </w:t>
      </w:r>
      <w:r w:rsidR="0062095F" w:rsidRPr="001A6752">
        <w:rPr>
          <w:rPrChange w:id="3973" w:author="José Fonseca" w:date="2015-11-10T15:49:00Z">
            <w:rPr/>
          </w:rPrChange>
        </w:rPr>
        <w:t xml:space="preserve">e mais usados </w:t>
      </w:r>
      <w:r w:rsidR="004B3D75" w:rsidRPr="001A6752">
        <w:rPr>
          <w:rPrChange w:id="3974" w:author="José Fonseca" w:date="2015-11-10T15:49:00Z">
            <w:rPr/>
          </w:rPrChange>
        </w:rPr>
        <w:t>(inserir</w:t>
      </w:r>
      <w:r w:rsidR="0062095F" w:rsidRPr="001A6752">
        <w:rPr>
          <w:rPrChange w:id="3975" w:author="José Fonseca" w:date="2015-11-10T15:49:00Z">
            <w:rPr/>
          </w:rPrChange>
        </w:rPr>
        <w:t>/alterar/eliminar/repetir boleia, entrar/sair de uma boleia</w:t>
      </w:r>
      <w:r w:rsidR="004B3D75" w:rsidRPr="001A6752">
        <w:rPr>
          <w:rPrChange w:id="3976" w:author="José Fonseca" w:date="2015-11-10T15:49:00Z">
            <w:rPr/>
          </w:rPrChange>
        </w:rPr>
        <w:t>) n</w:t>
      </w:r>
      <w:r w:rsidR="00614099" w:rsidRPr="001A6752">
        <w:rPr>
          <w:rPrChange w:id="3977" w:author="José Fonseca" w:date="2015-11-10T15:49:00Z">
            <w:rPr/>
          </w:rPrChange>
        </w:rPr>
        <w:t>esta</w:t>
      </w:r>
      <w:r w:rsidR="004B3D75" w:rsidRPr="001A6752">
        <w:rPr>
          <w:rPrChange w:id="3978" w:author="José Fonseca" w:date="2015-11-10T15:49:00Z">
            <w:rPr/>
          </w:rPrChange>
        </w:rPr>
        <w:t xml:space="preserve"> interface. </w:t>
      </w:r>
    </w:p>
    <w:p w14:paraId="16C95B89" w14:textId="77777777" w:rsidR="00405105" w:rsidRPr="001A6752" w:rsidRDefault="00405105" w:rsidP="00257429">
      <w:pPr>
        <w:rPr>
          <w:rPrChange w:id="3979" w:author="José Fonseca" w:date="2015-11-10T15:49:00Z">
            <w:rPr/>
          </w:rPrChange>
        </w:rPr>
      </w:pPr>
      <w:r w:rsidRPr="001A6752">
        <w:rPr>
          <w:rPrChange w:id="3980" w:author="José Fonseca" w:date="2015-11-10T15:49:00Z">
            <w:rPr/>
          </w:rPrChange>
        </w:rPr>
        <w:t>De modo a tornar o processo de inserir boleias rápido e fácil</w:t>
      </w:r>
      <w:r w:rsidR="0012502B" w:rsidRPr="001A6752">
        <w:rPr>
          <w:rPrChange w:id="3981" w:author="José Fonseca" w:date="2015-11-10T15:49:00Z">
            <w:rPr/>
          </w:rPrChange>
        </w:rPr>
        <w:t xml:space="preserve"> (ponto 1 do problema)</w:t>
      </w:r>
      <w:r w:rsidR="00C25E24" w:rsidRPr="001A6752">
        <w:rPr>
          <w:rPrChange w:id="3982" w:author="José Fonseca" w:date="2015-11-10T15:49:00Z">
            <w:rPr/>
          </w:rPrChange>
        </w:rPr>
        <w:t>,</w:t>
      </w:r>
      <w:r w:rsidRPr="001A6752">
        <w:rPr>
          <w:rPrChange w:id="3983" w:author="José Fonseca" w:date="2015-11-10T15:49:00Z">
            <w:rPr/>
          </w:rPrChange>
        </w:rPr>
        <w:t xml:space="preserve"> decidiu</w:t>
      </w:r>
      <w:r w:rsidR="00C25E24" w:rsidRPr="001A6752">
        <w:rPr>
          <w:rPrChange w:id="3984" w:author="José Fonseca" w:date="2015-11-10T15:49:00Z">
            <w:rPr/>
          </w:rPrChange>
        </w:rPr>
        <w:t>-se</w:t>
      </w:r>
      <w:r w:rsidRPr="001A6752">
        <w:rPr>
          <w:rPrChange w:id="3985" w:author="José Fonseca" w:date="2015-11-10T15:49:00Z">
            <w:rPr/>
          </w:rPrChange>
        </w:rPr>
        <w:t xml:space="preserve"> tor</w:t>
      </w:r>
      <w:r w:rsidR="00182FB0" w:rsidRPr="001A6752">
        <w:rPr>
          <w:rPrChange w:id="3986" w:author="José Fonseca" w:date="2015-11-10T15:49:00Z">
            <w:rPr/>
          </w:rPrChange>
        </w:rPr>
        <w:t>nar cada célula</w:t>
      </w:r>
      <w:r w:rsidRPr="001A6752">
        <w:rPr>
          <w:rPrChange w:id="3987" w:author="José Fonseca" w:date="2015-11-10T15:49:00Z">
            <w:rPr/>
          </w:rPrChange>
        </w:rPr>
        <w:t xml:space="preserve"> do mapa de boleias não p</w:t>
      </w:r>
      <w:r w:rsidR="00AC340A" w:rsidRPr="001A6752">
        <w:rPr>
          <w:rPrChange w:id="3988" w:author="José Fonseca" w:date="2015-11-10T15:49:00Z">
            <w:rPr/>
          </w:rPrChange>
        </w:rPr>
        <w:t xml:space="preserve">reenchido num botão. Este botão </w:t>
      </w:r>
      <w:r w:rsidR="00427EEB" w:rsidRPr="001A6752">
        <w:rPr>
          <w:rPrChange w:id="3989" w:author="José Fonseca" w:date="2015-11-10T15:49:00Z">
            <w:rPr/>
          </w:rPrChange>
        </w:rPr>
        <w:t xml:space="preserve">foi feito com uma função Javascript que é acionado quando o utilizador clica num elemento </w:t>
      </w:r>
      <w:r w:rsidR="000D07FE" w:rsidRPr="001A6752">
        <w:rPr>
          <w:rPrChange w:id="3990" w:author="José Fonseca" w:date="2015-11-10T15:49:00Z">
            <w:rPr/>
          </w:rPrChange>
        </w:rPr>
        <w:t xml:space="preserve">HTML </w:t>
      </w:r>
      <w:r w:rsidR="00FF16EC" w:rsidRPr="001A6752">
        <w:rPr>
          <w:rPrChange w:id="3991" w:author="José Fonseca" w:date="2015-11-10T15:49:00Z">
            <w:rPr/>
          </w:rPrChange>
        </w:rPr>
        <w:t>ligado</w:t>
      </w:r>
      <w:r w:rsidR="00427EEB" w:rsidRPr="001A6752">
        <w:rPr>
          <w:rPrChange w:id="3992" w:author="José Fonseca" w:date="2015-11-10T15:49:00Z">
            <w:rPr/>
          </w:rPrChange>
        </w:rPr>
        <w:t xml:space="preserve"> a essa função. O botão </w:t>
      </w:r>
      <w:r w:rsidR="00AC340A" w:rsidRPr="001A6752">
        <w:rPr>
          <w:rPrChange w:id="3993" w:author="José Fonseca" w:date="2015-11-10T15:49:00Z">
            <w:rPr/>
          </w:rPrChange>
        </w:rPr>
        <w:t>permite ao utilizador</w:t>
      </w:r>
      <w:r w:rsidR="00182FB0" w:rsidRPr="001A6752">
        <w:rPr>
          <w:rPrChange w:id="3994" w:author="José Fonseca" w:date="2015-11-10T15:49:00Z">
            <w:rPr/>
          </w:rPrChange>
        </w:rPr>
        <w:t xml:space="preserve"> colocar uma boleia, nessa célula</w:t>
      </w:r>
      <w:r w:rsidR="00AC340A" w:rsidRPr="001A6752">
        <w:rPr>
          <w:rPrChange w:id="3995" w:author="José Fonseca" w:date="2015-11-10T15:49:00Z">
            <w:rPr/>
          </w:rPrChange>
        </w:rPr>
        <w:t>, com todos o</w:t>
      </w:r>
      <w:r w:rsidR="00427EEB" w:rsidRPr="001A6752">
        <w:rPr>
          <w:rPrChange w:id="3996" w:author="José Fonseca" w:date="2015-11-10T15:49:00Z">
            <w:rPr/>
          </w:rPrChange>
        </w:rPr>
        <w:t>s</w:t>
      </w:r>
      <w:r w:rsidR="00AC340A" w:rsidRPr="001A6752">
        <w:rPr>
          <w:rPrChange w:id="3997" w:author="José Fonseca" w:date="2015-11-10T15:49:00Z">
            <w:rPr/>
          </w:rPrChange>
        </w:rPr>
        <w:t xml:space="preserve"> seus dados automa</w:t>
      </w:r>
      <w:r w:rsidR="003107BF" w:rsidRPr="001A6752">
        <w:rPr>
          <w:rPrChange w:id="3998" w:author="José Fonseca" w:date="2015-11-10T15:49:00Z">
            <w:rPr/>
          </w:rPrChange>
        </w:rPr>
        <w:t>ticamente. Para o caso de todas as céluas estarem preenchida</w:t>
      </w:r>
      <w:r w:rsidR="00AC340A" w:rsidRPr="001A6752">
        <w:rPr>
          <w:rPrChange w:id="3999" w:author="José Fonseca" w:date="2015-11-10T15:49:00Z">
            <w:rPr/>
          </w:rPrChange>
        </w:rPr>
        <w:t>s nesse dia, foi colocado um botão ao lado dos dias da semana, onde o utilizador simplesmente insere a hora da boleia.</w:t>
      </w:r>
    </w:p>
    <w:p w14:paraId="45C965D2" w14:textId="77777777" w:rsidR="00AC340A" w:rsidRPr="001A6752" w:rsidRDefault="00AC340A" w:rsidP="00257429">
      <w:pPr>
        <w:rPr>
          <w:rPrChange w:id="4000" w:author="José Fonseca" w:date="2015-11-10T15:49:00Z">
            <w:rPr/>
          </w:rPrChange>
        </w:rPr>
      </w:pPr>
      <w:r w:rsidRPr="001A6752">
        <w:rPr>
          <w:rPrChange w:id="4001" w:author="José Fonseca" w:date="2015-11-10T15:49:00Z">
            <w:rPr/>
          </w:rPrChange>
        </w:rPr>
        <w:t>Seguindo estas ideias</w:t>
      </w:r>
      <w:r w:rsidR="0080691B" w:rsidRPr="001A6752">
        <w:rPr>
          <w:rPrChange w:id="4002" w:author="José Fonseca" w:date="2015-11-10T15:49:00Z">
            <w:rPr/>
          </w:rPrChange>
        </w:rPr>
        <w:t xml:space="preserve"> e de modo a tornar a interface intuitiva</w:t>
      </w:r>
      <w:r w:rsidR="0012502B" w:rsidRPr="001A6752">
        <w:rPr>
          <w:rPrChange w:id="4003" w:author="José Fonseca" w:date="2015-11-10T15:49:00Z">
            <w:rPr/>
          </w:rPrChange>
        </w:rPr>
        <w:t xml:space="preserve"> </w:t>
      </w:r>
      <w:r w:rsidR="0080691B" w:rsidRPr="001A6752">
        <w:rPr>
          <w:rPrChange w:id="4004" w:author="José Fonseca" w:date="2015-11-10T15:49:00Z">
            <w:rPr/>
          </w:rPrChange>
        </w:rPr>
        <w:t>(</w:t>
      </w:r>
      <w:r w:rsidR="0012502B" w:rsidRPr="001A6752">
        <w:rPr>
          <w:rPrChange w:id="4005" w:author="José Fonseca" w:date="2015-11-10T15:49:00Z">
            <w:rPr/>
          </w:rPrChange>
        </w:rPr>
        <w:t>ponto 2 do problema</w:t>
      </w:r>
      <w:r w:rsidR="0080691B" w:rsidRPr="001A6752">
        <w:rPr>
          <w:rPrChange w:id="4006" w:author="José Fonseca" w:date="2015-11-10T15:49:00Z">
            <w:rPr/>
          </w:rPrChange>
        </w:rPr>
        <w:t>)</w:t>
      </w:r>
      <w:r w:rsidRPr="001A6752">
        <w:rPr>
          <w:rPrChange w:id="4007" w:author="José Fonseca" w:date="2015-11-10T15:49:00Z">
            <w:rPr/>
          </w:rPrChange>
        </w:rPr>
        <w:t xml:space="preserve">, foi feito o mesmo para </w:t>
      </w:r>
      <w:r w:rsidR="003107BF" w:rsidRPr="001A6752">
        <w:rPr>
          <w:rPrChange w:id="4008" w:author="José Fonseca" w:date="2015-11-10T15:49:00Z">
            <w:rPr/>
          </w:rPrChange>
        </w:rPr>
        <w:t xml:space="preserve">as células </w:t>
      </w:r>
      <w:r w:rsidRPr="001A6752">
        <w:rPr>
          <w:rPrChange w:id="4009" w:author="José Fonseca" w:date="2015-11-10T15:49:00Z">
            <w:rPr/>
          </w:rPrChange>
        </w:rPr>
        <w:t>preenchid</w:t>
      </w:r>
      <w:r w:rsidR="003107BF" w:rsidRPr="001A6752">
        <w:rPr>
          <w:rPrChange w:id="4010" w:author="José Fonseca" w:date="2015-11-10T15:49:00Z">
            <w:rPr/>
          </w:rPrChange>
        </w:rPr>
        <w:t>as, tornando estas células</w:t>
      </w:r>
      <w:r w:rsidRPr="001A6752">
        <w:rPr>
          <w:rPrChange w:id="4011" w:author="José Fonseca" w:date="2015-11-10T15:49:00Z">
            <w:rPr/>
          </w:rPrChange>
        </w:rPr>
        <w:t xml:space="preserve"> igualmente em botões. </w:t>
      </w:r>
      <w:r w:rsidR="004B5FAD" w:rsidRPr="001A6752">
        <w:rPr>
          <w:rPrChange w:id="4012" w:author="José Fonseca" w:date="2015-11-10T15:49:00Z">
            <w:rPr/>
          </w:rPrChange>
        </w:rPr>
        <w:t xml:space="preserve">No caso </w:t>
      </w:r>
      <w:r w:rsidR="003107BF" w:rsidRPr="001A6752">
        <w:rPr>
          <w:rPrChange w:id="4013" w:author="José Fonseca" w:date="2015-11-10T15:49:00Z">
            <w:rPr/>
          </w:rPrChange>
        </w:rPr>
        <w:t>de o utilizador clicar numa célula preenchida</w:t>
      </w:r>
      <w:r w:rsidR="004B5FAD" w:rsidRPr="001A6752">
        <w:rPr>
          <w:rPrChange w:id="4014" w:author="José Fonseca" w:date="2015-11-10T15:49:00Z">
            <w:rPr/>
          </w:rPrChange>
        </w:rPr>
        <w:t xml:space="preserve"> cuja bolei</w:t>
      </w:r>
      <w:r w:rsidR="000D07FE" w:rsidRPr="001A6752">
        <w:rPr>
          <w:rPrChange w:id="4015" w:author="José Fonseca" w:date="2015-11-10T15:49:00Z">
            <w:rPr/>
          </w:rPrChange>
        </w:rPr>
        <w:t>a não é sua, simplesmente aparec</w:t>
      </w:r>
      <w:r w:rsidR="004B5FAD" w:rsidRPr="001A6752">
        <w:rPr>
          <w:rPrChange w:id="4016" w:author="José Fonseca" w:date="2015-11-10T15:49:00Z">
            <w:rPr/>
          </w:rPrChange>
        </w:rPr>
        <w:t>e uma caixa com as informações da boleia e com um botão que permite entrar ou sair da boleia caso seja passageiro ou não.</w:t>
      </w:r>
      <w:r w:rsidR="0086069F" w:rsidRPr="001A6752">
        <w:rPr>
          <w:rPrChange w:id="4017" w:author="José Fonseca" w:date="2015-11-10T15:49:00Z">
            <w:rPr/>
          </w:rPrChange>
        </w:rPr>
        <w:t xml:space="preserve"> No caso de ser condutor, aparec</w:t>
      </w:r>
      <w:r w:rsidR="004B5FAD" w:rsidRPr="001A6752">
        <w:rPr>
          <w:rPrChange w:id="4018" w:author="José Fonseca" w:date="2015-11-10T15:49:00Z">
            <w:rPr/>
          </w:rPrChange>
        </w:rPr>
        <w:t>e uma caixa semelhante</w:t>
      </w:r>
      <w:r w:rsidR="0086069F" w:rsidRPr="001A6752">
        <w:rPr>
          <w:rPrChange w:id="4019" w:author="José Fonseca" w:date="2015-11-10T15:49:00Z">
            <w:rPr/>
          </w:rPrChange>
        </w:rPr>
        <w:t>,</w:t>
      </w:r>
      <w:r w:rsidR="004B5FAD" w:rsidRPr="001A6752">
        <w:rPr>
          <w:rPrChange w:id="4020" w:author="José Fonseca" w:date="2015-11-10T15:49:00Z">
            <w:rPr/>
          </w:rPrChange>
        </w:rPr>
        <w:t xml:space="preserve"> mas com elementos de texto caso </w:t>
      </w:r>
      <w:r w:rsidR="003704FC" w:rsidRPr="001A6752">
        <w:rPr>
          <w:rPrChange w:id="4021" w:author="José Fonseca" w:date="2015-11-10T15:49:00Z">
            <w:rPr/>
          </w:rPrChange>
        </w:rPr>
        <w:t xml:space="preserve">o utilizador </w:t>
      </w:r>
      <w:r w:rsidR="004B5FAD" w:rsidRPr="001A6752">
        <w:rPr>
          <w:rPrChange w:id="4022" w:author="José Fonseca" w:date="2015-11-10T15:49:00Z">
            <w:rPr/>
          </w:rPrChange>
        </w:rPr>
        <w:t>queira alterar os dados da boleia</w:t>
      </w:r>
      <w:r w:rsidR="003704FC" w:rsidRPr="001A6752">
        <w:rPr>
          <w:rPrChange w:id="4023" w:author="José Fonseca" w:date="2015-11-10T15:49:00Z">
            <w:rPr/>
          </w:rPrChange>
        </w:rPr>
        <w:t>, rep</w:t>
      </w:r>
      <w:r w:rsidR="000D07FE" w:rsidRPr="001A6752">
        <w:rPr>
          <w:rPrChange w:id="4024" w:author="José Fonseca" w:date="2015-11-10T15:49:00Z">
            <w:rPr/>
          </w:rPrChange>
        </w:rPr>
        <w:t>e</w:t>
      </w:r>
      <w:r w:rsidR="003704FC" w:rsidRPr="001A6752">
        <w:rPr>
          <w:rPrChange w:id="4025" w:author="José Fonseca" w:date="2015-11-10T15:49:00Z">
            <w:rPr/>
          </w:rPrChange>
        </w:rPr>
        <w:t>tir a boleia ou eliminá-la.</w:t>
      </w:r>
    </w:p>
    <w:p w14:paraId="5A53F4F7" w14:textId="77777777" w:rsidR="00D35630" w:rsidRPr="00A955B3" w:rsidRDefault="00EE06C8" w:rsidP="00D70948">
      <w:r w:rsidRPr="001A6752">
        <w:rPr>
          <w:rPrChange w:id="4026" w:author="José Fonseca" w:date="2015-11-10T15:49:00Z">
            <w:rPr/>
          </w:rPrChange>
        </w:rPr>
        <w:t xml:space="preserve">Todas estas decisões fazem com todas as funcionalidades essenciais </w:t>
      </w:r>
      <w:r w:rsidR="00251840" w:rsidRPr="001A6752">
        <w:rPr>
          <w:rPrChange w:id="4027" w:author="José Fonseca" w:date="2015-11-10T15:49:00Z">
            <w:rPr/>
          </w:rPrChange>
        </w:rPr>
        <w:t xml:space="preserve">não só </w:t>
      </w:r>
      <w:r w:rsidRPr="001A6752">
        <w:rPr>
          <w:rPrChange w:id="4028" w:author="José Fonseca" w:date="2015-11-10T15:49:00Z">
            <w:rPr/>
          </w:rPrChange>
        </w:rPr>
        <w:t>se encontrem no mapa de boleias,</w:t>
      </w:r>
      <w:r w:rsidR="00251840" w:rsidRPr="001A6752">
        <w:rPr>
          <w:rPrChange w:id="4029" w:author="José Fonseca" w:date="2015-11-10T15:49:00Z">
            <w:rPr/>
          </w:rPrChange>
        </w:rPr>
        <w:t xml:space="preserve"> mas também </w:t>
      </w:r>
      <w:r w:rsidR="008F737B" w:rsidRPr="001A6752">
        <w:rPr>
          <w:rPrChange w:id="4030" w:author="José Fonseca" w:date="2015-11-10T15:49:00Z">
            <w:rPr/>
          </w:rPrChange>
        </w:rPr>
        <w:t xml:space="preserve">com que </w:t>
      </w:r>
      <w:r w:rsidR="009D36FB" w:rsidRPr="001A6752">
        <w:rPr>
          <w:rPrChange w:id="4031" w:author="José Fonseca" w:date="2015-11-10T15:49:00Z">
            <w:rPr/>
          </w:rPrChange>
        </w:rPr>
        <w:t xml:space="preserve">a </w:t>
      </w:r>
      <w:r w:rsidR="008F737B" w:rsidRPr="001A6752">
        <w:rPr>
          <w:rPrChange w:id="4032" w:author="José Fonseca" w:date="2015-11-10T15:49:00Z">
            <w:rPr/>
          </w:rPrChange>
        </w:rPr>
        <w:t>interface s</w:t>
      </w:r>
      <w:r w:rsidR="009D36FB" w:rsidRPr="001A6752">
        <w:rPr>
          <w:rPrChange w:id="4033" w:author="José Fonseca" w:date="2015-11-10T15:49:00Z">
            <w:rPr/>
          </w:rPrChange>
        </w:rPr>
        <w:t xml:space="preserve">imule </w:t>
      </w:r>
      <w:r w:rsidR="0096704D" w:rsidRPr="001A6752">
        <w:rPr>
          <w:rPrChange w:id="4034" w:author="José Fonseca" w:date="2015-11-10T15:49:00Z">
            <w:rPr/>
          </w:rPrChange>
        </w:rPr>
        <w:t>um</w:t>
      </w:r>
      <w:r w:rsidR="00094943" w:rsidRPr="001A6752">
        <w:rPr>
          <w:rPrChange w:id="4035" w:author="José Fonseca" w:date="2015-11-10T15:49:00Z">
            <w:rPr/>
          </w:rPrChange>
        </w:rPr>
        <w:t xml:space="preserve"> calendário</w:t>
      </w:r>
      <w:r w:rsidR="0096704D" w:rsidRPr="001A6752">
        <w:rPr>
          <w:rPrChange w:id="4036" w:author="José Fonseca" w:date="2015-11-10T15:49:00Z">
            <w:rPr/>
          </w:rPrChange>
        </w:rPr>
        <w:t xml:space="preserve"> interativ</w:t>
      </w:r>
      <w:r w:rsidR="00094943" w:rsidRPr="001A6752">
        <w:rPr>
          <w:rPrChange w:id="4037" w:author="José Fonseca" w:date="2015-11-10T15:49:00Z">
            <w:rPr/>
          </w:rPrChange>
        </w:rPr>
        <w:t>o</w:t>
      </w:r>
      <w:r w:rsidR="0096704D" w:rsidRPr="001A6752">
        <w:rPr>
          <w:rPrChange w:id="4038" w:author="José Fonseca" w:date="2015-11-10T15:49:00Z">
            <w:rPr/>
          </w:rPrChange>
        </w:rPr>
        <w:t>.</w:t>
      </w:r>
      <w:r w:rsidR="00094943" w:rsidRPr="001A6752">
        <w:rPr>
          <w:rPrChange w:id="4039" w:author="José Fonseca" w:date="2015-11-10T15:49:00Z">
            <w:rPr/>
          </w:rPrChange>
        </w:rPr>
        <w:t xml:space="preserve"> Assim, o </w:t>
      </w:r>
      <w:r w:rsidR="00094943" w:rsidRPr="001A6752">
        <w:rPr>
          <w:rPrChange w:id="4040" w:author="José Fonseca" w:date="2015-11-10T15:49:00Z">
            <w:rPr/>
          </w:rPrChange>
        </w:rPr>
        <w:lastRenderedPageBreak/>
        <w:t xml:space="preserve">utilizador consegue facilmente identificar </w:t>
      </w:r>
      <w:r w:rsidR="009A0F32" w:rsidRPr="001A6752">
        <w:rPr>
          <w:rPrChange w:id="4041" w:author="José Fonseca" w:date="2015-11-10T15:49:00Z">
            <w:rPr/>
          </w:rPrChange>
        </w:rPr>
        <w:t>como utilizar a aplicação corretamente</w:t>
      </w:r>
      <w:r w:rsidR="00DF1B57" w:rsidRPr="001A6752">
        <w:rPr>
          <w:rPrChange w:id="4042" w:author="José Fonseca" w:date="2015-11-10T15:49:00Z">
            <w:rPr/>
          </w:rPrChange>
        </w:rPr>
        <w:t>, tal como podemos observar na imagem a seguir (</w:t>
      </w:r>
      <w:r w:rsidR="00DF1B57" w:rsidRPr="001A6752">
        <w:fldChar w:fldCharType="begin"/>
      </w:r>
      <w:r w:rsidR="00DF1B57" w:rsidRPr="001A6752">
        <w:rPr>
          <w:rPrChange w:id="4043" w:author="José Fonseca" w:date="2015-11-10T15:49:00Z">
            <w:rPr/>
          </w:rPrChange>
        </w:rPr>
        <w:instrText xml:space="preserve"> REF _Ref434239514 \h </w:instrText>
      </w:r>
      <w:r w:rsidR="00DF1B57" w:rsidRPr="001A6752">
        <w:rPr>
          <w:rPrChange w:id="4044" w:author="José Fonseca" w:date="2015-11-10T15:49:00Z">
            <w:rPr/>
          </w:rPrChange>
        </w:rPr>
      </w:r>
      <w:r w:rsidR="00DF1B57" w:rsidRPr="001A6752">
        <w:rPr>
          <w:rPrChange w:id="4045" w:author="José Fonseca" w:date="2015-11-10T15:49:00Z">
            <w:rPr/>
          </w:rPrChange>
        </w:rPr>
        <w:fldChar w:fldCharType="separate"/>
      </w:r>
      <w:r w:rsidR="009B510B" w:rsidRPr="00A955B3">
        <w:t xml:space="preserve">Figura </w:t>
      </w:r>
      <w:r w:rsidR="009B510B" w:rsidRPr="001A6752">
        <w:rPr>
          <w:rPrChange w:id="4046" w:author="José Fonseca" w:date="2015-11-10T15:49:00Z">
            <w:rPr>
              <w:noProof/>
            </w:rPr>
          </w:rPrChange>
        </w:rPr>
        <w:t>12</w:t>
      </w:r>
      <w:r w:rsidR="00DF1B57" w:rsidRPr="00A955B3">
        <w:fldChar w:fldCharType="end"/>
      </w:r>
      <w:r w:rsidR="00DF1B57" w:rsidRPr="001A6752">
        <w:t>):</w:t>
      </w:r>
    </w:p>
    <w:p w14:paraId="61E9931A" w14:textId="77777777" w:rsidR="00D35630" w:rsidRPr="001A6752" w:rsidRDefault="00D35630" w:rsidP="00D70948">
      <w:r w:rsidRPr="001A6752">
        <w:rPr>
          <w:rPrChange w:id="4047" w:author="José Fonseca" w:date="2015-11-10T15:49:00Z">
            <w:rPr>
              <w:noProof/>
              <w:lang w:val="en-US"/>
            </w:rPr>
          </w:rPrChange>
        </w:rPr>
        <w:drawing>
          <wp:inline distT="0" distB="0" distL="0" distR="0" wp14:anchorId="0D6EB141" wp14:editId="6A92C548">
            <wp:extent cx="5400040" cy="30359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App3.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14:paraId="58BD3173" w14:textId="77777777" w:rsidR="00155568" w:rsidRPr="001A6752" w:rsidRDefault="00D35630" w:rsidP="00155568">
      <w:pPr>
        <w:pStyle w:val="Caption"/>
        <w:rPr>
          <w:rPrChange w:id="4048" w:author="José Fonseca" w:date="2015-11-10T15:49:00Z">
            <w:rPr>
              <w:noProof/>
            </w:rPr>
          </w:rPrChange>
        </w:rPr>
      </w:pPr>
      <w:bookmarkStart w:id="4049" w:name="_Ref434239514"/>
      <w:bookmarkStart w:id="4050" w:name="_Toc434874422"/>
      <w:r w:rsidRPr="00A955B3">
        <w:t xml:space="preserve">Figura </w:t>
      </w:r>
      <w:r w:rsidR="00E64FF6" w:rsidRPr="004E7DE9">
        <w:fldChar w:fldCharType="begin"/>
      </w:r>
      <w:r w:rsidR="00E64FF6" w:rsidRPr="001A6752">
        <w:rPr>
          <w:rPrChange w:id="4051" w:author="José Fonseca" w:date="2015-11-10T15:49:00Z">
            <w:rPr/>
          </w:rPrChange>
        </w:rPr>
        <w:instrText xml:space="preserve"> SEQ Figura \* ARABIC </w:instrText>
      </w:r>
      <w:r w:rsidR="00E64FF6" w:rsidRPr="001A6752">
        <w:rPr>
          <w:rPrChange w:id="4052" w:author="José Fonseca" w:date="2015-11-10T15:49:00Z">
            <w:rPr/>
          </w:rPrChange>
        </w:rPr>
        <w:fldChar w:fldCharType="separate"/>
      </w:r>
      <w:r w:rsidR="009B510B" w:rsidRPr="001A6752">
        <w:rPr>
          <w:rPrChange w:id="4053" w:author="José Fonseca" w:date="2015-11-10T15:49:00Z">
            <w:rPr>
              <w:noProof/>
            </w:rPr>
          </w:rPrChange>
        </w:rPr>
        <w:t>12</w:t>
      </w:r>
      <w:r w:rsidR="00E64FF6" w:rsidRPr="001A6752">
        <w:rPr>
          <w:rPrChange w:id="4054" w:author="José Fonseca" w:date="2015-11-10T15:49:00Z">
            <w:rPr>
              <w:noProof/>
            </w:rPr>
          </w:rPrChange>
        </w:rPr>
        <w:fldChar w:fldCharType="end"/>
      </w:r>
      <w:bookmarkEnd w:id="4049"/>
      <w:r w:rsidRPr="001A6752">
        <w:rPr>
          <w:rPrChange w:id="4055" w:author="José Fonseca" w:date="2015-11-10T15:49:00Z">
            <w:rPr/>
          </w:rPrChange>
        </w:rPr>
        <w:t xml:space="preserve"> - Interface do mapa de boleias (À esquerda: uma boleia selecionada pelo condutor; Ao centro: uma boleia selecionada por um membro; À direita: um espaço vazio selecionado;)</w:t>
      </w:r>
      <w:bookmarkEnd w:id="4050"/>
    </w:p>
    <w:p w14:paraId="6D1EDCEB" w14:textId="77777777" w:rsidR="001C38A7" w:rsidRPr="001A6752" w:rsidRDefault="001C38A7" w:rsidP="00155568">
      <w:pPr>
        <w:pStyle w:val="Caption"/>
        <w:rPr>
          <w:rPrChange w:id="4056" w:author="José Fonseca" w:date="2015-11-10T15:49:00Z">
            <w:rPr/>
          </w:rPrChange>
        </w:rPr>
      </w:pPr>
      <w:r w:rsidRPr="001A6752">
        <w:rPr>
          <w:rPrChange w:id="4057" w:author="José Fonseca" w:date="2015-11-10T15:49:00Z">
            <w:rPr/>
          </w:rPrChange>
        </w:rPr>
        <w:br w:type="page"/>
      </w:r>
    </w:p>
    <w:p w14:paraId="540E22E6" w14:textId="77777777" w:rsidR="008C25FF" w:rsidRPr="001A6752" w:rsidRDefault="008C25FF" w:rsidP="007D0A68">
      <w:pPr>
        <w:pStyle w:val="Heading2"/>
        <w:rPr>
          <w:rPrChange w:id="4058" w:author="José Fonseca" w:date="2015-11-10T15:49:00Z">
            <w:rPr/>
          </w:rPrChange>
        </w:rPr>
      </w:pPr>
      <w:bookmarkStart w:id="4059" w:name="_Toc434846661"/>
      <w:bookmarkStart w:id="4060" w:name="_Toc434848117"/>
      <w:r w:rsidRPr="001A6752">
        <w:rPr>
          <w:rPrChange w:id="4061" w:author="José Fonseca" w:date="2015-11-10T15:49:00Z">
            <w:rPr/>
          </w:rPrChange>
        </w:rPr>
        <w:lastRenderedPageBreak/>
        <w:t>Avaliação</w:t>
      </w:r>
      <w:r w:rsidR="00581715" w:rsidRPr="001A6752">
        <w:rPr>
          <w:rPrChange w:id="4062" w:author="José Fonseca" w:date="2015-11-10T15:49:00Z">
            <w:rPr/>
          </w:rPrChange>
        </w:rPr>
        <w:t xml:space="preserve"> da aplicação</w:t>
      </w:r>
      <w:bookmarkEnd w:id="4059"/>
      <w:bookmarkEnd w:id="4060"/>
    </w:p>
    <w:p w14:paraId="3D5DB163" w14:textId="77777777" w:rsidR="00390181" w:rsidRPr="001A6752" w:rsidRDefault="00581715" w:rsidP="00257429">
      <w:pPr>
        <w:rPr>
          <w:rPrChange w:id="4063" w:author="José Fonseca" w:date="2015-11-10T15:49:00Z">
            <w:rPr/>
          </w:rPrChange>
        </w:rPr>
      </w:pPr>
      <w:r w:rsidRPr="001A6752">
        <w:rPr>
          <w:rPrChange w:id="4064" w:author="José Fonseca" w:date="2015-11-10T15:49:00Z">
            <w:rPr/>
          </w:rPrChange>
        </w:rPr>
        <w:t xml:space="preserve">A quarta e última fase da programação extrema é a fase de testes. Nesta secção, iremos falar dos testes que foram feitos à aplicação </w:t>
      </w:r>
      <w:r w:rsidR="00390181" w:rsidRPr="001A6752">
        <w:rPr>
          <w:rPrChange w:id="4065" w:author="José Fonseca" w:date="2015-11-10T15:49:00Z">
            <w:rPr/>
          </w:rPrChange>
        </w:rPr>
        <w:t>desde de o início do seu desenvolvimento até ao momento da sua apresentação</w:t>
      </w:r>
      <w:r w:rsidR="004A7B00" w:rsidRPr="001A6752">
        <w:rPr>
          <w:rPrChange w:id="4066" w:author="José Fonseca" w:date="2015-11-10T15:49:00Z">
            <w:rPr/>
          </w:rPrChange>
        </w:rPr>
        <w:t>.</w:t>
      </w:r>
    </w:p>
    <w:p w14:paraId="4E6B0904" w14:textId="77777777" w:rsidR="004A7B00" w:rsidRPr="001A6752" w:rsidRDefault="004A7B00" w:rsidP="00257429">
      <w:pPr>
        <w:pStyle w:val="Heading3"/>
        <w:rPr>
          <w:rPrChange w:id="4067" w:author="José Fonseca" w:date="2015-11-10T15:49:00Z">
            <w:rPr/>
          </w:rPrChange>
        </w:rPr>
      </w:pPr>
      <w:bookmarkStart w:id="4068" w:name="_Toc434846662"/>
      <w:bookmarkStart w:id="4069" w:name="_Toc434848118"/>
      <w:r w:rsidRPr="001A6752">
        <w:rPr>
          <w:rPrChange w:id="4070" w:author="José Fonseca" w:date="2015-11-10T15:49:00Z">
            <w:rPr/>
          </w:rPrChange>
        </w:rPr>
        <w:t>Testes</w:t>
      </w:r>
      <w:bookmarkEnd w:id="4068"/>
      <w:bookmarkEnd w:id="4069"/>
    </w:p>
    <w:p w14:paraId="7B45C76D" w14:textId="77777777" w:rsidR="004A7B00" w:rsidRPr="001A6752" w:rsidRDefault="004A7B00" w:rsidP="00257429">
      <w:pPr>
        <w:rPr>
          <w:rPrChange w:id="4071" w:author="José Fonseca" w:date="2015-11-10T15:49:00Z">
            <w:rPr/>
          </w:rPrChange>
        </w:rPr>
      </w:pPr>
      <w:r w:rsidRPr="001A6752">
        <w:rPr>
          <w:rPrChange w:id="4072" w:author="José Fonseca" w:date="2015-11-10T15:49:00Z">
            <w:rPr/>
          </w:rPrChange>
        </w:rPr>
        <w:t>Durante a sua programação, a aplicação foi testada continuamente para garantir a sua integridade e segurança. Para manter a integridade da aplicação, testou</w:t>
      </w:r>
      <w:r w:rsidR="00425832" w:rsidRPr="001A6752">
        <w:rPr>
          <w:rPrChange w:id="4073" w:author="José Fonseca" w:date="2015-11-10T15:49:00Z">
            <w:rPr/>
          </w:rPrChange>
        </w:rPr>
        <w:t>-se</w:t>
      </w:r>
      <w:r w:rsidRPr="001A6752">
        <w:rPr>
          <w:rPrChange w:id="4074" w:author="José Fonseca" w:date="2015-11-10T15:49:00Z">
            <w:rPr/>
          </w:rPrChange>
        </w:rPr>
        <w:t xml:space="preserve"> a interação entre os vários casos de uso e a validação dos dados colocados pelo utilizador, de acordo com as descrições de caso de uso que se encontram no Anexo A. </w:t>
      </w:r>
    </w:p>
    <w:p w14:paraId="3F008CCB" w14:textId="77777777" w:rsidR="004E0D70" w:rsidRPr="001A6752" w:rsidRDefault="004E0D70" w:rsidP="00257429">
      <w:pPr>
        <w:rPr>
          <w:rPrChange w:id="4075" w:author="José Fonseca" w:date="2015-11-10T15:49:00Z">
            <w:rPr/>
          </w:rPrChange>
        </w:rPr>
      </w:pPr>
      <w:r w:rsidRPr="001A6752">
        <w:rPr>
          <w:rPrChange w:id="4076" w:author="José Fonseca" w:date="2015-11-10T15:49:00Z">
            <w:rPr/>
          </w:rPrChange>
        </w:rPr>
        <w:t xml:space="preserve">Para uma melhor </w:t>
      </w:r>
      <w:r w:rsidR="00B256E2" w:rsidRPr="001A6752">
        <w:rPr>
          <w:rPrChange w:id="4077" w:author="José Fonseca" w:date="2015-11-10T15:49:00Z">
            <w:rPr/>
          </w:rPrChange>
        </w:rPr>
        <w:t>avaliação</w:t>
      </w:r>
      <w:r w:rsidR="00D5161D" w:rsidRPr="001A6752">
        <w:rPr>
          <w:rPrChange w:id="4078" w:author="José Fonseca" w:date="2015-11-10T15:49:00Z">
            <w:rPr/>
          </w:rPrChange>
        </w:rPr>
        <w:t xml:space="preserve"> da aplicação, foi utilizada</w:t>
      </w:r>
      <w:r w:rsidRPr="001A6752">
        <w:rPr>
          <w:rPrChange w:id="4079" w:author="José Fonseca" w:date="2015-11-10T15:49:00Z">
            <w:rPr/>
          </w:rPrChange>
        </w:rPr>
        <w:t xml:space="preserve"> uma aplicaç</w:t>
      </w:r>
      <w:r w:rsidR="00B256E2" w:rsidRPr="001A6752">
        <w:rPr>
          <w:rPrChange w:id="4080" w:author="José Fonseca" w:date="2015-11-10T15:49:00Z">
            <w:rPr/>
          </w:rPrChange>
        </w:rPr>
        <w:t xml:space="preserve">ão web desenvolvida pela Google </w:t>
      </w:r>
      <w:r w:rsidRPr="001A6752">
        <w:rPr>
          <w:rPrChange w:id="4081" w:author="José Fonseca" w:date="2015-11-10T15:49:00Z">
            <w:rPr/>
          </w:rPrChange>
        </w:rPr>
        <w:t xml:space="preserve">chamada </w:t>
      </w:r>
      <w:r w:rsidR="00D5161D" w:rsidRPr="001A6752">
        <w:rPr>
          <w:rPrChange w:id="4082" w:author="José Fonseca" w:date="2015-11-10T15:49:00Z">
            <w:rPr/>
          </w:rPrChange>
        </w:rPr>
        <w:t>Pagespeed</w:t>
      </w:r>
      <w:r w:rsidRPr="001A6752">
        <w:rPr>
          <w:rPrChange w:id="4083" w:author="José Fonseca" w:date="2015-11-10T15:49:00Z">
            <w:rPr/>
          </w:rPrChange>
        </w:rPr>
        <w:t xml:space="preserve"> I</w:t>
      </w:r>
      <w:r w:rsidR="00D5161D" w:rsidRPr="001A6752">
        <w:rPr>
          <w:rPrChange w:id="4084" w:author="José Fonseca" w:date="2015-11-10T15:49:00Z">
            <w:rPr/>
          </w:rPrChange>
        </w:rPr>
        <w:t>nsights. Esta aplicação avalia o</w:t>
      </w:r>
      <w:r w:rsidRPr="001A6752">
        <w:rPr>
          <w:rPrChange w:id="4085" w:author="José Fonseca" w:date="2015-11-10T15:49:00Z">
            <w:rPr/>
          </w:rPrChange>
        </w:rPr>
        <w:t xml:space="preserve"> </w:t>
      </w:r>
      <w:r w:rsidR="00D5161D" w:rsidRPr="001A6752">
        <w:rPr>
          <w:rPrChange w:id="4086" w:author="José Fonseca" w:date="2015-11-10T15:49:00Z">
            <w:rPr/>
          </w:rPrChange>
        </w:rPr>
        <w:t>desempenho</w:t>
      </w:r>
      <w:r w:rsidRPr="001A6752">
        <w:rPr>
          <w:rPrChange w:id="4087" w:author="José Fonseca" w:date="2015-11-10T15:49:00Z">
            <w:rPr/>
          </w:rPrChange>
        </w:rPr>
        <w:t xml:space="preserve"> da </w:t>
      </w:r>
      <w:r w:rsidR="0095785B" w:rsidRPr="001A6752">
        <w:rPr>
          <w:rPrChange w:id="4088" w:author="José Fonseca" w:date="2015-11-10T15:49:00Z">
            <w:rPr/>
          </w:rPrChange>
        </w:rPr>
        <w:t>aplicação</w:t>
      </w:r>
      <w:r w:rsidRPr="001A6752">
        <w:rPr>
          <w:rPrChange w:id="4089" w:author="José Fonseca" w:date="2015-11-10T15:49:00Z">
            <w:rPr/>
          </w:rPrChange>
        </w:rPr>
        <w:t xml:space="preserve"> quer em telemóvel quer em computador.</w:t>
      </w:r>
      <w:r w:rsidR="0095785B" w:rsidRPr="001A6752">
        <w:rPr>
          <w:rPrChange w:id="4090" w:author="José Fonseca" w:date="2015-11-10T15:49:00Z">
            <w:rPr/>
          </w:rPrChange>
        </w:rPr>
        <w:t xml:space="preserve"> </w:t>
      </w:r>
      <w:r w:rsidR="00D5161D" w:rsidRPr="001A6752">
        <w:rPr>
          <w:rPrChange w:id="4091" w:author="José Fonseca" w:date="2015-11-10T15:49:00Z">
            <w:rPr/>
          </w:rPrChange>
        </w:rPr>
        <w:t xml:space="preserve">Esta avaliação inclui a experiência da aplicação para o </w:t>
      </w:r>
      <w:r w:rsidR="00B256E2" w:rsidRPr="001A6752">
        <w:rPr>
          <w:rPrChange w:id="4092" w:author="José Fonseca" w:date="2015-11-10T15:49:00Z">
            <w:rPr/>
          </w:rPrChange>
        </w:rPr>
        <w:t>utilizador</w:t>
      </w:r>
      <w:r w:rsidR="00D5161D" w:rsidRPr="001A6752">
        <w:rPr>
          <w:rPrChange w:id="4093" w:author="José Fonseca" w:date="2015-11-10T15:49:00Z">
            <w:rPr/>
          </w:rPrChange>
        </w:rPr>
        <w:t xml:space="preserve"> e o desempenho do carregamento da aplicação no browser.</w:t>
      </w:r>
    </w:p>
    <w:p w14:paraId="13262CAD" w14:textId="77777777" w:rsidR="001B11B6" w:rsidRPr="001A6752" w:rsidRDefault="001B11B6" w:rsidP="00257429">
      <w:pPr>
        <w:rPr>
          <w:rPrChange w:id="4094" w:author="José Fonseca" w:date="2015-11-10T15:49:00Z">
            <w:rPr/>
          </w:rPrChange>
        </w:rPr>
      </w:pPr>
      <w:r w:rsidRPr="001A6752">
        <w:rPr>
          <w:rPrChange w:id="4095" w:author="José Fonseca" w:date="2015-11-10T15:49:00Z">
            <w:rPr/>
          </w:rPrChange>
        </w:rPr>
        <w:t>Para telemóvel, o Google Insights encontrou um erro de bloqueio de Javascript (Anexo C1). Mas devido à estrutura do código desenvolvido estar focalizado para computador, não foi possível corrigir este erro até à e</w:t>
      </w:r>
      <w:r w:rsidR="00D5161D" w:rsidRPr="001A6752">
        <w:rPr>
          <w:rPrChange w:id="4096" w:author="José Fonseca" w:date="2015-11-10T15:49:00Z">
            <w:rPr/>
          </w:rPrChange>
        </w:rPr>
        <w:t>ntrega do relatório. E</w:t>
      </w:r>
      <w:r w:rsidRPr="001A6752">
        <w:rPr>
          <w:rPrChange w:id="4097" w:author="José Fonseca" w:date="2015-11-10T15:49:00Z">
            <w:rPr/>
          </w:rPrChange>
        </w:rPr>
        <w:t xml:space="preserve">m termos de </w:t>
      </w:r>
      <w:r w:rsidR="00D5161D" w:rsidRPr="001A6752">
        <w:rPr>
          <w:rPrChange w:id="4098" w:author="José Fonseca" w:date="2015-11-10T15:49:00Z">
            <w:rPr/>
          </w:rPrChange>
        </w:rPr>
        <w:t>desempenho</w:t>
      </w:r>
      <w:r w:rsidRPr="001A6752">
        <w:rPr>
          <w:rPrChange w:id="4099" w:author="José Fonseca" w:date="2015-11-10T15:49:00Z">
            <w:rPr/>
          </w:rPrChange>
        </w:rPr>
        <w:t>, aplicação só encontrou alguns avisos menores</w:t>
      </w:r>
      <w:r w:rsidR="00D5161D" w:rsidRPr="001A6752">
        <w:rPr>
          <w:rPrChange w:id="4100" w:author="José Fonseca" w:date="2015-11-10T15:49:00Z">
            <w:rPr/>
          </w:rPrChange>
        </w:rPr>
        <w:t xml:space="preserve"> que incluem a compactação do CSS e HTML em 6%</w:t>
      </w:r>
      <w:r w:rsidR="005F47FD" w:rsidRPr="001A6752">
        <w:rPr>
          <w:rPrChange w:id="4101" w:author="José Fonseca" w:date="2015-11-10T15:49:00Z">
            <w:rPr/>
          </w:rPrChange>
        </w:rPr>
        <w:t xml:space="preserve"> e a </w:t>
      </w:r>
      <w:r w:rsidR="00B256E2" w:rsidRPr="001A6752">
        <w:rPr>
          <w:rPrChange w:id="4102" w:author="José Fonseca" w:date="2015-11-10T15:49:00Z">
            <w:rPr/>
          </w:rPrChange>
        </w:rPr>
        <w:t>utilização</w:t>
      </w:r>
      <w:r w:rsidR="005F47FD" w:rsidRPr="001A6752">
        <w:rPr>
          <w:rPrChange w:id="4103" w:author="José Fonseca" w:date="2015-11-10T15:49:00Z">
            <w:rPr/>
          </w:rPrChange>
        </w:rPr>
        <w:t xml:space="preserve"> da cache do navegador. A compactação é mínima e não se justifica fazer. Além disso, não se consegue tirar partido da cache </w:t>
      </w:r>
      <w:r w:rsidR="00B256E2" w:rsidRPr="001A6752">
        <w:rPr>
          <w:rPrChange w:id="4104" w:author="José Fonseca" w:date="2015-11-10T15:49:00Z">
            <w:rPr/>
          </w:rPrChange>
        </w:rPr>
        <w:t>devido</w:t>
      </w:r>
      <w:r w:rsidR="005F47FD" w:rsidRPr="001A6752">
        <w:rPr>
          <w:rPrChange w:id="4105" w:author="José Fonseca" w:date="2015-11-10T15:49:00Z">
            <w:rPr/>
          </w:rPrChange>
        </w:rPr>
        <w:t xml:space="preserve"> aos visuais dinâmicos da aplicação, especialmente do mapa de boleias</w:t>
      </w:r>
      <w:r w:rsidR="003369D8" w:rsidRPr="001A6752">
        <w:rPr>
          <w:rPrChange w:id="4106" w:author="José Fonseca" w:date="2015-11-10T15:49:00Z">
            <w:rPr/>
          </w:rPrChange>
        </w:rPr>
        <w:t>.</w:t>
      </w:r>
      <w:r w:rsidR="00D5161D" w:rsidRPr="001A6752">
        <w:rPr>
          <w:rPrChange w:id="4107" w:author="José Fonseca" w:date="2015-11-10T15:49:00Z">
            <w:rPr/>
          </w:rPrChange>
        </w:rPr>
        <w:t xml:space="preserve"> No entanto, a aplicação passou nos testes de redução de Javascript, redução de tempo de resposta ao servidor e </w:t>
      </w:r>
      <w:r w:rsidR="00B256E2" w:rsidRPr="001A6752">
        <w:rPr>
          <w:rPrChange w:id="4108" w:author="José Fonseca" w:date="2015-11-10T15:49:00Z">
            <w:rPr/>
          </w:rPrChange>
        </w:rPr>
        <w:t>priorização</w:t>
      </w:r>
      <w:r w:rsidR="00B53C1D" w:rsidRPr="001A6752">
        <w:rPr>
          <w:rPrChange w:id="4109" w:author="José Fonseca" w:date="2015-11-10T15:49:00Z">
            <w:rPr/>
          </w:rPrChange>
        </w:rPr>
        <w:t xml:space="preserve"> ao conteúdo visível da aplicação.</w:t>
      </w:r>
    </w:p>
    <w:p w14:paraId="3A8CB606" w14:textId="77777777" w:rsidR="001B11B6" w:rsidRPr="001A6752" w:rsidRDefault="001B11B6" w:rsidP="00257429">
      <w:pPr>
        <w:rPr>
          <w:rPrChange w:id="4110" w:author="José Fonseca" w:date="2015-11-10T15:49:00Z">
            <w:rPr/>
          </w:rPrChange>
        </w:rPr>
      </w:pPr>
      <w:r w:rsidRPr="001A6752">
        <w:rPr>
          <w:rPrChange w:id="4111" w:author="José Fonseca" w:date="2015-11-10T15:49:00Z">
            <w:rPr/>
          </w:rPrChange>
        </w:rPr>
        <w:t>A aplicação, para telemóvel, conseguiu pontuação máxi</w:t>
      </w:r>
      <w:r w:rsidR="00B53C1D" w:rsidRPr="001A6752">
        <w:rPr>
          <w:rPrChange w:id="4112" w:author="José Fonseca" w:date="2015-11-10T15:49:00Z">
            <w:rPr/>
          </w:rPrChange>
        </w:rPr>
        <w:t xml:space="preserve">ma na experiência de utilizador </w:t>
      </w:r>
      <w:r w:rsidRPr="001A6752">
        <w:rPr>
          <w:rPrChange w:id="4113" w:author="José Fonseca" w:date="2015-11-10T15:49:00Z">
            <w:rPr/>
          </w:rPrChange>
        </w:rPr>
        <w:t>(Anexo C2).</w:t>
      </w:r>
      <w:r w:rsidR="00B53C1D" w:rsidRPr="001A6752">
        <w:rPr>
          <w:rPrChange w:id="4114" w:author="José Fonseca" w:date="2015-11-10T15:49:00Z">
            <w:rPr/>
          </w:rPrChange>
        </w:rPr>
        <w:t xml:space="preserve"> Os testes incluíram </w:t>
      </w:r>
      <w:r w:rsidR="005A257D" w:rsidRPr="001A6752">
        <w:rPr>
          <w:rPrChange w:id="4115" w:author="José Fonseca" w:date="2015-11-10T15:49:00Z">
            <w:rPr/>
          </w:rPrChange>
        </w:rPr>
        <w:t>configuração da viewport</w:t>
      </w:r>
      <w:r w:rsidR="00786517" w:rsidRPr="001A6752">
        <w:rPr>
          <w:rPrChange w:id="4116" w:author="José Fonseca" w:date="2015-11-10T15:49:00Z">
            <w:rPr/>
          </w:rPrChange>
        </w:rPr>
        <w:t xml:space="preserve">, dimensionamento do conteúdo em </w:t>
      </w:r>
      <w:r w:rsidR="00B256E2" w:rsidRPr="001A6752">
        <w:rPr>
          <w:rPrChange w:id="4117" w:author="José Fonseca" w:date="2015-11-10T15:49:00Z">
            <w:rPr/>
          </w:rPrChange>
        </w:rPr>
        <w:t>função</w:t>
      </w:r>
      <w:r w:rsidR="00786517" w:rsidRPr="001A6752">
        <w:rPr>
          <w:rPrChange w:id="4118" w:author="José Fonseca" w:date="2015-11-10T15:49:00Z">
            <w:rPr/>
          </w:rPrChange>
        </w:rPr>
        <w:t xml:space="preserve"> da janela atual, dimensionamento adequado de elementos táteis e sem a utilização de plugins.</w:t>
      </w:r>
    </w:p>
    <w:p w14:paraId="432FE177" w14:textId="77777777" w:rsidR="001D63BD" w:rsidRPr="001A6752" w:rsidRDefault="00806125" w:rsidP="00257429">
      <w:pPr>
        <w:rPr>
          <w:rPrChange w:id="4119" w:author="José Fonseca" w:date="2015-11-10T15:49:00Z">
            <w:rPr/>
          </w:rPrChange>
        </w:rPr>
      </w:pPr>
      <w:r w:rsidRPr="001A6752">
        <w:rPr>
          <w:rPrChange w:id="4120" w:author="José Fonseca" w:date="2015-11-10T15:49:00Z">
            <w:rPr/>
          </w:rPrChange>
        </w:rPr>
        <w:t>Para computador</w:t>
      </w:r>
      <w:r w:rsidR="00FC2803" w:rsidRPr="001A6752">
        <w:rPr>
          <w:rPrChange w:id="4121" w:author="José Fonseca" w:date="2015-11-10T15:49:00Z">
            <w:rPr/>
          </w:rPrChange>
        </w:rPr>
        <w:t>, a aplicação foi avaliada</w:t>
      </w:r>
      <w:r w:rsidR="00786517" w:rsidRPr="001A6752">
        <w:rPr>
          <w:rPrChange w:id="4122" w:author="José Fonseca" w:date="2015-11-10T15:49:00Z">
            <w:rPr/>
          </w:rPrChange>
        </w:rPr>
        <w:t>,</w:t>
      </w:r>
      <w:r w:rsidR="00FC2803" w:rsidRPr="001A6752">
        <w:rPr>
          <w:rPrChange w:id="4123" w:author="José Fonseca" w:date="2015-11-10T15:49:00Z">
            <w:rPr/>
          </w:rPrChange>
        </w:rPr>
        <w:t xml:space="preserve"> </w:t>
      </w:r>
      <w:r w:rsidR="00786517" w:rsidRPr="001A6752">
        <w:rPr>
          <w:rPrChange w:id="4124" w:author="José Fonseca" w:date="2015-11-10T15:49:00Z">
            <w:rPr/>
          </w:rPrChange>
        </w:rPr>
        <w:t xml:space="preserve">em termos de desempenho, </w:t>
      </w:r>
      <w:r w:rsidR="00FC2803" w:rsidRPr="001A6752">
        <w:rPr>
          <w:rPrChange w:id="4125" w:author="José Fonseca" w:date="2015-11-10T15:49:00Z">
            <w:rPr/>
          </w:rPrChange>
        </w:rPr>
        <w:t>com uma</w:t>
      </w:r>
      <w:r w:rsidRPr="001A6752">
        <w:rPr>
          <w:rPrChange w:id="4126" w:author="José Fonseca" w:date="2015-11-10T15:49:00Z">
            <w:rPr/>
          </w:rPrChange>
        </w:rPr>
        <w:t xml:space="preserve"> pontuação </w:t>
      </w:r>
      <w:r w:rsidR="00FC2803" w:rsidRPr="001A6752">
        <w:rPr>
          <w:rPrChange w:id="4127" w:author="José Fonseca" w:date="2015-11-10T15:49:00Z">
            <w:rPr/>
          </w:rPrChange>
        </w:rPr>
        <w:t>excelente</w:t>
      </w:r>
      <w:r w:rsidRPr="001A6752">
        <w:rPr>
          <w:rPrChange w:id="4128" w:author="José Fonseca" w:date="2015-11-10T15:49:00Z">
            <w:rPr/>
          </w:rPrChange>
        </w:rPr>
        <w:t xml:space="preserve"> co</w:t>
      </w:r>
      <w:r w:rsidR="007F7726" w:rsidRPr="001A6752">
        <w:rPr>
          <w:rPrChange w:id="4129" w:author="José Fonseca" w:date="2015-11-10T15:49:00Z">
            <w:rPr/>
          </w:rPrChange>
        </w:rPr>
        <w:t>n</w:t>
      </w:r>
      <w:r w:rsidR="00B93B36" w:rsidRPr="001A6752">
        <w:rPr>
          <w:rPrChange w:id="4130" w:author="José Fonseca" w:date="2015-11-10T15:49:00Z">
            <w:rPr/>
          </w:rPrChange>
        </w:rPr>
        <w:t>tendo só alguns avisos (Anexo C3</w:t>
      </w:r>
      <w:r w:rsidRPr="001A6752">
        <w:rPr>
          <w:rPrChange w:id="4131" w:author="José Fonseca" w:date="2015-11-10T15:49:00Z">
            <w:rPr/>
          </w:rPrChange>
        </w:rPr>
        <w:t>).</w:t>
      </w:r>
      <w:r w:rsidR="00786517" w:rsidRPr="001A6752">
        <w:rPr>
          <w:rPrChange w:id="4132" w:author="José Fonseca" w:date="2015-11-10T15:49:00Z">
            <w:rPr/>
          </w:rPrChange>
        </w:rPr>
        <w:t xml:space="preserve"> Os avisos </w:t>
      </w:r>
      <w:r w:rsidR="00B256E2" w:rsidRPr="001A6752">
        <w:rPr>
          <w:rPrChange w:id="4133" w:author="José Fonseca" w:date="2015-11-10T15:49:00Z">
            <w:rPr/>
          </w:rPrChange>
        </w:rPr>
        <w:t>incluíram</w:t>
      </w:r>
      <w:r w:rsidR="00786517" w:rsidRPr="001A6752">
        <w:rPr>
          <w:rPrChange w:id="4134" w:author="José Fonseca" w:date="2015-11-10T15:49:00Z">
            <w:rPr/>
          </w:rPrChange>
        </w:rPr>
        <w:t xml:space="preserve"> também</w:t>
      </w:r>
      <w:r w:rsidR="005F47FD" w:rsidRPr="001A6752">
        <w:rPr>
          <w:rPrChange w:id="4135" w:author="José Fonseca" w:date="2015-11-10T15:49:00Z">
            <w:rPr/>
          </w:rPrChange>
        </w:rPr>
        <w:t>,</w:t>
      </w:r>
      <w:r w:rsidR="00786517" w:rsidRPr="001A6752">
        <w:rPr>
          <w:rPrChange w:id="4136" w:author="José Fonseca" w:date="2015-11-10T15:49:00Z">
            <w:rPr/>
          </w:rPrChange>
        </w:rPr>
        <w:t xml:space="preserve"> </w:t>
      </w:r>
      <w:r w:rsidR="005F47FD" w:rsidRPr="001A6752">
        <w:rPr>
          <w:rPrChange w:id="4137" w:author="José Fonseca" w:date="2015-11-10T15:49:00Z">
            <w:rPr/>
          </w:rPrChange>
        </w:rPr>
        <w:t>compactação</w:t>
      </w:r>
      <w:r w:rsidR="00786517" w:rsidRPr="001A6752">
        <w:rPr>
          <w:rPrChange w:id="4138" w:author="José Fonseca" w:date="2015-11-10T15:49:00Z">
            <w:rPr/>
          </w:rPrChange>
        </w:rPr>
        <w:t xml:space="preserve"> de CSS</w:t>
      </w:r>
      <w:r w:rsidR="005F47FD" w:rsidRPr="001A6752">
        <w:rPr>
          <w:rPrChange w:id="4139" w:author="José Fonseca" w:date="2015-11-10T15:49:00Z">
            <w:rPr/>
          </w:rPrChange>
        </w:rPr>
        <w:t>/</w:t>
      </w:r>
      <w:r w:rsidR="00786517" w:rsidRPr="001A6752">
        <w:rPr>
          <w:rPrChange w:id="4140" w:author="José Fonseca" w:date="2015-11-10T15:49:00Z">
            <w:rPr/>
          </w:rPrChange>
        </w:rPr>
        <w:t>HTML</w:t>
      </w:r>
      <w:r w:rsidR="005F47FD" w:rsidRPr="001A6752">
        <w:rPr>
          <w:rPrChange w:id="4141" w:author="José Fonseca" w:date="2015-11-10T15:49:00Z">
            <w:rPr/>
          </w:rPrChange>
        </w:rPr>
        <w:t xml:space="preserve"> de 6% e utilização da cache do navegador. Mas, tal como no caso do telemóvel, não se justifica fazer compactação tão pequena e nesta aplicação, não se consegue utilizar a cache eficientemente devido aos visuais dinâmicos da aplicação, especialmente do mapa de boleias.</w:t>
      </w:r>
    </w:p>
    <w:p w14:paraId="1EE9718B" w14:textId="77777777" w:rsidR="00EA7C80" w:rsidRPr="001A6752" w:rsidRDefault="00581715" w:rsidP="00257429">
      <w:pPr>
        <w:rPr>
          <w:rPrChange w:id="4142" w:author="José Fonseca" w:date="2015-11-10T15:49:00Z">
            <w:rPr/>
          </w:rPrChange>
        </w:rPr>
        <w:sectPr w:rsidR="00EA7C80" w:rsidRPr="001A6752">
          <w:headerReference w:type="default" r:id="rId27"/>
          <w:pgSz w:w="11906" w:h="16838"/>
          <w:pgMar w:top="1417" w:right="1701" w:bottom="1417" w:left="1701" w:header="708" w:footer="708" w:gutter="0"/>
          <w:cols w:space="708"/>
          <w:docGrid w:linePitch="360"/>
        </w:sectPr>
      </w:pPr>
      <w:r w:rsidRPr="001A6752">
        <w:rPr>
          <w:rPrChange w:id="4143" w:author="José Fonseca" w:date="2015-11-10T15:49:00Z">
            <w:rPr/>
          </w:rPrChange>
        </w:rPr>
        <w:t xml:space="preserve"> </w:t>
      </w:r>
    </w:p>
    <w:p w14:paraId="7CB596C4" w14:textId="77777777" w:rsidR="003369D8" w:rsidRPr="001A6752" w:rsidRDefault="008C25FF" w:rsidP="000A0CE2">
      <w:pPr>
        <w:pStyle w:val="Heading1"/>
        <w:rPr>
          <w:rPrChange w:id="4144" w:author="José Fonseca" w:date="2015-11-10T15:49:00Z">
            <w:rPr/>
          </w:rPrChange>
        </w:rPr>
      </w:pPr>
      <w:bookmarkStart w:id="4145" w:name="_Toc434846663"/>
      <w:bookmarkStart w:id="4146" w:name="_Toc434848119"/>
      <w:r w:rsidRPr="001A6752">
        <w:rPr>
          <w:rPrChange w:id="4147" w:author="José Fonseca" w:date="2015-11-10T15:49:00Z">
            <w:rPr/>
          </w:rPrChange>
        </w:rPr>
        <w:lastRenderedPageBreak/>
        <w:t>Conclus</w:t>
      </w:r>
      <w:r w:rsidR="002C555E" w:rsidRPr="001A6752">
        <w:rPr>
          <w:rPrChange w:id="4148" w:author="José Fonseca" w:date="2015-11-10T15:49:00Z">
            <w:rPr/>
          </w:rPrChange>
        </w:rPr>
        <w:t>ão</w:t>
      </w:r>
      <w:bookmarkEnd w:id="4145"/>
      <w:bookmarkEnd w:id="4146"/>
    </w:p>
    <w:p w14:paraId="5D65E306" w14:textId="77777777" w:rsidR="00536F2A" w:rsidRPr="001A6752" w:rsidRDefault="009C66BE" w:rsidP="00536F2A">
      <w:pPr>
        <w:rPr>
          <w:rPrChange w:id="4149" w:author="José Fonseca" w:date="2015-11-10T15:49:00Z">
            <w:rPr/>
          </w:rPrChange>
        </w:rPr>
      </w:pPr>
      <w:r w:rsidRPr="001A6752">
        <w:rPr>
          <w:rPrChange w:id="4150" w:author="José Fonseca" w:date="2015-11-10T15:49:00Z">
            <w:rPr/>
          </w:rPrChange>
        </w:rPr>
        <w:t>F</w:t>
      </w:r>
      <w:r w:rsidR="007378EA" w:rsidRPr="001A6752">
        <w:rPr>
          <w:rPrChange w:id="4151" w:author="José Fonseca" w:date="2015-11-10T15:49:00Z">
            <w:rPr/>
          </w:rPrChange>
        </w:rPr>
        <w:t>oi proposta uma aplicação web de organização de boleias para um grupo de docentes do com funcionalidades específicas como automatização de escolha de condutor</w:t>
      </w:r>
      <w:r w:rsidR="00484952" w:rsidRPr="001A6752">
        <w:rPr>
          <w:rPrChange w:id="4152" w:author="José Fonseca" w:date="2015-11-10T15:49:00Z">
            <w:rPr/>
          </w:rPrChange>
        </w:rPr>
        <w:t>, estatísticas dos passageiros e um mapa de boleias único. No entanto, só foi possível alguns desses objetivos que incluíram</w:t>
      </w:r>
      <w:r w:rsidR="00D43D75" w:rsidRPr="001A6752">
        <w:rPr>
          <w:rPrChange w:id="4153" w:author="José Fonseca" w:date="2015-11-10T15:49:00Z">
            <w:rPr/>
          </w:rPrChange>
        </w:rPr>
        <w:t xml:space="preserve"> os objetivos mais básicos e com prioridade mais alta</w:t>
      </w:r>
      <w:r w:rsidR="00484952" w:rsidRPr="001A6752">
        <w:rPr>
          <w:rPrChange w:id="4154" w:author="José Fonseca" w:date="2015-11-10T15:49:00Z">
            <w:rPr/>
          </w:rPrChange>
        </w:rPr>
        <w:t>:</w:t>
      </w:r>
    </w:p>
    <w:p w14:paraId="28C346E8" w14:textId="77777777" w:rsidR="00484952" w:rsidRPr="001A6752" w:rsidRDefault="00484952" w:rsidP="00484952">
      <w:pPr>
        <w:pStyle w:val="ListParagraph"/>
        <w:numPr>
          <w:ilvl w:val="0"/>
          <w:numId w:val="43"/>
        </w:numPr>
        <w:rPr>
          <w:rPrChange w:id="4155" w:author="José Fonseca" w:date="2015-11-10T15:49:00Z">
            <w:rPr/>
          </w:rPrChange>
        </w:rPr>
      </w:pPr>
      <w:r w:rsidRPr="001A6752">
        <w:rPr>
          <w:rPrChange w:id="4156" w:author="José Fonseca" w:date="2015-11-10T15:49:00Z">
            <w:rPr/>
          </w:rPrChange>
        </w:rPr>
        <w:t>Registar, alterar e e</w:t>
      </w:r>
      <w:r w:rsidR="00CD0E9F" w:rsidRPr="001A6752">
        <w:rPr>
          <w:rPrChange w:id="4157" w:author="José Fonseca" w:date="2015-11-10T15:49:00Z">
            <w:rPr/>
          </w:rPrChange>
        </w:rPr>
        <w:t>liminar utilizadores.</w:t>
      </w:r>
    </w:p>
    <w:p w14:paraId="6683F112" w14:textId="77777777" w:rsidR="00484952" w:rsidRPr="001A6752" w:rsidRDefault="00484952" w:rsidP="00484952">
      <w:pPr>
        <w:pStyle w:val="ListParagraph"/>
        <w:numPr>
          <w:ilvl w:val="0"/>
          <w:numId w:val="43"/>
        </w:numPr>
        <w:rPr>
          <w:rPrChange w:id="4158" w:author="José Fonseca" w:date="2015-11-10T15:49:00Z">
            <w:rPr/>
          </w:rPrChange>
        </w:rPr>
      </w:pPr>
      <w:r w:rsidRPr="001A6752">
        <w:rPr>
          <w:rPrChange w:id="4159" w:author="José Fonseca" w:date="2015-11-10T15:49:00Z">
            <w:rPr/>
          </w:rPrChange>
        </w:rPr>
        <w:t>Organizar pedidos e ofertas de boleias dentro do grupo.</w:t>
      </w:r>
    </w:p>
    <w:p w14:paraId="6EC4219E" w14:textId="77777777" w:rsidR="00484952" w:rsidRPr="001A6752" w:rsidRDefault="00484952" w:rsidP="00484952">
      <w:pPr>
        <w:pStyle w:val="ListParagraph"/>
        <w:numPr>
          <w:ilvl w:val="0"/>
          <w:numId w:val="43"/>
        </w:numPr>
        <w:rPr>
          <w:lang w:eastAsia="ja-JP"/>
          <w:rPrChange w:id="4160" w:author="José Fonseca" w:date="2015-11-10T15:49:00Z">
            <w:rPr>
              <w:lang w:eastAsia="ja-JP"/>
            </w:rPr>
          </w:rPrChange>
        </w:rPr>
      </w:pPr>
      <w:r w:rsidRPr="001A6752">
        <w:rPr>
          <w:lang w:eastAsia="ja-JP"/>
          <w:rPrChange w:id="4161" w:author="José Fonseca" w:date="2015-11-10T15:49:00Z">
            <w:rPr>
              <w:lang w:eastAsia="ja-JP"/>
            </w:rPr>
          </w:rPrChange>
        </w:rPr>
        <w:t>Contabilizar boleias efetuadas</w:t>
      </w:r>
      <w:r w:rsidR="00CD0E9F" w:rsidRPr="001A6752">
        <w:rPr>
          <w:lang w:eastAsia="ja-JP"/>
          <w:rPrChange w:id="4162" w:author="José Fonseca" w:date="2015-11-10T15:49:00Z">
            <w:rPr>
              <w:lang w:eastAsia="ja-JP"/>
            </w:rPr>
          </w:rPrChange>
        </w:rPr>
        <w:t xml:space="preserve"> e recebidas.</w:t>
      </w:r>
    </w:p>
    <w:p w14:paraId="754AA1AE" w14:textId="77777777" w:rsidR="00484952" w:rsidRPr="001A6752" w:rsidRDefault="00484952" w:rsidP="00484952">
      <w:pPr>
        <w:pStyle w:val="ListParagraph"/>
        <w:numPr>
          <w:ilvl w:val="0"/>
          <w:numId w:val="43"/>
        </w:numPr>
        <w:rPr>
          <w:rPrChange w:id="4163" w:author="José Fonseca" w:date="2015-11-10T15:49:00Z">
            <w:rPr/>
          </w:rPrChange>
        </w:rPr>
      </w:pPr>
      <w:r w:rsidRPr="001A6752">
        <w:rPr>
          <w:rPrChange w:id="4164" w:author="José Fonseca" w:date="2015-11-10T15:49:00Z">
            <w:rPr/>
          </w:rPrChange>
        </w:rPr>
        <w:t xml:space="preserve">Registar as alterações </w:t>
      </w:r>
      <w:r w:rsidR="00CD0E9F" w:rsidRPr="001A6752">
        <w:rPr>
          <w:rPrChange w:id="4165" w:author="José Fonseca" w:date="2015-11-10T15:49:00Z">
            <w:rPr/>
          </w:rPrChange>
        </w:rPr>
        <w:t>mais relevantes à base de dados.</w:t>
      </w:r>
    </w:p>
    <w:p w14:paraId="4B299702" w14:textId="77777777" w:rsidR="00484952" w:rsidRPr="001A6752" w:rsidRDefault="00484952" w:rsidP="00484952">
      <w:pPr>
        <w:pStyle w:val="ListParagraph"/>
        <w:numPr>
          <w:ilvl w:val="0"/>
          <w:numId w:val="43"/>
        </w:numPr>
        <w:rPr>
          <w:rPrChange w:id="4166" w:author="José Fonseca" w:date="2015-11-10T15:49:00Z">
            <w:rPr/>
          </w:rPrChange>
        </w:rPr>
      </w:pPr>
      <w:r w:rsidRPr="001A6752">
        <w:rPr>
          <w:rPrChange w:id="4167" w:author="José Fonseca" w:date="2015-11-10T15:49:00Z">
            <w:rPr/>
          </w:rPrChange>
        </w:rPr>
        <w:t>Interface eficiente e intuitiva</w:t>
      </w:r>
      <w:r w:rsidR="00CD0E9F" w:rsidRPr="001A6752">
        <w:rPr>
          <w:rPrChange w:id="4168" w:author="José Fonseca" w:date="2015-11-10T15:49:00Z">
            <w:rPr/>
          </w:rPrChange>
        </w:rPr>
        <w:t>.</w:t>
      </w:r>
    </w:p>
    <w:p w14:paraId="1592F8E0" w14:textId="77777777" w:rsidR="008D6E87" w:rsidRPr="001A6752" w:rsidRDefault="008D6E87" w:rsidP="000A0CE2">
      <w:pPr>
        <w:rPr>
          <w:rPrChange w:id="4169" w:author="José Fonseca" w:date="2015-11-10T15:49:00Z">
            <w:rPr/>
          </w:rPrChange>
        </w:rPr>
      </w:pPr>
      <w:r w:rsidRPr="001A6752">
        <w:rPr>
          <w:rPrChange w:id="4170" w:author="José Fonseca" w:date="2015-11-10T15:49:00Z">
            <w:rPr/>
          </w:rPrChange>
        </w:rPr>
        <w:t xml:space="preserve">No entanto, não </w:t>
      </w:r>
      <w:r w:rsidR="00735968" w:rsidRPr="001A6752">
        <w:rPr>
          <w:rPrChange w:id="4171" w:author="José Fonseca" w:date="2015-11-10T15:49:00Z">
            <w:rPr/>
          </w:rPrChange>
        </w:rPr>
        <w:t>foi possível</w:t>
      </w:r>
      <w:r w:rsidRPr="001A6752">
        <w:rPr>
          <w:rPrChange w:id="4172" w:author="José Fonseca" w:date="2015-11-10T15:49:00Z">
            <w:rPr/>
          </w:rPrChange>
        </w:rPr>
        <w:t xml:space="preserve"> completar todos os objetivos previstos até à finalização deste relatório. Nomeadamente, os objetivos que não consegui completar foram:</w:t>
      </w:r>
    </w:p>
    <w:p w14:paraId="42627859" w14:textId="77777777" w:rsidR="00735968" w:rsidRPr="001A6752" w:rsidRDefault="00735968" w:rsidP="00A71114">
      <w:pPr>
        <w:pStyle w:val="ListParagraph"/>
        <w:numPr>
          <w:ilvl w:val="0"/>
          <w:numId w:val="29"/>
        </w:numPr>
        <w:rPr>
          <w:rPrChange w:id="4173" w:author="José Fonseca" w:date="2015-11-10T15:49:00Z">
            <w:rPr/>
          </w:rPrChange>
        </w:rPr>
      </w:pPr>
      <w:r w:rsidRPr="001A6752">
        <w:rPr>
          <w:rPrChange w:id="4174" w:author="José Fonseca" w:date="2015-11-10T15:49:00Z">
            <w:rPr/>
          </w:rPrChange>
        </w:rPr>
        <w:t>Duplicar mapas de boleias p</w:t>
      </w:r>
      <w:r w:rsidR="00CD0E9F" w:rsidRPr="001A6752">
        <w:rPr>
          <w:rPrChange w:id="4175" w:author="José Fonseca" w:date="2015-11-10T15:49:00Z">
            <w:rPr/>
          </w:rPrChange>
        </w:rPr>
        <w:t>ara semestres, anos</w:t>
      </w:r>
      <w:r w:rsidRPr="001A6752">
        <w:rPr>
          <w:rPrChange w:id="4176" w:author="José Fonseca" w:date="2015-11-10T15:49:00Z">
            <w:rPr/>
          </w:rPrChange>
        </w:rPr>
        <w:t xml:space="preserve">. </w:t>
      </w:r>
    </w:p>
    <w:p w14:paraId="56AFD967" w14:textId="77777777" w:rsidR="00735968" w:rsidRPr="001A6752" w:rsidRDefault="00735968" w:rsidP="00A71114">
      <w:pPr>
        <w:pStyle w:val="ListParagraph"/>
        <w:numPr>
          <w:ilvl w:val="0"/>
          <w:numId w:val="29"/>
        </w:numPr>
        <w:rPr>
          <w:rPrChange w:id="4177" w:author="José Fonseca" w:date="2015-11-10T15:49:00Z">
            <w:rPr/>
          </w:rPrChange>
        </w:rPr>
      </w:pPr>
      <w:r w:rsidRPr="001A6752">
        <w:rPr>
          <w:rPrChange w:id="4178" w:author="José Fonseca" w:date="2015-11-10T15:49:00Z">
            <w:rPr/>
          </w:rPrChange>
        </w:rPr>
        <w:t>Preencher mapas automaticamente de acordo com as boleia</w:t>
      </w:r>
      <w:r w:rsidR="00CD0E9F" w:rsidRPr="001A6752">
        <w:rPr>
          <w:rPrChange w:id="4179" w:author="José Fonseca" w:date="2015-11-10T15:49:00Z">
            <w:rPr/>
          </w:rPrChange>
        </w:rPr>
        <w:t>s contabilizadas de cada membro.</w:t>
      </w:r>
    </w:p>
    <w:p w14:paraId="333433EA" w14:textId="77777777" w:rsidR="00735968" w:rsidRPr="001A6752" w:rsidRDefault="00735968" w:rsidP="00A71114">
      <w:pPr>
        <w:pStyle w:val="ListParagraph"/>
        <w:numPr>
          <w:ilvl w:val="0"/>
          <w:numId w:val="29"/>
        </w:numPr>
        <w:rPr>
          <w:rPrChange w:id="4180" w:author="José Fonseca" w:date="2015-11-10T15:49:00Z">
            <w:rPr/>
          </w:rPrChange>
        </w:rPr>
      </w:pPr>
      <w:r w:rsidRPr="001A6752">
        <w:rPr>
          <w:lang w:eastAsia="ja-JP"/>
          <w:rPrChange w:id="4181" w:author="José Fonseca" w:date="2015-11-10T15:49:00Z">
            <w:rPr>
              <w:lang w:eastAsia="ja-JP"/>
            </w:rPr>
          </w:rPrChange>
        </w:rPr>
        <w:t>Enviar notificações por email acerca das próximas boleias ou alterações de boleias que afetam</w:t>
      </w:r>
      <w:r w:rsidR="00CD0E9F" w:rsidRPr="001A6752">
        <w:rPr>
          <w:lang w:eastAsia="ja-JP"/>
          <w:rPrChange w:id="4182" w:author="José Fonseca" w:date="2015-11-10T15:49:00Z">
            <w:rPr>
              <w:lang w:eastAsia="ja-JP"/>
            </w:rPr>
          </w:rPrChange>
        </w:rPr>
        <w:t xml:space="preserve"> o utilizador.</w:t>
      </w:r>
    </w:p>
    <w:p w14:paraId="74B85645" w14:textId="77777777" w:rsidR="00CD0E9F" w:rsidRPr="001A6752" w:rsidRDefault="00735968" w:rsidP="00A71114">
      <w:pPr>
        <w:pStyle w:val="ListParagraph"/>
        <w:numPr>
          <w:ilvl w:val="0"/>
          <w:numId w:val="29"/>
        </w:numPr>
        <w:rPr>
          <w:lang w:eastAsia="ja-JP"/>
          <w:rPrChange w:id="4183" w:author="José Fonseca" w:date="2015-11-10T15:49:00Z">
            <w:rPr>
              <w:lang w:eastAsia="ja-JP"/>
            </w:rPr>
          </w:rPrChange>
        </w:rPr>
      </w:pPr>
      <w:r w:rsidRPr="001A6752">
        <w:rPr>
          <w:rPrChange w:id="4184" w:author="José Fonseca" w:date="2015-11-10T15:49:00Z">
            <w:rPr/>
          </w:rPrChange>
        </w:rPr>
        <w:t>Calcular a redução da pegada de carbono</w:t>
      </w:r>
      <w:r w:rsidR="00CD0E9F" w:rsidRPr="001A6752">
        <w:rPr>
          <w:lang w:eastAsia="ja-JP"/>
          <w:rPrChange w:id="4185" w:author="José Fonseca" w:date="2015-11-10T15:49:00Z">
            <w:rPr>
              <w:lang w:eastAsia="ja-JP"/>
            </w:rPr>
          </w:rPrChange>
        </w:rPr>
        <w:t xml:space="preserve">. </w:t>
      </w:r>
    </w:p>
    <w:p w14:paraId="5ED29318" w14:textId="77777777" w:rsidR="00735968" w:rsidRPr="001A6752" w:rsidRDefault="00735968" w:rsidP="00A71114">
      <w:pPr>
        <w:pStyle w:val="ListParagraph"/>
        <w:numPr>
          <w:ilvl w:val="0"/>
          <w:numId w:val="29"/>
        </w:numPr>
        <w:rPr>
          <w:lang w:eastAsia="ja-JP"/>
          <w:rPrChange w:id="4186" w:author="José Fonseca" w:date="2015-11-10T15:49:00Z">
            <w:rPr>
              <w:lang w:eastAsia="ja-JP"/>
            </w:rPr>
          </w:rPrChange>
        </w:rPr>
      </w:pPr>
      <w:r w:rsidRPr="001A6752">
        <w:rPr>
          <w:rPrChange w:id="4187" w:author="José Fonseca" w:date="2015-11-10T15:49:00Z">
            <w:rPr/>
          </w:rPrChange>
        </w:rPr>
        <w:t>Sincroniz</w:t>
      </w:r>
      <w:r w:rsidR="00157D48" w:rsidRPr="001A6752">
        <w:rPr>
          <w:rPrChange w:id="4188" w:author="José Fonseca" w:date="2015-11-10T15:49:00Z">
            <w:rPr/>
          </w:rPrChange>
        </w:rPr>
        <w:t xml:space="preserve">ar </w:t>
      </w:r>
      <w:r w:rsidRPr="001A6752">
        <w:rPr>
          <w:rPrChange w:id="4189" w:author="José Fonseca" w:date="2015-11-10T15:49:00Z">
            <w:rPr/>
          </w:rPrChange>
        </w:rPr>
        <w:t>a BD das boleias com o Google Spreadsheet</w:t>
      </w:r>
      <w:r w:rsidR="00CD0E9F" w:rsidRPr="001A6752">
        <w:rPr>
          <w:lang w:eastAsia="ja-JP"/>
          <w:rPrChange w:id="4190" w:author="José Fonseca" w:date="2015-11-10T15:49:00Z">
            <w:rPr>
              <w:lang w:eastAsia="ja-JP"/>
            </w:rPr>
          </w:rPrChange>
        </w:rPr>
        <w:t>.</w:t>
      </w:r>
    </w:p>
    <w:p w14:paraId="4F61EDA3" w14:textId="77777777" w:rsidR="00735968" w:rsidRPr="001A6752" w:rsidRDefault="00735968" w:rsidP="00A71114">
      <w:pPr>
        <w:pStyle w:val="ListParagraph"/>
        <w:numPr>
          <w:ilvl w:val="0"/>
          <w:numId w:val="29"/>
        </w:numPr>
        <w:rPr>
          <w:rPrChange w:id="4191" w:author="José Fonseca" w:date="2015-11-10T15:49:00Z">
            <w:rPr/>
          </w:rPrChange>
        </w:rPr>
      </w:pPr>
      <w:r w:rsidRPr="001A6752">
        <w:rPr>
          <w:rPrChange w:id="4192" w:author="José Fonseca" w:date="2015-11-10T15:49:00Z">
            <w:rPr/>
          </w:rPrChange>
        </w:rPr>
        <w:t>Criar cópias de segurança dos mapas de boleias</w:t>
      </w:r>
      <w:r w:rsidR="00CD0E9F" w:rsidRPr="001A6752">
        <w:rPr>
          <w:rPrChange w:id="4193" w:author="José Fonseca" w:date="2015-11-10T15:49:00Z">
            <w:rPr/>
          </w:rPrChange>
        </w:rPr>
        <w:t>.</w:t>
      </w:r>
    </w:p>
    <w:p w14:paraId="7AE671F5" w14:textId="77777777" w:rsidR="00D43D75" w:rsidRPr="001A6752" w:rsidRDefault="00CD0E9F" w:rsidP="00735968">
      <w:pPr>
        <w:rPr>
          <w:rPrChange w:id="4194" w:author="José Fonseca" w:date="2015-11-10T15:49:00Z">
            <w:rPr/>
          </w:rPrChange>
        </w:rPr>
      </w:pPr>
      <w:r w:rsidRPr="001A6752">
        <w:rPr>
          <w:rPrChange w:id="4195" w:author="José Fonseca" w:date="2015-11-10T15:49:00Z">
            <w:rPr/>
          </w:rPrChange>
        </w:rPr>
        <w:t xml:space="preserve">Os objetivos anteriores não foram completos devido à falta de tempo por parte do autor. </w:t>
      </w:r>
      <w:r w:rsidR="00D43D75" w:rsidRPr="001A6752">
        <w:rPr>
          <w:rPrChange w:id="4196" w:author="José Fonseca" w:date="2015-11-10T15:49:00Z">
            <w:rPr/>
          </w:rPrChange>
        </w:rPr>
        <w:t>A aplicação encontra-se no site carpooling-vascof.rhcloud.com na presente data de entrega do relatório (Novembro, 2015) com as funcionalidades anteriormente mencionadas.</w:t>
      </w:r>
    </w:p>
    <w:p w14:paraId="75AECBD9" w14:textId="77777777" w:rsidR="00FE6D6E" w:rsidRPr="001A6752" w:rsidRDefault="00281C90" w:rsidP="00257429">
      <w:pPr>
        <w:rPr>
          <w:rPrChange w:id="4197" w:author="José Fonseca" w:date="2015-11-10T15:49:00Z">
            <w:rPr/>
          </w:rPrChange>
        </w:rPr>
      </w:pPr>
      <w:r w:rsidRPr="001A6752">
        <w:rPr>
          <w:rPrChange w:id="4198" w:author="José Fonseca" w:date="2015-11-10T15:49:00Z">
            <w:rPr/>
          </w:rPrChange>
        </w:rPr>
        <w:t>Para futuro trabalho, prevê-</w:t>
      </w:r>
      <w:r w:rsidR="00D43D75" w:rsidRPr="001A6752">
        <w:rPr>
          <w:rPrChange w:id="4199" w:author="José Fonseca" w:date="2015-11-10T15:49:00Z">
            <w:rPr/>
          </w:rPrChange>
        </w:rPr>
        <w:t>se a completação dos objetivos que não foram completados</w:t>
      </w:r>
      <w:r w:rsidRPr="001A6752">
        <w:rPr>
          <w:rPrChange w:id="4200" w:author="José Fonseca" w:date="2015-11-10T15:49:00Z">
            <w:rPr/>
          </w:rPrChange>
        </w:rPr>
        <w:t xml:space="preserve"> e a expansão da </w:t>
      </w:r>
      <w:r w:rsidR="00D43D75" w:rsidRPr="001A6752">
        <w:rPr>
          <w:rPrChange w:id="4201" w:author="José Fonseca" w:date="2015-11-10T15:49:00Z">
            <w:rPr/>
          </w:rPrChange>
        </w:rPr>
        <w:t>aplicação</w:t>
      </w:r>
      <w:r w:rsidRPr="001A6752">
        <w:rPr>
          <w:rPrChange w:id="4202" w:author="José Fonseca" w:date="2015-11-10T15:49:00Z">
            <w:rPr/>
          </w:rPrChange>
        </w:rPr>
        <w:t xml:space="preserve"> para um mercado global, ou seja, tornar a aplicação disponível e operacional para qualquer utilizador e não só para um grupo específico de pessoas.</w:t>
      </w:r>
    </w:p>
    <w:p w14:paraId="4DCF29CF" w14:textId="77777777" w:rsidR="009C66BE" w:rsidRPr="001A6752" w:rsidRDefault="009C66BE" w:rsidP="009C66BE">
      <w:pPr>
        <w:rPr>
          <w:rPrChange w:id="4203" w:author="José Fonseca" w:date="2015-11-10T15:49:00Z">
            <w:rPr/>
          </w:rPrChange>
        </w:rPr>
      </w:pPr>
      <w:r w:rsidRPr="001A6752">
        <w:rPr>
          <w:rPrChange w:id="4204" w:author="José Fonseca" w:date="2015-11-10T15:49:00Z">
            <w:rPr/>
          </w:rPrChange>
        </w:rPr>
        <w:t>Concluindo, o que me levou a trabalhar neste projeto foi a oportunidade de abrangir os meus conhecimentos em programação web e design web e a oportunidade de aplicar os conhecimentos que ganhei ao longo do curso num projeto que visa responder a necessidades reais.</w:t>
      </w:r>
    </w:p>
    <w:p w14:paraId="1F83CC48" w14:textId="77777777" w:rsidR="008F3F87" w:rsidRPr="001A6752" w:rsidRDefault="008F3F87" w:rsidP="00257429">
      <w:pPr>
        <w:rPr>
          <w:rPrChange w:id="4205" w:author="José Fonseca" w:date="2015-11-10T15:49:00Z">
            <w:rPr/>
          </w:rPrChange>
        </w:rPr>
        <w:sectPr w:rsidR="008F3F87" w:rsidRPr="001A6752">
          <w:headerReference w:type="default" r:id="rId28"/>
          <w:pgSz w:w="11906" w:h="16838"/>
          <w:pgMar w:top="1417" w:right="1701" w:bottom="1417" w:left="1701" w:header="708" w:footer="708" w:gutter="0"/>
          <w:cols w:space="708"/>
          <w:docGrid w:linePitch="360"/>
        </w:sectPr>
      </w:pPr>
    </w:p>
    <w:bookmarkStart w:id="4206" w:name="_Toc434848120" w:displacedByCustomXml="next"/>
    <w:bookmarkStart w:id="4207" w:name="_Toc434846664" w:displacedByCustomXml="next"/>
    <w:sdt>
      <w:sdtPr>
        <w:rPr>
          <w:rFonts w:asciiTheme="minorHAnsi" w:eastAsiaTheme="minorHAnsi" w:hAnsiTheme="minorHAnsi" w:cstheme="minorBidi"/>
          <w:b w:val="0"/>
          <w:bCs w:val="0"/>
          <w:sz w:val="22"/>
          <w:szCs w:val="22"/>
          <w:rPrChange w:id="4208" w:author="José Fonseca" w:date="2015-11-10T15:49:00Z">
            <w:rPr>
              <w:rFonts w:asciiTheme="minorHAnsi" w:eastAsiaTheme="minorHAnsi" w:hAnsiTheme="minorHAnsi" w:cstheme="minorBidi"/>
              <w:b w:val="0"/>
              <w:bCs w:val="0"/>
              <w:sz w:val="22"/>
              <w:szCs w:val="22"/>
            </w:rPr>
          </w:rPrChange>
        </w:rPr>
        <w:id w:val="1462846946"/>
        <w:docPartObj>
          <w:docPartGallery w:val="Bibliographies"/>
          <w:docPartUnique/>
        </w:docPartObj>
      </w:sdtPr>
      <w:sdtEndPr>
        <w:rPr>
          <w:rFonts w:ascii="Times New Roman" w:hAnsi="Times New Roman" w:cs="Times New Roman"/>
          <w:rPrChange w:id="4209" w:author="José Fonseca" w:date="2015-11-10T15:49:00Z">
            <w:rPr/>
          </w:rPrChange>
        </w:rPr>
      </w:sdtEndPr>
      <w:sdtContent>
        <w:p w14:paraId="1E40B715" w14:textId="77777777" w:rsidR="00A527C7" w:rsidRPr="001A6752" w:rsidRDefault="00D57C67" w:rsidP="00257429">
          <w:pPr>
            <w:pStyle w:val="Heading1"/>
            <w:rPr>
              <w:rPrChange w:id="4210" w:author="José Fonseca" w:date="2015-11-10T15:49:00Z">
                <w:rPr/>
              </w:rPrChange>
            </w:rPr>
          </w:pPr>
          <w:r w:rsidRPr="001A6752">
            <w:rPr>
              <w:rPrChange w:id="4211" w:author="José Fonseca" w:date="2015-11-10T15:49:00Z">
                <w:rPr/>
              </w:rPrChange>
            </w:rPr>
            <w:t>Bibliografia</w:t>
          </w:r>
          <w:bookmarkEnd w:id="4207"/>
          <w:bookmarkEnd w:id="4206"/>
        </w:p>
        <w:sdt>
          <w:sdtPr>
            <w:rPr>
              <w:rPrChange w:id="4212" w:author="José Fonseca" w:date="2015-11-10T15:49:00Z">
                <w:rPr/>
              </w:rPrChange>
            </w:rPr>
            <w:id w:val="111145805"/>
            <w:bibliography/>
          </w:sdtPr>
          <w:sdtContent>
            <w:p w14:paraId="33BC5AB3" w14:textId="77777777" w:rsidR="006B4DD6" w:rsidRPr="001A6752" w:rsidRDefault="00A527C7" w:rsidP="006B4DD6">
              <w:pPr>
                <w:pStyle w:val="Bibliography"/>
                <w:rPr>
                  <w:rPrChange w:id="4213" w:author="José Fonseca" w:date="2015-11-10T15:49:00Z">
                    <w:rPr>
                      <w:noProof/>
                      <w:lang w:val="en-US"/>
                    </w:rPr>
                  </w:rPrChange>
                </w:rPr>
              </w:pPr>
              <w:r w:rsidRPr="001A6752">
                <w:rPr>
                  <w:rPrChange w:id="4214" w:author="José Fonseca" w:date="2015-11-10T15:49:00Z">
                    <w:rPr/>
                  </w:rPrChange>
                </w:rPr>
                <w:fldChar w:fldCharType="begin"/>
              </w:r>
              <w:r w:rsidRPr="001A6752">
                <w:rPr>
                  <w:rPrChange w:id="4215" w:author="José Fonseca" w:date="2015-11-10T15:49:00Z">
                    <w:rPr>
                      <w:lang w:val="en-US"/>
                    </w:rPr>
                  </w:rPrChange>
                </w:rPr>
                <w:instrText xml:space="preserve"> BIBLIOGRAPHY </w:instrText>
              </w:r>
              <w:r w:rsidRPr="001A6752">
                <w:rPr>
                  <w:rPrChange w:id="4216" w:author="José Fonseca" w:date="2015-11-10T15:49:00Z">
                    <w:rPr/>
                  </w:rPrChange>
                </w:rPr>
                <w:fldChar w:fldCharType="separate"/>
              </w:r>
              <w:r w:rsidR="006B4DD6" w:rsidRPr="001A6752">
                <w:rPr>
                  <w:rPrChange w:id="4217" w:author="José Fonseca" w:date="2015-11-10T15:49:00Z">
                    <w:rPr>
                      <w:noProof/>
                      <w:lang w:val="en-US"/>
                    </w:rPr>
                  </w:rPrChange>
                </w:rPr>
                <w:t xml:space="preserve">1. Extreme Programing. </w:t>
              </w:r>
              <w:r w:rsidR="006B4DD6" w:rsidRPr="001A6752">
                <w:rPr>
                  <w:i/>
                  <w:iCs/>
                  <w:rPrChange w:id="4218" w:author="José Fonseca" w:date="2015-11-10T15:49:00Z">
                    <w:rPr>
                      <w:i/>
                      <w:iCs/>
                      <w:noProof/>
                      <w:lang w:val="en-US"/>
                    </w:rPr>
                  </w:rPrChange>
                </w:rPr>
                <w:t xml:space="preserve">USFCS. </w:t>
              </w:r>
              <w:r w:rsidR="006B4DD6" w:rsidRPr="001A6752">
                <w:rPr>
                  <w:rPrChange w:id="4219" w:author="José Fonseca" w:date="2015-11-10T15:49:00Z">
                    <w:rPr>
                      <w:noProof/>
                      <w:lang w:val="en-US"/>
                    </w:rPr>
                  </w:rPrChange>
                </w:rPr>
                <w:t>[Online] http://www.cs.usfca.edu/~parrt/course/601/lectures/xp.html.</w:t>
              </w:r>
            </w:p>
            <w:p w14:paraId="5BF05619" w14:textId="77777777" w:rsidR="006B4DD6" w:rsidRPr="001A6752" w:rsidRDefault="006B4DD6" w:rsidP="006B4DD6">
              <w:pPr>
                <w:pStyle w:val="Bibliography"/>
                <w:rPr>
                  <w:rPrChange w:id="4220" w:author="José Fonseca" w:date="2015-11-10T15:49:00Z">
                    <w:rPr>
                      <w:noProof/>
                      <w:lang w:val="en-US"/>
                    </w:rPr>
                  </w:rPrChange>
                </w:rPr>
              </w:pPr>
              <w:r w:rsidRPr="001A6752">
                <w:rPr>
                  <w:rPrChange w:id="4221" w:author="José Fonseca" w:date="2015-11-10T15:49:00Z">
                    <w:rPr>
                      <w:noProof/>
                      <w:lang w:val="en-US"/>
                    </w:rPr>
                  </w:rPrChange>
                </w:rPr>
                <w:t xml:space="preserve">2. Regional ITS Architecture Guidance Document. </w:t>
              </w:r>
              <w:r w:rsidRPr="001A6752">
                <w:rPr>
                  <w:i/>
                  <w:iCs/>
                  <w:rPrChange w:id="4222" w:author="José Fonseca" w:date="2015-11-10T15:49:00Z">
                    <w:rPr>
                      <w:i/>
                      <w:iCs/>
                      <w:noProof/>
                      <w:lang w:val="en-US"/>
                    </w:rPr>
                  </w:rPrChange>
                </w:rPr>
                <w:t xml:space="preserve">FHWA Operations. </w:t>
              </w:r>
              <w:r w:rsidRPr="001A6752">
                <w:rPr>
                  <w:rPrChange w:id="4223" w:author="José Fonseca" w:date="2015-11-10T15:49:00Z">
                    <w:rPr>
                      <w:noProof/>
                      <w:lang w:val="en-US"/>
                    </w:rPr>
                  </w:rPrChange>
                </w:rPr>
                <w:t>[Online] http://ops.fhwa.dot.gov/publications/regitsarchguide/5defineint.htm.</w:t>
              </w:r>
            </w:p>
            <w:p w14:paraId="2E23EB74" w14:textId="77777777" w:rsidR="006B4DD6" w:rsidRPr="001A6752" w:rsidRDefault="006B4DD6" w:rsidP="006B4DD6">
              <w:pPr>
                <w:pStyle w:val="Bibliography"/>
                <w:rPr>
                  <w:rPrChange w:id="4224" w:author="José Fonseca" w:date="2015-11-10T15:49:00Z">
                    <w:rPr>
                      <w:noProof/>
                      <w:lang w:val="en-US"/>
                    </w:rPr>
                  </w:rPrChange>
                </w:rPr>
              </w:pPr>
              <w:r w:rsidRPr="001A6752">
                <w:rPr>
                  <w:rPrChange w:id="4225" w:author="José Fonseca" w:date="2015-11-10T15:49:00Z">
                    <w:rPr>
                      <w:noProof/>
                      <w:lang w:val="en-US"/>
                    </w:rPr>
                  </w:rPrChange>
                </w:rPr>
                <w:t xml:space="preserve">3. Wikipedia - Use Case Diagram. </w:t>
              </w:r>
              <w:r w:rsidRPr="001A6752">
                <w:rPr>
                  <w:i/>
                  <w:iCs/>
                  <w:rPrChange w:id="4226" w:author="José Fonseca" w:date="2015-11-10T15:49:00Z">
                    <w:rPr>
                      <w:i/>
                      <w:iCs/>
                      <w:noProof/>
                      <w:lang w:val="en-US"/>
                    </w:rPr>
                  </w:rPrChange>
                </w:rPr>
                <w:t xml:space="preserve">Wikipedia. </w:t>
              </w:r>
              <w:r w:rsidRPr="001A6752">
                <w:rPr>
                  <w:rPrChange w:id="4227" w:author="José Fonseca" w:date="2015-11-10T15:49:00Z">
                    <w:rPr>
                      <w:noProof/>
                      <w:lang w:val="en-US"/>
                    </w:rPr>
                  </w:rPrChange>
                </w:rPr>
                <w:t>[Online] https://en.wikipedia.org/wiki/Use_Case_Diagram.</w:t>
              </w:r>
            </w:p>
            <w:p w14:paraId="330C89F9" w14:textId="77777777" w:rsidR="006B4DD6" w:rsidRPr="001A6752" w:rsidRDefault="006B4DD6" w:rsidP="006B4DD6">
              <w:pPr>
                <w:pStyle w:val="Bibliography"/>
                <w:rPr>
                  <w:rPrChange w:id="4228" w:author="José Fonseca" w:date="2015-11-10T15:49:00Z">
                    <w:rPr>
                      <w:noProof/>
                      <w:lang w:val="en-US"/>
                    </w:rPr>
                  </w:rPrChange>
                </w:rPr>
              </w:pPr>
              <w:r w:rsidRPr="001A6752">
                <w:rPr>
                  <w:rPrChange w:id="4229" w:author="José Fonseca" w:date="2015-11-10T15:49:00Z">
                    <w:rPr>
                      <w:noProof/>
                      <w:lang w:val="en-US"/>
                    </w:rPr>
                  </w:rPrChange>
                </w:rPr>
                <w:t xml:space="preserve">4. Mozilla Developer Network. </w:t>
              </w:r>
              <w:r w:rsidRPr="001A6752">
                <w:rPr>
                  <w:i/>
                  <w:iCs/>
                  <w:rPrChange w:id="4230" w:author="José Fonseca" w:date="2015-11-10T15:49:00Z">
                    <w:rPr>
                      <w:i/>
                      <w:iCs/>
                      <w:noProof/>
                      <w:lang w:val="en-US"/>
                    </w:rPr>
                  </w:rPrChange>
                </w:rPr>
                <w:t xml:space="preserve">HTML | MDN. </w:t>
              </w:r>
              <w:r w:rsidRPr="001A6752">
                <w:rPr>
                  <w:rPrChange w:id="4231" w:author="José Fonseca" w:date="2015-11-10T15:49:00Z">
                    <w:rPr>
                      <w:noProof/>
                      <w:lang w:val="en-US"/>
                    </w:rPr>
                  </w:rPrChange>
                </w:rPr>
                <w:t>[Online] https://developer.mozilla.org/en-US/docs/Web/HTML.</w:t>
              </w:r>
            </w:p>
            <w:p w14:paraId="0315DE37" w14:textId="77777777" w:rsidR="006B4DD6" w:rsidRPr="001A6752" w:rsidRDefault="006B4DD6" w:rsidP="006B4DD6">
              <w:pPr>
                <w:pStyle w:val="Bibliography"/>
                <w:rPr>
                  <w:rPrChange w:id="4232" w:author="José Fonseca" w:date="2015-11-10T15:49:00Z">
                    <w:rPr>
                      <w:noProof/>
                      <w:lang w:val="en-US"/>
                    </w:rPr>
                  </w:rPrChange>
                </w:rPr>
              </w:pPr>
              <w:r w:rsidRPr="001A6752">
                <w:rPr>
                  <w:rPrChange w:id="4233" w:author="José Fonseca" w:date="2015-11-10T15:49:00Z">
                    <w:rPr>
                      <w:noProof/>
                      <w:lang w:val="en-US"/>
                    </w:rPr>
                  </w:rPrChange>
                </w:rPr>
                <w:t xml:space="preserve">5. W3 - CSS. </w:t>
              </w:r>
              <w:r w:rsidRPr="001A6752">
                <w:rPr>
                  <w:i/>
                  <w:iCs/>
                  <w:rPrChange w:id="4234" w:author="José Fonseca" w:date="2015-11-10T15:49:00Z">
                    <w:rPr>
                      <w:i/>
                      <w:iCs/>
                      <w:noProof/>
                      <w:lang w:val="en-US"/>
                    </w:rPr>
                  </w:rPrChange>
                </w:rPr>
                <w:t xml:space="preserve">W3. </w:t>
              </w:r>
              <w:r w:rsidRPr="001A6752">
                <w:rPr>
                  <w:rPrChange w:id="4235" w:author="José Fonseca" w:date="2015-11-10T15:49:00Z">
                    <w:rPr>
                      <w:noProof/>
                      <w:lang w:val="en-US"/>
                    </w:rPr>
                  </w:rPrChange>
                </w:rPr>
                <w:t>[Online] http://www.w3.org/TR/2011/REC-CSS2-20110607/about.html.</w:t>
              </w:r>
            </w:p>
            <w:p w14:paraId="78FAA5C4" w14:textId="77777777" w:rsidR="006B4DD6" w:rsidRPr="001A6752" w:rsidRDefault="006B4DD6" w:rsidP="006B4DD6">
              <w:pPr>
                <w:pStyle w:val="Bibliography"/>
                <w:rPr>
                  <w:rPrChange w:id="4236" w:author="José Fonseca" w:date="2015-11-10T15:49:00Z">
                    <w:rPr>
                      <w:noProof/>
                      <w:lang w:val="en-US"/>
                    </w:rPr>
                  </w:rPrChange>
                </w:rPr>
              </w:pPr>
              <w:r w:rsidRPr="001A6752">
                <w:rPr>
                  <w:rPrChange w:id="4237" w:author="José Fonseca" w:date="2015-11-10T15:49:00Z">
                    <w:rPr>
                      <w:noProof/>
                      <w:lang w:val="en-US"/>
                    </w:rPr>
                  </w:rPrChange>
                </w:rPr>
                <w:t xml:space="preserve">6. PHP: Prefácio - Manual. </w:t>
              </w:r>
              <w:r w:rsidRPr="001A6752">
                <w:rPr>
                  <w:i/>
                  <w:iCs/>
                  <w:rPrChange w:id="4238" w:author="José Fonseca" w:date="2015-11-10T15:49:00Z">
                    <w:rPr>
                      <w:i/>
                      <w:iCs/>
                      <w:noProof/>
                      <w:lang w:val="en-US"/>
                    </w:rPr>
                  </w:rPrChange>
                </w:rPr>
                <w:t xml:space="preserve">PHP. </w:t>
              </w:r>
              <w:r w:rsidRPr="001A6752">
                <w:rPr>
                  <w:rPrChange w:id="4239" w:author="José Fonseca" w:date="2015-11-10T15:49:00Z">
                    <w:rPr>
                      <w:noProof/>
                      <w:lang w:val="en-US"/>
                    </w:rPr>
                  </w:rPrChange>
                </w:rPr>
                <w:t>[Online] http://php.net/manual/pt_BR/preface.php.</w:t>
              </w:r>
            </w:p>
            <w:p w14:paraId="42B63C7A" w14:textId="77777777" w:rsidR="006B4DD6" w:rsidRPr="001A6752" w:rsidRDefault="006B4DD6" w:rsidP="006B4DD6">
              <w:pPr>
                <w:pStyle w:val="Bibliography"/>
                <w:rPr>
                  <w:rPrChange w:id="4240" w:author="José Fonseca" w:date="2015-11-10T15:49:00Z">
                    <w:rPr>
                      <w:noProof/>
                      <w:lang w:val="en-US"/>
                    </w:rPr>
                  </w:rPrChange>
                </w:rPr>
              </w:pPr>
              <w:r w:rsidRPr="001A6752">
                <w:rPr>
                  <w:rPrChange w:id="4241" w:author="José Fonseca" w:date="2015-11-10T15:49:00Z">
                    <w:rPr>
                      <w:noProof/>
                      <w:lang w:val="en-US"/>
                    </w:rPr>
                  </w:rPrChange>
                </w:rPr>
                <w:t xml:space="preserve">7. W3Schools - AJAX. </w:t>
              </w:r>
              <w:r w:rsidRPr="001A6752">
                <w:rPr>
                  <w:i/>
                  <w:iCs/>
                  <w:rPrChange w:id="4242" w:author="José Fonseca" w:date="2015-11-10T15:49:00Z">
                    <w:rPr>
                      <w:i/>
                      <w:iCs/>
                      <w:noProof/>
                      <w:lang w:val="en-US"/>
                    </w:rPr>
                  </w:rPrChange>
                </w:rPr>
                <w:t xml:space="preserve">W3Schools. </w:t>
              </w:r>
              <w:r w:rsidRPr="001A6752">
                <w:rPr>
                  <w:rPrChange w:id="4243" w:author="José Fonseca" w:date="2015-11-10T15:49:00Z">
                    <w:rPr>
                      <w:noProof/>
                      <w:lang w:val="en-US"/>
                    </w:rPr>
                  </w:rPrChange>
                </w:rPr>
                <w:t>[Online] http://www.w3schools.com/ajax/ajax_intro.asp.</w:t>
              </w:r>
            </w:p>
            <w:p w14:paraId="643AF0DB" w14:textId="77777777" w:rsidR="006B4DD6" w:rsidRPr="001A6752" w:rsidRDefault="006B4DD6" w:rsidP="006B4DD6">
              <w:pPr>
                <w:pStyle w:val="Bibliography"/>
                <w:rPr>
                  <w:rPrChange w:id="4244" w:author="José Fonseca" w:date="2015-11-10T15:49:00Z">
                    <w:rPr>
                      <w:noProof/>
                      <w:lang w:val="en-US"/>
                    </w:rPr>
                  </w:rPrChange>
                </w:rPr>
              </w:pPr>
              <w:r w:rsidRPr="001A6752">
                <w:rPr>
                  <w:rPrChange w:id="4245" w:author="José Fonseca" w:date="2015-11-10T15:49:00Z">
                    <w:rPr>
                      <w:noProof/>
                      <w:lang w:val="en-US"/>
                    </w:rPr>
                  </w:rPrChange>
                </w:rPr>
                <w:t xml:space="preserve">8. MySQL::Why MySQL? </w:t>
              </w:r>
              <w:r w:rsidRPr="001A6752">
                <w:rPr>
                  <w:i/>
                  <w:iCs/>
                  <w:rPrChange w:id="4246" w:author="José Fonseca" w:date="2015-11-10T15:49:00Z">
                    <w:rPr>
                      <w:i/>
                      <w:iCs/>
                      <w:noProof/>
                      <w:lang w:val="en-US"/>
                    </w:rPr>
                  </w:rPrChange>
                </w:rPr>
                <w:t xml:space="preserve">MySQL. </w:t>
              </w:r>
              <w:r w:rsidRPr="001A6752">
                <w:rPr>
                  <w:rPrChange w:id="4247" w:author="José Fonseca" w:date="2015-11-10T15:49:00Z">
                    <w:rPr>
                      <w:noProof/>
                      <w:lang w:val="en-US"/>
                    </w:rPr>
                  </w:rPrChange>
                </w:rPr>
                <w:t>[Online] http://www.mysql.com/why-mysql/.</w:t>
              </w:r>
            </w:p>
            <w:p w14:paraId="4436E7E9" w14:textId="77777777" w:rsidR="006B4DD6" w:rsidRPr="001A6752" w:rsidRDefault="006B4DD6" w:rsidP="006B4DD6">
              <w:pPr>
                <w:pStyle w:val="Bibliography"/>
                <w:rPr>
                  <w:rPrChange w:id="4248" w:author="José Fonseca" w:date="2015-11-10T15:49:00Z">
                    <w:rPr>
                      <w:noProof/>
                      <w:lang w:val="en-US"/>
                    </w:rPr>
                  </w:rPrChange>
                </w:rPr>
              </w:pPr>
              <w:r w:rsidRPr="001A6752">
                <w:rPr>
                  <w:rPrChange w:id="4249" w:author="José Fonseca" w:date="2015-11-10T15:49:00Z">
                    <w:rPr>
                      <w:noProof/>
                      <w:lang w:val="en-US"/>
                    </w:rPr>
                  </w:rPrChange>
                </w:rPr>
                <w:t xml:space="preserve">9. GitHub | Crunchbase. </w:t>
              </w:r>
              <w:r w:rsidRPr="001A6752">
                <w:rPr>
                  <w:i/>
                  <w:iCs/>
                  <w:rPrChange w:id="4250" w:author="José Fonseca" w:date="2015-11-10T15:49:00Z">
                    <w:rPr>
                      <w:i/>
                      <w:iCs/>
                      <w:noProof/>
                      <w:lang w:val="en-US"/>
                    </w:rPr>
                  </w:rPrChange>
                </w:rPr>
                <w:t xml:space="preserve">Crunchbase. </w:t>
              </w:r>
              <w:r w:rsidRPr="001A6752">
                <w:rPr>
                  <w:rPrChange w:id="4251" w:author="José Fonseca" w:date="2015-11-10T15:49:00Z">
                    <w:rPr>
                      <w:noProof/>
                      <w:lang w:val="en-US"/>
                    </w:rPr>
                  </w:rPrChange>
                </w:rPr>
                <w:t>[Online] https://www.crunchbase.com/organization/github.</w:t>
              </w:r>
            </w:p>
            <w:p w14:paraId="096BB422" w14:textId="77777777" w:rsidR="006B4DD6" w:rsidRPr="001A6752" w:rsidRDefault="006B4DD6" w:rsidP="006B4DD6">
              <w:pPr>
                <w:pStyle w:val="Bibliography"/>
                <w:rPr>
                  <w:rPrChange w:id="4252" w:author="José Fonseca" w:date="2015-11-10T15:49:00Z">
                    <w:rPr>
                      <w:noProof/>
                      <w:lang w:val="en-US"/>
                    </w:rPr>
                  </w:rPrChange>
                </w:rPr>
              </w:pPr>
              <w:r w:rsidRPr="001A6752">
                <w:rPr>
                  <w:rPrChange w:id="4253" w:author="José Fonseca" w:date="2015-11-10T15:49:00Z">
                    <w:rPr>
                      <w:noProof/>
                      <w:lang w:val="en-US"/>
                    </w:rPr>
                  </w:rPrChange>
                </w:rPr>
                <w:t xml:space="preserve">10. </w:t>
              </w:r>
              <w:r w:rsidRPr="001A6752">
                <w:rPr>
                  <w:b/>
                  <w:bCs/>
                  <w:rPrChange w:id="4254" w:author="José Fonseca" w:date="2015-11-10T15:49:00Z">
                    <w:rPr>
                      <w:b/>
                      <w:bCs/>
                      <w:noProof/>
                      <w:lang w:val="en-US"/>
                    </w:rPr>
                  </w:rPrChange>
                </w:rPr>
                <w:t>DUCKETT, JON.</w:t>
              </w:r>
              <w:r w:rsidRPr="001A6752">
                <w:rPr>
                  <w:rPrChange w:id="4255" w:author="José Fonseca" w:date="2015-11-10T15:49:00Z">
                    <w:rPr>
                      <w:noProof/>
                      <w:lang w:val="en-US"/>
                    </w:rPr>
                  </w:rPrChange>
                </w:rPr>
                <w:t xml:space="preserve"> </w:t>
              </w:r>
              <w:r w:rsidRPr="001A6752">
                <w:rPr>
                  <w:i/>
                  <w:iCs/>
                  <w:rPrChange w:id="4256" w:author="José Fonseca" w:date="2015-11-10T15:49:00Z">
                    <w:rPr>
                      <w:i/>
                      <w:iCs/>
                      <w:noProof/>
                      <w:lang w:val="en-US"/>
                    </w:rPr>
                  </w:rPrChange>
                </w:rPr>
                <w:t xml:space="preserve">HTML &amp; CSS. </w:t>
              </w:r>
              <w:r w:rsidRPr="001A6752">
                <w:rPr>
                  <w:rPrChange w:id="4257" w:author="José Fonseca" w:date="2015-11-10T15:49:00Z">
                    <w:rPr>
                      <w:noProof/>
                      <w:lang w:val="en-US"/>
                    </w:rPr>
                  </w:rPrChange>
                </w:rPr>
                <w:t>Indiapolis : John Wiley &amp; Sons, Inc, 2011.</w:t>
              </w:r>
            </w:p>
            <w:p w14:paraId="03EA31B4" w14:textId="77777777" w:rsidR="006B4DD6" w:rsidRPr="001A6752" w:rsidRDefault="006B4DD6" w:rsidP="006B4DD6">
              <w:pPr>
                <w:pStyle w:val="Bibliography"/>
                <w:rPr>
                  <w:rPrChange w:id="4258" w:author="José Fonseca" w:date="2015-11-10T15:49:00Z">
                    <w:rPr>
                      <w:noProof/>
                      <w:lang w:val="en-US"/>
                    </w:rPr>
                  </w:rPrChange>
                </w:rPr>
              </w:pPr>
              <w:r w:rsidRPr="001A6752">
                <w:rPr>
                  <w:rPrChange w:id="4259" w:author="José Fonseca" w:date="2015-11-10T15:49:00Z">
                    <w:rPr>
                      <w:noProof/>
                      <w:lang w:val="en-US"/>
                    </w:rPr>
                  </w:rPrChange>
                </w:rPr>
                <w:t xml:space="preserve">11. Bootstrap. </w:t>
              </w:r>
              <w:r w:rsidRPr="001A6752">
                <w:rPr>
                  <w:i/>
                  <w:iCs/>
                  <w:rPrChange w:id="4260" w:author="José Fonseca" w:date="2015-11-10T15:49:00Z">
                    <w:rPr>
                      <w:i/>
                      <w:iCs/>
                      <w:noProof/>
                      <w:lang w:val="en-US"/>
                    </w:rPr>
                  </w:rPrChange>
                </w:rPr>
                <w:t xml:space="preserve">Bootstrap. </w:t>
              </w:r>
              <w:r w:rsidRPr="001A6752">
                <w:rPr>
                  <w:rPrChange w:id="4261" w:author="José Fonseca" w:date="2015-11-10T15:49:00Z">
                    <w:rPr>
                      <w:noProof/>
                      <w:lang w:val="en-US"/>
                    </w:rPr>
                  </w:rPrChange>
                </w:rPr>
                <w:t>[Online] http://getbootstrap.com.</w:t>
              </w:r>
            </w:p>
            <w:p w14:paraId="4A818674" w14:textId="77777777" w:rsidR="006B4DD6" w:rsidRPr="001A6752" w:rsidRDefault="006B4DD6" w:rsidP="006B4DD6">
              <w:pPr>
                <w:pStyle w:val="Bibliography"/>
                <w:rPr>
                  <w:rPrChange w:id="4262" w:author="José Fonseca" w:date="2015-11-10T15:49:00Z">
                    <w:rPr>
                      <w:noProof/>
                      <w:lang w:val="en-US"/>
                    </w:rPr>
                  </w:rPrChange>
                </w:rPr>
              </w:pPr>
              <w:r w:rsidRPr="001A6752">
                <w:rPr>
                  <w:rPrChange w:id="4263" w:author="José Fonseca" w:date="2015-11-10T15:49:00Z">
                    <w:rPr>
                      <w:noProof/>
                      <w:lang w:val="en-US"/>
                    </w:rPr>
                  </w:rPrChange>
                </w:rPr>
                <w:t xml:space="preserve">12. </w:t>
              </w:r>
              <w:r w:rsidRPr="001A6752">
                <w:rPr>
                  <w:i/>
                  <w:iCs/>
                  <w:rPrChange w:id="4264" w:author="José Fonseca" w:date="2015-11-10T15:49:00Z">
                    <w:rPr>
                      <w:i/>
                      <w:iCs/>
                      <w:noProof/>
                      <w:lang w:val="en-US"/>
                    </w:rPr>
                  </w:rPrChange>
                </w:rPr>
                <w:t xml:space="preserve">Stack Overflow. </w:t>
              </w:r>
              <w:r w:rsidRPr="001A6752">
                <w:rPr>
                  <w:rPrChange w:id="4265" w:author="José Fonseca" w:date="2015-11-10T15:49:00Z">
                    <w:rPr>
                      <w:noProof/>
                      <w:lang w:val="en-US"/>
                    </w:rPr>
                  </w:rPrChange>
                </w:rPr>
                <w:t>[Online] http://stackoverflow.com/.</w:t>
              </w:r>
            </w:p>
            <w:p w14:paraId="660FF597" w14:textId="77777777" w:rsidR="006B4DD6" w:rsidRPr="001A6752" w:rsidRDefault="006B4DD6" w:rsidP="006B4DD6">
              <w:pPr>
                <w:pStyle w:val="Bibliography"/>
                <w:rPr>
                  <w:rPrChange w:id="4266" w:author="José Fonseca" w:date="2015-11-10T15:49:00Z">
                    <w:rPr>
                      <w:noProof/>
                      <w:lang w:val="en-US"/>
                    </w:rPr>
                  </w:rPrChange>
                </w:rPr>
              </w:pPr>
              <w:r w:rsidRPr="001A6752">
                <w:rPr>
                  <w:rPrChange w:id="4267" w:author="José Fonseca" w:date="2015-11-10T15:49:00Z">
                    <w:rPr>
                      <w:noProof/>
                      <w:lang w:val="en-US"/>
                    </w:rPr>
                  </w:rPrChange>
                </w:rPr>
                <w:t xml:space="preserve">13. </w:t>
              </w:r>
              <w:r w:rsidRPr="001A6752">
                <w:rPr>
                  <w:i/>
                  <w:iCs/>
                  <w:rPrChange w:id="4268" w:author="José Fonseca" w:date="2015-11-10T15:49:00Z">
                    <w:rPr>
                      <w:i/>
                      <w:iCs/>
                      <w:noProof/>
                      <w:lang w:val="en-US"/>
                    </w:rPr>
                  </w:rPrChange>
                </w:rPr>
                <w:t xml:space="preserve">W3Schools Online Web Tutorials. </w:t>
              </w:r>
              <w:r w:rsidRPr="001A6752">
                <w:rPr>
                  <w:rPrChange w:id="4269" w:author="José Fonseca" w:date="2015-11-10T15:49:00Z">
                    <w:rPr>
                      <w:noProof/>
                      <w:lang w:val="en-US"/>
                    </w:rPr>
                  </w:rPrChange>
                </w:rPr>
                <w:t>[Online] http://www.w3schools.com/.</w:t>
              </w:r>
            </w:p>
            <w:p w14:paraId="0D4D9FD0" w14:textId="77777777" w:rsidR="006B4DD6" w:rsidRPr="001A6752" w:rsidRDefault="006B4DD6" w:rsidP="006B4DD6">
              <w:pPr>
                <w:pStyle w:val="Bibliography"/>
                <w:rPr>
                  <w:rPrChange w:id="4270" w:author="José Fonseca" w:date="2015-11-10T15:49:00Z">
                    <w:rPr>
                      <w:noProof/>
                      <w:lang w:val="en-US"/>
                    </w:rPr>
                  </w:rPrChange>
                </w:rPr>
              </w:pPr>
              <w:r w:rsidRPr="001A6752">
                <w:rPr>
                  <w:rPrChange w:id="4271" w:author="José Fonseca" w:date="2015-11-10T15:49:00Z">
                    <w:rPr>
                      <w:noProof/>
                    </w:rPr>
                  </w:rPrChange>
                </w:rPr>
                <w:t xml:space="preserve">14. Biblioteca Digital do IPG. </w:t>
              </w:r>
              <w:r w:rsidRPr="001A6752">
                <w:rPr>
                  <w:i/>
                  <w:iCs/>
                  <w:rPrChange w:id="4272" w:author="José Fonseca" w:date="2015-11-10T15:49:00Z">
                    <w:rPr>
                      <w:i/>
                      <w:iCs/>
                      <w:noProof/>
                    </w:rPr>
                  </w:rPrChange>
                </w:rPr>
                <w:t xml:space="preserve">Biblioteca Digital do IPG. </w:t>
              </w:r>
              <w:r w:rsidRPr="001A6752">
                <w:rPr>
                  <w:rPrChange w:id="4273" w:author="José Fonseca" w:date="2015-11-10T15:49:00Z">
                    <w:rPr>
                      <w:noProof/>
                      <w:lang w:val="en-US"/>
                    </w:rPr>
                  </w:rPrChange>
                </w:rPr>
                <w:t>[Online] http://bdigital.ipg.pt/dspace/.</w:t>
              </w:r>
            </w:p>
            <w:p w14:paraId="75F8AEFF" w14:textId="77777777" w:rsidR="006B4DD6" w:rsidRPr="001A6752" w:rsidRDefault="006B4DD6" w:rsidP="006B4DD6">
              <w:pPr>
                <w:pStyle w:val="Bibliography"/>
                <w:rPr>
                  <w:rPrChange w:id="4274" w:author="José Fonseca" w:date="2015-11-10T15:49:00Z">
                    <w:rPr>
                      <w:noProof/>
                      <w:lang w:val="en-US"/>
                    </w:rPr>
                  </w:rPrChange>
                </w:rPr>
              </w:pPr>
              <w:r w:rsidRPr="001A6752">
                <w:rPr>
                  <w:rPrChange w:id="4275" w:author="José Fonseca" w:date="2015-11-10T15:49:00Z">
                    <w:rPr>
                      <w:noProof/>
                      <w:lang w:val="en-US"/>
                    </w:rPr>
                  </w:rPrChange>
                </w:rPr>
                <w:t xml:space="preserve">15. Calculating color contrast. </w:t>
              </w:r>
              <w:r w:rsidRPr="001A6752">
                <w:rPr>
                  <w:i/>
                  <w:iCs/>
                  <w:rPrChange w:id="4276" w:author="José Fonseca" w:date="2015-11-10T15:49:00Z">
                    <w:rPr>
                      <w:i/>
                      <w:iCs/>
                      <w:noProof/>
                      <w:lang w:val="en-US"/>
                    </w:rPr>
                  </w:rPrChange>
                </w:rPr>
                <w:t xml:space="preserve">24Ways. </w:t>
              </w:r>
              <w:r w:rsidRPr="001A6752">
                <w:rPr>
                  <w:rPrChange w:id="4277" w:author="José Fonseca" w:date="2015-11-10T15:49:00Z">
                    <w:rPr>
                      <w:noProof/>
                      <w:lang w:val="en-US"/>
                    </w:rPr>
                  </w:rPrChange>
                </w:rPr>
                <w:t>[Online] http://24ways.org/2010/calculating-color-contrast/.</w:t>
              </w:r>
            </w:p>
            <w:p w14:paraId="605E74EE" w14:textId="77777777" w:rsidR="006B4DD6" w:rsidRPr="001A6752" w:rsidRDefault="006B4DD6" w:rsidP="006B4DD6">
              <w:pPr>
                <w:pStyle w:val="Bibliography"/>
                <w:rPr>
                  <w:rPrChange w:id="4278" w:author="José Fonseca" w:date="2015-11-10T15:49:00Z">
                    <w:rPr>
                      <w:noProof/>
                      <w:lang w:val="en-US"/>
                    </w:rPr>
                  </w:rPrChange>
                </w:rPr>
              </w:pPr>
              <w:r w:rsidRPr="001A6752">
                <w:rPr>
                  <w:rPrChange w:id="4279" w:author="José Fonseca" w:date="2015-11-10T15:49:00Z">
                    <w:rPr>
                      <w:noProof/>
                      <w:lang w:val="en-US"/>
                    </w:rPr>
                  </w:rPrChange>
                </w:rPr>
                <w:t xml:space="preserve">16. Moqups. </w:t>
              </w:r>
              <w:r w:rsidRPr="001A6752">
                <w:rPr>
                  <w:i/>
                  <w:iCs/>
                  <w:rPrChange w:id="4280" w:author="José Fonseca" w:date="2015-11-10T15:49:00Z">
                    <w:rPr>
                      <w:i/>
                      <w:iCs/>
                      <w:noProof/>
                      <w:lang w:val="en-US"/>
                    </w:rPr>
                  </w:rPrChange>
                </w:rPr>
                <w:t xml:space="preserve">Moqups. </w:t>
              </w:r>
              <w:r w:rsidRPr="001A6752">
                <w:rPr>
                  <w:rPrChange w:id="4281" w:author="José Fonseca" w:date="2015-11-10T15:49:00Z">
                    <w:rPr>
                      <w:noProof/>
                      <w:lang w:val="en-US"/>
                    </w:rPr>
                  </w:rPrChange>
                </w:rPr>
                <w:t>[Online] moqups.com.</w:t>
              </w:r>
            </w:p>
            <w:p w14:paraId="22B8B7E3" w14:textId="77777777" w:rsidR="006B4DD6" w:rsidRPr="001A6752" w:rsidRDefault="006B4DD6" w:rsidP="006B4DD6">
              <w:pPr>
                <w:pStyle w:val="Bibliography"/>
                <w:rPr>
                  <w:rPrChange w:id="4282" w:author="José Fonseca" w:date="2015-11-10T15:49:00Z">
                    <w:rPr>
                      <w:noProof/>
                      <w:lang w:val="en-US"/>
                    </w:rPr>
                  </w:rPrChange>
                </w:rPr>
              </w:pPr>
              <w:r w:rsidRPr="001A6752">
                <w:rPr>
                  <w:rPrChange w:id="4283" w:author="José Fonseca" w:date="2015-11-10T15:49:00Z">
                    <w:rPr>
                      <w:noProof/>
                      <w:lang w:val="en-US"/>
                    </w:rPr>
                  </w:rPrChange>
                </w:rPr>
                <w:t xml:space="preserve">17. Palleton - The Color Scheme Designer. </w:t>
              </w:r>
              <w:r w:rsidRPr="001A6752">
                <w:rPr>
                  <w:i/>
                  <w:iCs/>
                  <w:rPrChange w:id="4284" w:author="José Fonseca" w:date="2015-11-10T15:49:00Z">
                    <w:rPr>
                      <w:i/>
                      <w:iCs/>
                      <w:noProof/>
                      <w:lang w:val="en-US"/>
                    </w:rPr>
                  </w:rPrChange>
                </w:rPr>
                <w:t xml:space="preserve">Palleton - The Color Scheme Designer. </w:t>
              </w:r>
              <w:r w:rsidRPr="001A6752">
                <w:rPr>
                  <w:rPrChange w:id="4285" w:author="José Fonseca" w:date="2015-11-10T15:49:00Z">
                    <w:rPr>
                      <w:noProof/>
                      <w:lang w:val="en-US"/>
                    </w:rPr>
                  </w:rPrChange>
                </w:rPr>
                <w:t>[Online] http://paletton.com/.</w:t>
              </w:r>
            </w:p>
            <w:p w14:paraId="237348BF" w14:textId="77777777" w:rsidR="006B4DD6" w:rsidRPr="001A6752" w:rsidRDefault="006B4DD6" w:rsidP="006B4DD6">
              <w:pPr>
                <w:pStyle w:val="Bibliography"/>
                <w:rPr>
                  <w:rPrChange w:id="4286" w:author="José Fonseca" w:date="2015-11-10T15:49:00Z">
                    <w:rPr>
                      <w:noProof/>
                      <w:lang w:val="en-US"/>
                    </w:rPr>
                  </w:rPrChange>
                </w:rPr>
              </w:pPr>
              <w:r w:rsidRPr="001A6752">
                <w:rPr>
                  <w:rPrChange w:id="4287" w:author="José Fonseca" w:date="2015-11-10T15:49:00Z">
                    <w:rPr>
                      <w:noProof/>
                      <w:lang w:val="en-US"/>
                    </w:rPr>
                  </w:rPrChange>
                </w:rPr>
                <w:lastRenderedPageBreak/>
                <w:t xml:space="preserve">18. Usage | ColorSchemeDesigner. </w:t>
              </w:r>
              <w:r w:rsidRPr="001A6752">
                <w:rPr>
                  <w:i/>
                  <w:iCs/>
                  <w:rPrChange w:id="4288" w:author="José Fonseca" w:date="2015-11-10T15:49:00Z">
                    <w:rPr>
                      <w:i/>
                      <w:iCs/>
                      <w:noProof/>
                      <w:lang w:val="en-US"/>
                    </w:rPr>
                  </w:rPrChange>
                </w:rPr>
                <w:t xml:space="preserve">ColorSchemeDesigner. </w:t>
              </w:r>
              <w:r w:rsidRPr="001A6752">
                <w:rPr>
                  <w:rPrChange w:id="4289" w:author="José Fonseca" w:date="2015-11-10T15:49:00Z">
                    <w:rPr>
                      <w:noProof/>
                      <w:lang w:val="en-US"/>
                    </w:rPr>
                  </w:rPrChange>
                </w:rPr>
                <w:t>[Online] http://www.colorschemedesigner.com/blog/usage/.</w:t>
              </w:r>
            </w:p>
            <w:p w14:paraId="18BA9397" w14:textId="77777777" w:rsidR="006B4DD6" w:rsidRPr="001A6752" w:rsidRDefault="006B4DD6" w:rsidP="006B4DD6">
              <w:pPr>
                <w:pStyle w:val="Bibliography"/>
                <w:rPr>
                  <w:rPrChange w:id="4290" w:author="José Fonseca" w:date="2015-11-10T15:49:00Z">
                    <w:rPr>
                      <w:noProof/>
                      <w:lang w:val="en-US"/>
                    </w:rPr>
                  </w:rPrChange>
                </w:rPr>
              </w:pPr>
              <w:r w:rsidRPr="001A6752">
                <w:rPr>
                  <w:rPrChange w:id="4291" w:author="José Fonseca" w:date="2015-11-10T15:49:00Z">
                    <w:rPr>
                      <w:noProof/>
                      <w:lang w:val="en-US"/>
                    </w:rPr>
                  </w:rPrChange>
                </w:rPr>
                <w:t xml:space="preserve">19. </w:t>
              </w:r>
              <w:r w:rsidRPr="001A6752">
                <w:rPr>
                  <w:b/>
                  <w:bCs/>
                  <w:rPrChange w:id="4292" w:author="José Fonseca" w:date="2015-11-10T15:49:00Z">
                    <w:rPr>
                      <w:b/>
                      <w:bCs/>
                      <w:noProof/>
                      <w:lang w:val="en-US"/>
                    </w:rPr>
                  </w:rPrChange>
                </w:rPr>
                <w:t>Snyder, Chris, Myer, Thomas e Southwell, Michael.</w:t>
              </w:r>
              <w:r w:rsidRPr="001A6752">
                <w:rPr>
                  <w:rPrChange w:id="4293" w:author="José Fonseca" w:date="2015-11-10T15:49:00Z">
                    <w:rPr>
                      <w:noProof/>
                      <w:lang w:val="en-US"/>
                    </w:rPr>
                  </w:rPrChange>
                </w:rPr>
                <w:t xml:space="preserve"> </w:t>
              </w:r>
              <w:r w:rsidRPr="001A6752">
                <w:rPr>
                  <w:i/>
                  <w:iCs/>
                  <w:rPrChange w:id="4294" w:author="José Fonseca" w:date="2015-11-10T15:49:00Z">
                    <w:rPr>
                      <w:i/>
                      <w:iCs/>
                      <w:noProof/>
                      <w:lang w:val="en-US"/>
                    </w:rPr>
                  </w:rPrChange>
                </w:rPr>
                <w:t xml:space="preserve">Pro PHP Security. </w:t>
              </w:r>
              <w:r w:rsidRPr="001A6752">
                <w:rPr>
                  <w:rPrChange w:id="4295" w:author="José Fonseca" w:date="2015-11-10T15:49:00Z">
                    <w:rPr>
                      <w:noProof/>
                      <w:lang w:val="en-US"/>
                    </w:rPr>
                  </w:rPrChange>
                </w:rPr>
                <w:t>New York : Springer Science+Business Media, LLC., 2010.</w:t>
              </w:r>
            </w:p>
            <w:p w14:paraId="48BCD747" w14:textId="77777777" w:rsidR="00B4747C" w:rsidRPr="001A6752" w:rsidRDefault="00A527C7" w:rsidP="006B4DD6">
              <w:pPr>
                <w:pStyle w:val="Bibliography"/>
                <w:rPr>
                  <w:rPrChange w:id="4296" w:author="José Fonseca" w:date="2015-11-10T15:49:00Z">
                    <w:rPr/>
                  </w:rPrChange>
                </w:rPr>
              </w:pPr>
              <w:r w:rsidRPr="001A6752">
                <w:rPr>
                  <w:b/>
                  <w:bCs/>
                  <w:rPrChange w:id="4297" w:author="José Fonseca" w:date="2015-11-10T15:49:00Z">
                    <w:rPr>
                      <w:b/>
                      <w:bCs/>
                      <w:noProof/>
                    </w:rPr>
                  </w:rPrChange>
                </w:rPr>
                <w:fldChar w:fldCharType="end"/>
              </w:r>
            </w:p>
          </w:sdtContent>
        </w:sdt>
      </w:sdtContent>
    </w:sdt>
    <w:p w14:paraId="0F9BAD51" w14:textId="77777777" w:rsidR="00B4747C" w:rsidRPr="001A6752" w:rsidRDefault="00B4747C" w:rsidP="00257429">
      <w:pPr>
        <w:rPr>
          <w:rPrChange w:id="4298" w:author="José Fonseca" w:date="2015-11-10T15:49:00Z">
            <w:rPr/>
          </w:rPrChange>
        </w:rPr>
        <w:sectPr w:rsidR="00B4747C" w:rsidRPr="001A6752">
          <w:headerReference w:type="default" r:id="rId29"/>
          <w:pgSz w:w="11906" w:h="16838"/>
          <w:pgMar w:top="1417" w:right="1701" w:bottom="1417" w:left="1701" w:header="708" w:footer="708" w:gutter="0"/>
          <w:cols w:space="708"/>
          <w:docGrid w:linePitch="360"/>
        </w:sectPr>
      </w:pPr>
    </w:p>
    <w:p w14:paraId="6254ACD4" w14:textId="77777777" w:rsidR="00B4747C" w:rsidRPr="001A6752" w:rsidRDefault="00B4747C" w:rsidP="00257429">
      <w:pPr>
        <w:pStyle w:val="Heading1"/>
        <w:rPr>
          <w:rPrChange w:id="4299" w:author="José Fonseca" w:date="2015-11-10T15:49:00Z">
            <w:rPr/>
          </w:rPrChange>
        </w:rPr>
      </w:pPr>
      <w:bookmarkStart w:id="4300" w:name="_Toc434846665"/>
      <w:bookmarkStart w:id="4301" w:name="_Toc434848121"/>
      <w:r w:rsidRPr="001A6752">
        <w:rPr>
          <w:rPrChange w:id="4302" w:author="José Fonseca" w:date="2015-11-10T15:49:00Z">
            <w:rPr/>
          </w:rPrChange>
        </w:rPr>
        <w:lastRenderedPageBreak/>
        <w:t>Anexos</w:t>
      </w:r>
      <w:bookmarkEnd w:id="4300"/>
      <w:bookmarkEnd w:id="4301"/>
    </w:p>
    <w:p w14:paraId="657727E4" w14:textId="77777777" w:rsidR="00D6719C" w:rsidRPr="001A6752" w:rsidRDefault="00D6719C" w:rsidP="00A71114">
      <w:pPr>
        <w:pStyle w:val="NoSpacing"/>
        <w:numPr>
          <w:ilvl w:val="0"/>
          <w:numId w:val="17"/>
        </w:numPr>
        <w:rPr>
          <w:rPrChange w:id="4303" w:author="José Fonseca" w:date="2015-11-10T15:49:00Z">
            <w:rPr/>
          </w:rPrChange>
        </w:rPr>
      </w:pPr>
      <w:bookmarkStart w:id="4304" w:name="AnexoA"/>
      <w:r w:rsidRPr="001A6752">
        <w:rPr>
          <w:rPrChange w:id="4305" w:author="José Fonseca" w:date="2015-11-10T15:49:00Z">
            <w:rPr/>
          </w:rPrChange>
        </w:rPr>
        <w:t>Anexo A</w:t>
      </w:r>
      <w:bookmarkEnd w:id="4304"/>
    </w:p>
    <w:tbl>
      <w:tblPr>
        <w:tblStyle w:val="TableGrid"/>
        <w:tblW w:w="0" w:type="auto"/>
        <w:tblLook w:val="04A0" w:firstRow="1" w:lastRow="0" w:firstColumn="1" w:lastColumn="0" w:noHBand="0" w:noVBand="1"/>
      </w:tblPr>
      <w:tblGrid>
        <w:gridCol w:w="1980"/>
        <w:gridCol w:w="6514"/>
      </w:tblGrid>
      <w:tr w:rsidR="00751CDC" w:rsidRPr="001A6752" w14:paraId="02DB5D2A" w14:textId="77777777"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14:paraId="27423EBB" w14:textId="77777777" w:rsidR="00751CDC" w:rsidRPr="001A6752" w:rsidRDefault="00751CDC" w:rsidP="00257429">
            <w:pPr>
              <w:rPr>
                <w:rPrChange w:id="4306" w:author="José Fonseca" w:date="2015-11-10T15:49:00Z">
                  <w:rPr/>
                </w:rPrChange>
              </w:rPr>
            </w:pPr>
            <w:r w:rsidRPr="001A6752">
              <w:rPr>
                <w:rPrChange w:id="4307" w:author="José Fonseca" w:date="2015-11-10T15:49:00Z">
                  <w:rPr/>
                </w:rPrChange>
              </w:rPr>
              <w:t>Nome</w:t>
            </w:r>
          </w:p>
        </w:tc>
        <w:tc>
          <w:tcPr>
            <w:tcW w:w="6514" w:type="dxa"/>
            <w:tcBorders>
              <w:top w:val="single" w:sz="4" w:space="0" w:color="auto"/>
              <w:left w:val="single" w:sz="4" w:space="0" w:color="auto"/>
              <w:bottom w:val="single" w:sz="4" w:space="0" w:color="auto"/>
              <w:right w:val="single" w:sz="4" w:space="0" w:color="auto"/>
            </w:tcBorders>
            <w:hideMark/>
          </w:tcPr>
          <w:p w14:paraId="336D4ACD" w14:textId="77777777" w:rsidR="00751CDC" w:rsidRPr="001A6752" w:rsidRDefault="00751CDC" w:rsidP="00257429">
            <w:pPr>
              <w:rPr>
                <w:rPrChange w:id="4308" w:author="José Fonseca" w:date="2015-11-10T15:49:00Z">
                  <w:rPr/>
                </w:rPrChange>
              </w:rPr>
            </w:pPr>
            <w:r w:rsidRPr="001A6752">
              <w:rPr>
                <w:rPrChange w:id="4309" w:author="José Fonseca" w:date="2015-11-10T15:49:00Z">
                  <w:rPr/>
                </w:rPrChange>
              </w:rPr>
              <w:t>Alterar boleia</w:t>
            </w:r>
          </w:p>
        </w:tc>
      </w:tr>
      <w:tr w:rsidR="00751CDC" w:rsidRPr="001A6752" w14:paraId="7A284982" w14:textId="77777777"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14:paraId="3491BAB2" w14:textId="77777777" w:rsidR="00751CDC" w:rsidRPr="001A6752" w:rsidRDefault="00751CDC" w:rsidP="00257429">
            <w:pPr>
              <w:rPr>
                <w:rPrChange w:id="4310" w:author="José Fonseca" w:date="2015-11-10T15:49:00Z">
                  <w:rPr/>
                </w:rPrChange>
              </w:rPr>
            </w:pPr>
            <w:r w:rsidRPr="001A6752">
              <w:rPr>
                <w:rPrChange w:id="4311" w:author="José Fonseca" w:date="2015-11-10T15:49:00Z">
                  <w:rPr/>
                </w:rPrChange>
              </w:rPr>
              <w:t>Objetivo</w:t>
            </w:r>
          </w:p>
        </w:tc>
        <w:tc>
          <w:tcPr>
            <w:tcW w:w="6514" w:type="dxa"/>
            <w:tcBorders>
              <w:top w:val="single" w:sz="4" w:space="0" w:color="auto"/>
              <w:left w:val="single" w:sz="4" w:space="0" w:color="auto"/>
              <w:bottom w:val="single" w:sz="4" w:space="0" w:color="auto"/>
              <w:right w:val="single" w:sz="4" w:space="0" w:color="auto"/>
            </w:tcBorders>
            <w:hideMark/>
          </w:tcPr>
          <w:p w14:paraId="55B41F79" w14:textId="77777777" w:rsidR="00751CDC" w:rsidRPr="001A6752" w:rsidRDefault="00751CDC" w:rsidP="00257429">
            <w:pPr>
              <w:rPr>
                <w:rPrChange w:id="4312" w:author="José Fonseca" w:date="2015-11-10T15:49:00Z">
                  <w:rPr/>
                </w:rPrChange>
              </w:rPr>
            </w:pPr>
            <w:r w:rsidRPr="001A6752">
              <w:rPr>
                <w:rPrChange w:id="4313" w:author="José Fonseca" w:date="2015-11-10T15:49:00Z">
                  <w:rPr/>
                </w:rPrChange>
              </w:rPr>
              <w:t xml:space="preserve">O ator altera uma boleia </w:t>
            </w:r>
          </w:p>
        </w:tc>
      </w:tr>
      <w:tr w:rsidR="00751CDC" w:rsidRPr="001A6752" w14:paraId="53CD8286" w14:textId="77777777"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14:paraId="7698F749" w14:textId="77777777" w:rsidR="00751CDC" w:rsidRPr="001A6752" w:rsidRDefault="00751CDC" w:rsidP="00257429">
            <w:pPr>
              <w:rPr>
                <w:rPrChange w:id="4314" w:author="José Fonseca" w:date="2015-11-10T15:49:00Z">
                  <w:rPr/>
                </w:rPrChange>
              </w:rPr>
            </w:pPr>
            <w:r w:rsidRPr="001A6752">
              <w:rPr>
                <w:rPrChange w:id="4315" w:author="José Fonseca" w:date="2015-11-10T15:49:00Z">
                  <w:rPr/>
                </w:rPrChange>
              </w:rPr>
              <w:t>Prioridade</w:t>
            </w:r>
          </w:p>
        </w:tc>
        <w:tc>
          <w:tcPr>
            <w:tcW w:w="6514" w:type="dxa"/>
            <w:tcBorders>
              <w:top w:val="single" w:sz="4" w:space="0" w:color="auto"/>
              <w:left w:val="single" w:sz="4" w:space="0" w:color="auto"/>
              <w:bottom w:val="single" w:sz="4" w:space="0" w:color="auto"/>
              <w:right w:val="single" w:sz="4" w:space="0" w:color="auto"/>
            </w:tcBorders>
            <w:hideMark/>
          </w:tcPr>
          <w:p w14:paraId="65539D7C" w14:textId="77777777" w:rsidR="00751CDC" w:rsidRPr="001A6752" w:rsidRDefault="0096662E" w:rsidP="00257429">
            <w:pPr>
              <w:rPr>
                <w:rPrChange w:id="4316" w:author="José Fonseca" w:date="2015-11-10T15:49:00Z">
                  <w:rPr/>
                </w:rPrChange>
              </w:rPr>
            </w:pPr>
            <w:r w:rsidRPr="001A6752">
              <w:rPr>
                <w:rPrChange w:id="4317" w:author="José Fonseca" w:date="2015-11-10T15:49:00Z">
                  <w:rPr/>
                </w:rPrChange>
              </w:rPr>
              <w:t>Média</w:t>
            </w:r>
          </w:p>
        </w:tc>
      </w:tr>
      <w:tr w:rsidR="00751CDC" w:rsidRPr="001A6752" w14:paraId="474767D4" w14:textId="77777777"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14:paraId="0E153EC7" w14:textId="77777777" w:rsidR="00751CDC" w:rsidRPr="001A6752" w:rsidRDefault="00751CDC" w:rsidP="00257429">
            <w:pPr>
              <w:rPr>
                <w:rPrChange w:id="4318" w:author="José Fonseca" w:date="2015-11-10T15:49:00Z">
                  <w:rPr/>
                </w:rPrChange>
              </w:rPr>
            </w:pPr>
            <w:r w:rsidRPr="001A6752">
              <w:rPr>
                <w:rPrChange w:id="4319" w:author="José Fonseca" w:date="2015-11-10T15:49:00Z">
                  <w:rPr/>
                </w:rPrChange>
              </w:rPr>
              <w:t>Pré-condição</w:t>
            </w:r>
          </w:p>
        </w:tc>
        <w:tc>
          <w:tcPr>
            <w:tcW w:w="6514" w:type="dxa"/>
            <w:tcBorders>
              <w:top w:val="single" w:sz="4" w:space="0" w:color="auto"/>
              <w:left w:val="single" w:sz="4" w:space="0" w:color="auto"/>
              <w:bottom w:val="single" w:sz="4" w:space="0" w:color="auto"/>
              <w:right w:val="single" w:sz="4" w:space="0" w:color="auto"/>
            </w:tcBorders>
          </w:tcPr>
          <w:p w14:paraId="60160194" w14:textId="77777777" w:rsidR="00751CDC" w:rsidRPr="001A6752" w:rsidRDefault="00751CDC" w:rsidP="00257429">
            <w:pPr>
              <w:rPr>
                <w:rPrChange w:id="4320" w:author="José Fonseca" w:date="2015-11-10T15:49:00Z">
                  <w:rPr/>
                </w:rPrChange>
              </w:rPr>
            </w:pPr>
            <w:r w:rsidRPr="001A6752">
              <w:rPr>
                <w:rPrChange w:id="4321" w:author="José Fonseca" w:date="2015-11-10T15:49:00Z">
                  <w:rPr/>
                </w:rPrChange>
              </w:rPr>
              <w:t>Login válido</w:t>
            </w:r>
          </w:p>
        </w:tc>
      </w:tr>
      <w:tr w:rsidR="00751CDC" w:rsidRPr="001A6752" w14:paraId="76F94ED0" w14:textId="77777777"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14:paraId="1966FA6C" w14:textId="77777777" w:rsidR="00751CDC" w:rsidRPr="001A6752" w:rsidRDefault="00751CDC" w:rsidP="00257429">
            <w:pPr>
              <w:rPr>
                <w:rPrChange w:id="4322" w:author="José Fonseca" w:date="2015-11-10T15:49:00Z">
                  <w:rPr/>
                </w:rPrChange>
              </w:rPr>
            </w:pPr>
            <w:r w:rsidRPr="001A6752">
              <w:rPr>
                <w:rPrChange w:id="4323" w:author="José Fonseca" w:date="2015-11-10T15:49:00Z">
                  <w:rPr/>
                </w:rPrChange>
              </w:rPr>
              <w:t>Cenário principal</w:t>
            </w:r>
          </w:p>
        </w:tc>
        <w:tc>
          <w:tcPr>
            <w:tcW w:w="6514" w:type="dxa"/>
            <w:tcBorders>
              <w:top w:val="single" w:sz="4" w:space="0" w:color="auto"/>
              <w:left w:val="single" w:sz="4" w:space="0" w:color="auto"/>
              <w:bottom w:val="single" w:sz="4" w:space="0" w:color="auto"/>
              <w:right w:val="single" w:sz="4" w:space="0" w:color="auto"/>
            </w:tcBorders>
            <w:hideMark/>
          </w:tcPr>
          <w:p w14:paraId="1EA1C2E0" w14:textId="77777777" w:rsidR="00751CDC" w:rsidRPr="001A6752" w:rsidRDefault="00751CDC" w:rsidP="00A71114">
            <w:pPr>
              <w:pStyle w:val="ListParagraph"/>
              <w:numPr>
                <w:ilvl w:val="0"/>
                <w:numId w:val="18"/>
              </w:numPr>
              <w:rPr>
                <w:rPrChange w:id="4324" w:author="José Fonseca" w:date="2015-11-10T15:49:00Z">
                  <w:rPr/>
                </w:rPrChange>
              </w:rPr>
            </w:pPr>
            <w:r w:rsidRPr="001A6752">
              <w:rPr>
                <w:rPrChange w:id="4325" w:author="José Fonseca" w:date="2015-11-10T15:49:00Z">
                  <w:rPr/>
                </w:rPrChange>
              </w:rPr>
              <w:t xml:space="preserve">O Caso de Uso começa quando o ator clica no botão “Alterar”  após </w:t>
            </w:r>
            <w:r w:rsidR="00B256E2" w:rsidRPr="001A6752">
              <w:rPr>
                <w:rPrChange w:id="4326" w:author="José Fonseca" w:date="2015-11-10T15:49:00Z">
                  <w:rPr/>
                </w:rPrChange>
              </w:rPr>
              <w:t>selecionar</w:t>
            </w:r>
            <w:r w:rsidRPr="001A6752">
              <w:rPr>
                <w:rPrChange w:id="4327" w:author="José Fonseca" w:date="2015-11-10T15:49:00Z">
                  <w:rPr/>
                </w:rPrChange>
              </w:rPr>
              <w:t xml:space="preserve"> uma boleia.</w:t>
            </w:r>
          </w:p>
          <w:p w14:paraId="3EBDC359" w14:textId="77777777" w:rsidR="00751CDC" w:rsidRPr="001A6752" w:rsidRDefault="00751CDC" w:rsidP="00A71114">
            <w:pPr>
              <w:pStyle w:val="ListParagraph"/>
              <w:numPr>
                <w:ilvl w:val="0"/>
                <w:numId w:val="18"/>
              </w:numPr>
              <w:rPr>
                <w:rPrChange w:id="4328" w:author="José Fonseca" w:date="2015-11-10T15:49:00Z">
                  <w:rPr/>
                </w:rPrChange>
              </w:rPr>
            </w:pPr>
            <w:r w:rsidRPr="001A6752">
              <w:rPr>
                <w:rPrChange w:id="4329" w:author="José Fonseca" w:date="2015-11-10T15:49:00Z">
                  <w:rPr/>
                </w:rPrChange>
              </w:rPr>
              <w:t>O sistema apresenta o formulário “Alterar boleia”</w:t>
            </w:r>
          </w:p>
          <w:p w14:paraId="10FBFB1C" w14:textId="77777777" w:rsidR="00751CDC" w:rsidRPr="001A6752" w:rsidRDefault="00751CDC" w:rsidP="00A71114">
            <w:pPr>
              <w:pStyle w:val="ListParagraph"/>
              <w:numPr>
                <w:ilvl w:val="0"/>
                <w:numId w:val="18"/>
              </w:numPr>
              <w:rPr>
                <w:rPrChange w:id="4330" w:author="José Fonseca" w:date="2015-11-10T15:49:00Z">
                  <w:rPr/>
                </w:rPrChange>
              </w:rPr>
            </w:pPr>
            <w:r w:rsidRPr="001A6752">
              <w:rPr>
                <w:rPrChange w:id="4331" w:author="José Fonseca" w:date="2015-11-10T15:49:00Z">
                  <w:rPr/>
                </w:rPrChange>
              </w:rPr>
              <w:t>O ator preenche os campos obrigatórios.</w:t>
            </w:r>
          </w:p>
          <w:p w14:paraId="2DDD297B" w14:textId="77777777" w:rsidR="00751CDC" w:rsidRPr="001A6752" w:rsidRDefault="00751CDC" w:rsidP="00A71114">
            <w:pPr>
              <w:pStyle w:val="ListParagraph"/>
              <w:numPr>
                <w:ilvl w:val="0"/>
                <w:numId w:val="18"/>
              </w:numPr>
              <w:rPr>
                <w:rPrChange w:id="4332" w:author="José Fonseca" w:date="2015-11-10T15:49:00Z">
                  <w:rPr/>
                </w:rPrChange>
              </w:rPr>
            </w:pPr>
            <w:r w:rsidRPr="001A6752">
              <w:rPr>
                <w:rPrChange w:id="4333" w:author="José Fonseca" w:date="2015-11-10T15:49:00Z">
                  <w:rPr/>
                </w:rPrChange>
              </w:rPr>
              <w:t>O ator clica no botão “Ok”, confirmando os dados</w:t>
            </w:r>
          </w:p>
          <w:p w14:paraId="188D1207" w14:textId="77777777" w:rsidR="00751CDC" w:rsidRPr="001A6752" w:rsidRDefault="00751CDC" w:rsidP="00A71114">
            <w:pPr>
              <w:pStyle w:val="ListParagraph"/>
              <w:numPr>
                <w:ilvl w:val="0"/>
                <w:numId w:val="18"/>
              </w:numPr>
              <w:rPr>
                <w:rPrChange w:id="4334" w:author="José Fonseca" w:date="2015-11-10T15:49:00Z">
                  <w:rPr/>
                </w:rPrChange>
              </w:rPr>
            </w:pPr>
            <w:r w:rsidRPr="001A6752">
              <w:rPr>
                <w:rPrChange w:id="4335" w:author="José Fonseca" w:date="2015-11-10T15:49:00Z">
                  <w:rPr/>
                </w:rPrChange>
              </w:rPr>
              <w:t>O sistema regista os dados</w:t>
            </w:r>
          </w:p>
        </w:tc>
      </w:tr>
      <w:tr w:rsidR="00751CDC" w:rsidRPr="001A6752" w14:paraId="195CEB3B" w14:textId="77777777"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14:paraId="55516B36" w14:textId="77777777" w:rsidR="00751CDC" w:rsidRPr="001A6752" w:rsidRDefault="00751CDC" w:rsidP="00257429">
            <w:pPr>
              <w:rPr>
                <w:rPrChange w:id="4336" w:author="José Fonseca" w:date="2015-11-10T15:49:00Z">
                  <w:rPr/>
                </w:rPrChange>
              </w:rPr>
            </w:pPr>
            <w:r w:rsidRPr="001A6752">
              <w:rPr>
                <w:rPrChange w:id="4337" w:author="José Fonseca" w:date="2015-11-10T15:49:00Z">
                  <w:rPr/>
                </w:rPrChange>
              </w:rPr>
              <w:t>Cenário alternativo</w:t>
            </w:r>
          </w:p>
        </w:tc>
        <w:tc>
          <w:tcPr>
            <w:tcW w:w="6514" w:type="dxa"/>
            <w:tcBorders>
              <w:top w:val="single" w:sz="4" w:space="0" w:color="auto"/>
              <w:left w:val="single" w:sz="4" w:space="0" w:color="auto"/>
              <w:bottom w:val="single" w:sz="4" w:space="0" w:color="auto"/>
              <w:right w:val="single" w:sz="4" w:space="0" w:color="auto"/>
            </w:tcBorders>
            <w:hideMark/>
          </w:tcPr>
          <w:p w14:paraId="2F8AD4F4" w14:textId="77777777" w:rsidR="00751CDC" w:rsidRPr="001A6752" w:rsidRDefault="00751CDC" w:rsidP="00257429">
            <w:pPr>
              <w:rPr>
                <w:rPrChange w:id="4338" w:author="José Fonseca" w:date="2015-11-10T15:49:00Z">
                  <w:rPr/>
                </w:rPrChange>
              </w:rPr>
            </w:pPr>
            <w:r w:rsidRPr="001A6752">
              <w:rPr>
                <w:rPrChange w:id="4339" w:author="José Fonseca" w:date="2015-11-10T15:49:00Z">
                  <w:rPr/>
                </w:rPrChange>
              </w:rPr>
              <w:t>O ator pode cancelar a operação a qualquer momento.</w:t>
            </w:r>
          </w:p>
          <w:p w14:paraId="7C18626A" w14:textId="77777777" w:rsidR="00751CDC" w:rsidRPr="001A6752" w:rsidRDefault="00751CDC" w:rsidP="00A71114">
            <w:pPr>
              <w:pStyle w:val="ListParagraph"/>
              <w:numPr>
                <w:ilvl w:val="0"/>
                <w:numId w:val="16"/>
              </w:numPr>
              <w:rPr>
                <w:rPrChange w:id="4340" w:author="José Fonseca" w:date="2015-11-10T15:49:00Z">
                  <w:rPr/>
                </w:rPrChange>
              </w:rPr>
            </w:pPr>
            <w:r w:rsidRPr="001A6752">
              <w:rPr>
                <w:rPrChange w:id="4341" w:author="José Fonseca" w:date="2015-11-10T15:49:00Z">
                  <w:rPr/>
                </w:rPrChange>
              </w:rPr>
              <w:t>a. O ator não preenche todos os campos obrigatórios e aparece uma mensagem de erro.</w:t>
            </w:r>
          </w:p>
          <w:p w14:paraId="4E846B2D" w14:textId="77777777" w:rsidR="00751CDC" w:rsidRPr="001A6752" w:rsidRDefault="00751CDC" w:rsidP="00257429">
            <w:pPr>
              <w:rPr>
                <w:rPrChange w:id="4342" w:author="José Fonseca" w:date="2015-11-10T15:49:00Z">
                  <w:rPr/>
                </w:rPrChange>
              </w:rPr>
            </w:pPr>
            <w:r w:rsidRPr="001A6752">
              <w:rPr>
                <w:rPrChange w:id="4343" w:author="José Fonseca" w:date="2015-11-10T15:49:00Z">
                  <w:rPr/>
                </w:rPrChange>
              </w:rPr>
              <w:t>4.  b. Se a sintaxe de algum campo estiver incorreta, mostra mensagem de erro.</w:t>
            </w:r>
          </w:p>
          <w:p w14:paraId="49108220" w14:textId="77777777" w:rsidR="00751CDC" w:rsidRPr="001A6752" w:rsidRDefault="006C7F20" w:rsidP="00257429">
            <w:pPr>
              <w:rPr>
                <w:rPrChange w:id="4344" w:author="José Fonseca" w:date="2015-11-10T15:49:00Z">
                  <w:rPr/>
                </w:rPrChange>
              </w:rPr>
            </w:pPr>
            <w:r w:rsidRPr="001A6752">
              <w:rPr>
                <w:rPrChange w:id="4345" w:author="José Fonseca" w:date="2015-11-10T15:49:00Z">
                  <w:rPr/>
                </w:rPrChange>
              </w:rPr>
              <w:t>4   c. Se a boleia faz parte de uma repetição, o sistema apresenta uma mensagem para alterar todas as boleias</w:t>
            </w:r>
            <w:r w:rsidR="00876527" w:rsidRPr="001A6752">
              <w:rPr>
                <w:rPrChange w:id="4346" w:author="José Fonseca" w:date="2015-11-10T15:49:00Z">
                  <w:rPr/>
                </w:rPrChange>
              </w:rPr>
              <w:t xml:space="preserve"> da repetição</w:t>
            </w:r>
            <w:r w:rsidRPr="001A6752">
              <w:rPr>
                <w:rPrChange w:id="4347" w:author="José Fonseca" w:date="2015-11-10T15:49:00Z">
                  <w:rPr/>
                </w:rPrChange>
              </w:rPr>
              <w:t>.</w:t>
            </w:r>
          </w:p>
        </w:tc>
      </w:tr>
      <w:tr w:rsidR="00751CDC" w:rsidRPr="001A6752" w14:paraId="2C74C0C3" w14:textId="77777777"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14:paraId="1CB8F59A" w14:textId="77777777" w:rsidR="00751CDC" w:rsidRPr="001A6752" w:rsidRDefault="00751CDC" w:rsidP="00257429">
            <w:pPr>
              <w:rPr>
                <w:rPrChange w:id="4348" w:author="José Fonseca" w:date="2015-11-10T15:49:00Z">
                  <w:rPr/>
                </w:rPrChange>
              </w:rPr>
            </w:pPr>
            <w:r w:rsidRPr="001A6752">
              <w:rPr>
                <w:rPrChange w:id="4349" w:author="José Fonseca" w:date="2015-11-10T15:49:00Z">
                  <w:rPr/>
                </w:rPrChange>
              </w:rPr>
              <w:t>Pós-condição</w:t>
            </w:r>
          </w:p>
        </w:tc>
        <w:tc>
          <w:tcPr>
            <w:tcW w:w="6514" w:type="dxa"/>
            <w:tcBorders>
              <w:top w:val="single" w:sz="4" w:space="0" w:color="auto"/>
              <w:left w:val="single" w:sz="4" w:space="0" w:color="auto"/>
              <w:bottom w:val="single" w:sz="4" w:space="0" w:color="auto"/>
              <w:right w:val="single" w:sz="4" w:space="0" w:color="auto"/>
            </w:tcBorders>
          </w:tcPr>
          <w:p w14:paraId="7EB2CD23" w14:textId="77777777" w:rsidR="00751CDC" w:rsidRPr="001A6752" w:rsidRDefault="00751CDC" w:rsidP="00257429">
            <w:pPr>
              <w:rPr>
                <w:rPrChange w:id="4350" w:author="José Fonseca" w:date="2015-11-10T15:49:00Z">
                  <w:rPr/>
                </w:rPrChange>
              </w:rPr>
            </w:pPr>
            <w:r w:rsidRPr="001A6752">
              <w:rPr>
                <w:rPrChange w:id="4351" w:author="José Fonseca" w:date="2015-11-10T15:49:00Z">
                  <w:rPr/>
                </w:rPrChange>
              </w:rPr>
              <w:t>É enviad</w:t>
            </w:r>
            <w:r w:rsidR="000C3F80" w:rsidRPr="001A6752">
              <w:rPr>
                <w:rPrChange w:id="4352" w:author="José Fonseca" w:date="2015-11-10T15:49:00Z">
                  <w:rPr/>
                </w:rPrChange>
              </w:rPr>
              <w:t>o</w:t>
            </w:r>
            <w:r w:rsidRPr="001A6752">
              <w:rPr>
                <w:rPrChange w:id="4353" w:author="José Fonseca" w:date="2015-11-10T15:49:00Z">
                  <w:rPr/>
                </w:rPrChange>
              </w:rPr>
              <w:t xml:space="preserve"> um email para todos os passageiros da boleia a informar da alteração efetuada.</w:t>
            </w:r>
          </w:p>
        </w:tc>
      </w:tr>
      <w:tr w:rsidR="00751CDC" w:rsidRPr="001A6752" w14:paraId="0DA2F16B" w14:textId="77777777"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14:paraId="1613B4DC" w14:textId="77777777" w:rsidR="00751CDC" w:rsidRPr="001A6752" w:rsidRDefault="00751CDC" w:rsidP="00257429">
            <w:pPr>
              <w:rPr>
                <w:rPrChange w:id="4354" w:author="José Fonseca" w:date="2015-11-10T15:49:00Z">
                  <w:rPr/>
                </w:rPrChange>
              </w:rPr>
            </w:pPr>
            <w:r w:rsidRPr="001A6752">
              <w:rPr>
                <w:rPrChange w:id="4355" w:author="José Fonseca" w:date="2015-11-10T15:49:00Z">
                  <w:rPr/>
                </w:rPrChange>
              </w:rPr>
              <w:t>Casos de teste</w:t>
            </w:r>
          </w:p>
        </w:tc>
        <w:tc>
          <w:tcPr>
            <w:tcW w:w="6514" w:type="dxa"/>
            <w:tcBorders>
              <w:top w:val="single" w:sz="4" w:space="0" w:color="auto"/>
              <w:left w:val="single" w:sz="4" w:space="0" w:color="auto"/>
              <w:bottom w:val="single" w:sz="4" w:space="0" w:color="auto"/>
              <w:right w:val="single" w:sz="4" w:space="0" w:color="auto"/>
            </w:tcBorders>
          </w:tcPr>
          <w:p w14:paraId="0D0E225C" w14:textId="77777777" w:rsidR="00751CDC" w:rsidRPr="001A6752" w:rsidRDefault="00751CDC" w:rsidP="00A71114">
            <w:pPr>
              <w:pStyle w:val="ListParagraph"/>
              <w:numPr>
                <w:ilvl w:val="0"/>
                <w:numId w:val="1"/>
              </w:numPr>
              <w:rPr>
                <w:rPrChange w:id="4356" w:author="José Fonseca" w:date="2015-11-10T15:49:00Z">
                  <w:rPr/>
                </w:rPrChange>
              </w:rPr>
            </w:pPr>
            <w:r w:rsidRPr="001A6752">
              <w:rPr>
                <w:rPrChange w:id="4357" w:author="José Fonseca" w:date="2015-11-10T15:49:00Z">
                  <w:rPr/>
                </w:rPrChange>
              </w:rPr>
              <w:t xml:space="preserve">Verificar se o mapa de boleias é </w:t>
            </w:r>
            <w:r w:rsidR="00B256E2" w:rsidRPr="001A6752">
              <w:rPr>
                <w:rPrChange w:id="4358" w:author="José Fonseca" w:date="2015-11-10T15:49:00Z">
                  <w:rPr/>
                </w:rPrChange>
              </w:rPr>
              <w:t>atualizado</w:t>
            </w:r>
            <w:r w:rsidRPr="001A6752">
              <w:rPr>
                <w:rPrChange w:id="4359" w:author="José Fonseca" w:date="2015-11-10T15:49:00Z">
                  <w:rPr/>
                </w:rPrChange>
              </w:rPr>
              <w:t xml:space="preserve"> corretamente.</w:t>
            </w:r>
          </w:p>
          <w:p w14:paraId="7248CD01" w14:textId="77777777" w:rsidR="00751CDC" w:rsidRPr="001A6752" w:rsidRDefault="00751CDC" w:rsidP="00A71114">
            <w:pPr>
              <w:pStyle w:val="ListParagraph"/>
              <w:numPr>
                <w:ilvl w:val="0"/>
                <w:numId w:val="1"/>
              </w:numPr>
              <w:rPr>
                <w:rPrChange w:id="4360" w:author="José Fonseca" w:date="2015-11-10T15:49:00Z">
                  <w:rPr/>
                </w:rPrChange>
              </w:rPr>
            </w:pPr>
            <w:r w:rsidRPr="001A6752">
              <w:rPr>
                <w:rPrChange w:id="4361" w:author="José Fonseca" w:date="2015-11-10T15:49:00Z">
                  <w:rPr/>
                </w:rPrChange>
              </w:rPr>
              <w:t>Verificar se as estatísticas são atualizadas corretamente.</w:t>
            </w:r>
          </w:p>
          <w:p w14:paraId="6DED984C" w14:textId="77777777" w:rsidR="00751CDC" w:rsidRPr="001A6752" w:rsidRDefault="00751CDC" w:rsidP="00A71114">
            <w:pPr>
              <w:pStyle w:val="ListParagraph"/>
              <w:numPr>
                <w:ilvl w:val="0"/>
                <w:numId w:val="1"/>
              </w:numPr>
              <w:rPr>
                <w:rPrChange w:id="4362" w:author="José Fonseca" w:date="2015-11-10T15:49:00Z">
                  <w:rPr/>
                </w:rPrChange>
              </w:rPr>
            </w:pPr>
            <w:r w:rsidRPr="001A6752">
              <w:rPr>
                <w:rPrChange w:id="4363" w:author="José Fonseca" w:date="2015-11-10T15:49:00Z">
                  <w:rPr/>
                </w:rPrChange>
              </w:rPr>
              <w:t xml:space="preserve">Verificar se os campos são preenchidos </w:t>
            </w:r>
            <w:r w:rsidR="00B256E2" w:rsidRPr="001A6752">
              <w:rPr>
                <w:rPrChange w:id="4364" w:author="José Fonseca" w:date="2015-11-10T15:49:00Z">
                  <w:rPr/>
                </w:rPrChange>
              </w:rPr>
              <w:t>corretamente</w:t>
            </w:r>
          </w:p>
          <w:p w14:paraId="4EF87C0B" w14:textId="77777777" w:rsidR="00751CDC" w:rsidRPr="001A6752" w:rsidRDefault="00751CDC" w:rsidP="00A71114">
            <w:pPr>
              <w:pStyle w:val="ListParagraph"/>
              <w:numPr>
                <w:ilvl w:val="0"/>
                <w:numId w:val="2"/>
              </w:numPr>
              <w:rPr>
                <w:rPrChange w:id="4365" w:author="José Fonseca" w:date="2015-11-10T15:49:00Z">
                  <w:rPr/>
                </w:rPrChange>
              </w:rPr>
            </w:pPr>
            <w:r w:rsidRPr="001A6752">
              <w:rPr>
                <w:rPrChange w:id="4366" w:author="José Fonseca" w:date="2015-11-10T15:49:00Z">
                  <w:rPr/>
                </w:rPrChange>
              </w:rPr>
              <w:t xml:space="preserve">Se os campos numéricos só contêm </w:t>
            </w:r>
            <w:r w:rsidR="00B256E2" w:rsidRPr="001A6752">
              <w:rPr>
                <w:rPrChange w:id="4367" w:author="José Fonseca" w:date="2015-11-10T15:49:00Z">
                  <w:rPr/>
                </w:rPrChange>
              </w:rPr>
              <w:t>carateres</w:t>
            </w:r>
            <w:r w:rsidRPr="001A6752">
              <w:rPr>
                <w:rPrChange w:id="4368" w:author="José Fonseca" w:date="2015-11-10T15:49:00Z">
                  <w:rPr/>
                </w:rPrChange>
              </w:rPr>
              <w:t xml:space="preserve"> </w:t>
            </w:r>
            <w:r w:rsidR="00B256E2" w:rsidRPr="001A6752">
              <w:rPr>
                <w:rPrChange w:id="4369" w:author="José Fonseca" w:date="2015-11-10T15:49:00Z">
                  <w:rPr/>
                </w:rPrChange>
              </w:rPr>
              <w:t>numéricos</w:t>
            </w:r>
            <w:r w:rsidRPr="001A6752">
              <w:rPr>
                <w:rPrChange w:id="4370" w:author="José Fonseca" w:date="2015-11-10T15:49:00Z">
                  <w:rPr/>
                </w:rPrChange>
              </w:rPr>
              <w:t>.</w:t>
            </w:r>
          </w:p>
          <w:p w14:paraId="2DBB8325" w14:textId="77777777" w:rsidR="00751CDC" w:rsidRPr="001A6752" w:rsidRDefault="00751CDC" w:rsidP="00A71114">
            <w:pPr>
              <w:pStyle w:val="ListParagraph"/>
              <w:numPr>
                <w:ilvl w:val="0"/>
                <w:numId w:val="2"/>
              </w:numPr>
              <w:rPr>
                <w:rPrChange w:id="4371" w:author="José Fonseca" w:date="2015-11-10T15:49:00Z">
                  <w:rPr/>
                </w:rPrChange>
              </w:rPr>
            </w:pPr>
            <w:r w:rsidRPr="001A6752">
              <w:rPr>
                <w:rPrChange w:id="4372" w:author="José Fonseca" w:date="2015-11-10T15:49:00Z">
                  <w:rPr/>
                </w:rPrChange>
              </w:rPr>
              <w:t xml:space="preserve">Se os campos alfabéticos só contêm </w:t>
            </w:r>
            <w:r w:rsidR="00B256E2" w:rsidRPr="001A6752">
              <w:rPr>
                <w:rPrChange w:id="4373" w:author="José Fonseca" w:date="2015-11-10T15:49:00Z">
                  <w:rPr/>
                </w:rPrChange>
              </w:rPr>
              <w:t>carateres</w:t>
            </w:r>
            <w:r w:rsidRPr="001A6752">
              <w:rPr>
                <w:rPrChange w:id="4374" w:author="José Fonseca" w:date="2015-11-10T15:49:00Z">
                  <w:rPr/>
                </w:rPrChange>
              </w:rPr>
              <w:t xml:space="preserve"> alfabéticos.</w:t>
            </w:r>
          </w:p>
        </w:tc>
      </w:tr>
    </w:tbl>
    <w:p w14:paraId="3F145A95" w14:textId="77777777" w:rsidR="00C02870" w:rsidRPr="001A6752" w:rsidRDefault="00083E63" w:rsidP="00083E63">
      <w:pPr>
        <w:pStyle w:val="Caption"/>
        <w:rPr>
          <w:rPrChange w:id="4375" w:author="José Fonseca" w:date="2015-11-10T15:49:00Z">
            <w:rPr/>
          </w:rPrChange>
        </w:rPr>
      </w:pPr>
      <w:bookmarkStart w:id="4376" w:name="_Toc434874453"/>
      <w:r w:rsidRPr="001A6752">
        <w:rPr>
          <w:rPrChange w:id="4377" w:author="José Fonseca" w:date="2015-11-10T15:49:00Z">
            <w:rPr/>
          </w:rPrChange>
        </w:rPr>
        <w:t xml:space="preserve">Tabela </w:t>
      </w:r>
      <w:r w:rsidR="00E64FF6" w:rsidRPr="001A6752">
        <w:rPr>
          <w:rPrChange w:id="4378" w:author="José Fonseca" w:date="2015-11-10T15:49:00Z">
            <w:rPr/>
          </w:rPrChange>
        </w:rPr>
        <w:fldChar w:fldCharType="begin"/>
      </w:r>
      <w:r w:rsidR="00E64FF6" w:rsidRPr="001A6752">
        <w:rPr>
          <w:rPrChange w:id="4379" w:author="José Fonseca" w:date="2015-11-10T15:49:00Z">
            <w:rPr/>
          </w:rPrChange>
        </w:rPr>
        <w:instrText xml:space="preserve"> SEQ Tabela \* ARABIC </w:instrText>
      </w:r>
      <w:r w:rsidR="00E64FF6" w:rsidRPr="001A6752">
        <w:rPr>
          <w:rPrChange w:id="4380" w:author="José Fonseca" w:date="2015-11-10T15:49:00Z">
            <w:rPr/>
          </w:rPrChange>
        </w:rPr>
        <w:fldChar w:fldCharType="separate"/>
      </w:r>
      <w:r w:rsidR="009B510B" w:rsidRPr="001A6752">
        <w:rPr>
          <w:rPrChange w:id="4381" w:author="José Fonseca" w:date="2015-11-10T15:49:00Z">
            <w:rPr>
              <w:noProof/>
            </w:rPr>
          </w:rPrChange>
        </w:rPr>
        <w:t>19</w:t>
      </w:r>
      <w:r w:rsidR="00E64FF6" w:rsidRPr="001A6752">
        <w:rPr>
          <w:rPrChange w:id="4382" w:author="José Fonseca" w:date="2015-11-10T15:49:00Z">
            <w:rPr>
              <w:noProof/>
            </w:rPr>
          </w:rPrChange>
        </w:rPr>
        <w:fldChar w:fldCharType="end"/>
      </w:r>
      <w:r w:rsidRPr="001A6752">
        <w:rPr>
          <w:rPrChange w:id="4383" w:author="José Fonseca" w:date="2015-11-10T15:49:00Z">
            <w:rPr/>
          </w:rPrChange>
        </w:rPr>
        <w:t xml:space="preserve"> - Descrição do caso de uso "Alterar boleia"</w:t>
      </w:r>
      <w:bookmarkEnd w:id="4376"/>
    </w:p>
    <w:p w14:paraId="0AE3CF43" w14:textId="77777777" w:rsidR="00C02870" w:rsidRPr="001A6752" w:rsidRDefault="00C02870">
      <w:pPr>
        <w:spacing w:line="276" w:lineRule="auto"/>
        <w:jc w:val="left"/>
        <w:rPr>
          <w:rFonts w:asciiTheme="minorHAnsi" w:hAnsiTheme="minorHAnsi" w:cstheme="minorBidi"/>
          <w:sz w:val="40"/>
          <w:rPrChange w:id="4384" w:author="José Fonseca" w:date="2015-11-10T15:49:00Z">
            <w:rPr>
              <w:rFonts w:asciiTheme="minorHAnsi" w:hAnsiTheme="minorHAnsi" w:cstheme="minorBidi"/>
              <w:sz w:val="40"/>
            </w:rPr>
          </w:rPrChange>
        </w:rPr>
      </w:pPr>
      <w:r w:rsidRPr="001A6752">
        <w:rPr>
          <w:rPrChange w:id="4385" w:author="José Fonseca" w:date="2015-11-10T15:49:00Z">
            <w:rPr/>
          </w:rPrChange>
        </w:rPr>
        <w:br w:type="page"/>
      </w:r>
    </w:p>
    <w:tbl>
      <w:tblPr>
        <w:tblStyle w:val="TableGrid"/>
        <w:tblW w:w="0" w:type="auto"/>
        <w:tblLook w:val="04A0" w:firstRow="1" w:lastRow="0" w:firstColumn="1" w:lastColumn="0" w:noHBand="0" w:noVBand="1"/>
      </w:tblPr>
      <w:tblGrid>
        <w:gridCol w:w="1980"/>
        <w:gridCol w:w="6514"/>
      </w:tblGrid>
      <w:tr w:rsidR="00B47760" w:rsidRPr="001A6752" w14:paraId="6D887E39" w14:textId="77777777"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14:paraId="6092FB9B" w14:textId="77777777" w:rsidR="00B47760" w:rsidRPr="001A6752" w:rsidRDefault="00B47760" w:rsidP="00257429">
            <w:pPr>
              <w:rPr>
                <w:rPrChange w:id="4386" w:author="José Fonseca" w:date="2015-11-10T15:49:00Z">
                  <w:rPr/>
                </w:rPrChange>
              </w:rPr>
            </w:pPr>
            <w:r w:rsidRPr="001A6752">
              <w:rPr>
                <w:rPrChange w:id="4387" w:author="José Fonseca" w:date="2015-11-10T15:49:00Z">
                  <w:rPr/>
                </w:rPrChange>
              </w:rP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14:paraId="01CB40FB" w14:textId="77777777" w:rsidR="00B47760" w:rsidRPr="001A6752" w:rsidRDefault="00B47760" w:rsidP="00257429">
            <w:pPr>
              <w:rPr>
                <w:rPrChange w:id="4388" w:author="José Fonseca" w:date="2015-11-10T15:49:00Z">
                  <w:rPr/>
                </w:rPrChange>
              </w:rPr>
            </w:pPr>
            <w:r w:rsidRPr="001A6752">
              <w:rPr>
                <w:rPrChange w:id="4389" w:author="José Fonseca" w:date="2015-11-10T15:49:00Z">
                  <w:rPr/>
                </w:rPrChange>
              </w:rPr>
              <w:t>Entrar numa boleia</w:t>
            </w:r>
          </w:p>
        </w:tc>
      </w:tr>
      <w:tr w:rsidR="00B47760" w:rsidRPr="001A6752" w14:paraId="2A475D31" w14:textId="77777777"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14:paraId="285F54E2" w14:textId="77777777" w:rsidR="00B47760" w:rsidRPr="001A6752" w:rsidRDefault="00B47760" w:rsidP="00257429">
            <w:pPr>
              <w:rPr>
                <w:rPrChange w:id="4390" w:author="José Fonseca" w:date="2015-11-10T15:49:00Z">
                  <w:rPr/>
                </w:rPrChange>
              </w:rPr>
            </w:pPr>
            <w:r w:rsidRPr="001A6752">
              <w:rPr>
                <w:rPrChange w:id="4391" w:author="José Fonseca" w:date="2015-11-10T15:49:00Z">
                  <w:rPr/>
                </w:rPrChange>
              </w:rPr>
              <w:t>Objetivo</w:t>
            </w:r>
          </w:p>
        </w:tc>
        <w:tc>
          <w:tcPr>
            <w:tcW w:w="6514" w:type="dxa"/>
            <w:tcBorders>
              <w:top w:val="single" w:sz="4" w:space="0" w:color="auto"/>
              <w:left w:val="single" w:sz="4" w:space="0" w:color="auto"/>
              <w:bottom w:val="single" w:sz="4" w:space="0" w:color="auto"/>
              <w:right w:val="single" w:sz="4" w:space="0" w:color="auto"/>
            </w:tcBorders>
            <w:hideMark/>
          </w:tcPr>
          <w:p w14:paraId="6C483C8A" w14:textId="77777777" w:rsidR="00B47760" w:rsidRPr="001A6752" w:rsidRDefault="00B47760" w:rsidP="00257429">
            <w:pPr>
              <w:rPr>
                <w:rPrChange w:id="4392" w:author="José Fonseca" w:date="2015-11-10T15:49:00Z">
                  <w:rPr/>
                </w:rPrChange>
              </w:rPr>
            </w:pPr>
            <w:r w:rsidRPr="001A6752">
              <w:rPr>
                <w:rPrChange w:id="4393" w:author="José Fonseca" w:date="2015-11-10T15:49:00Z">
                  <w:rPr/>
                </w:rPrChange>
              </w:rPr>
              <w:t xml:space="preserve">O ator entra numa boleia </w:t>
            </w:r>
          </w:p>
        </w:tc>
      </w:tr>
      <w:tr w:rsidR="00B47760" w:rsidRPr="001A6752" w14:paraId="379EC430" w14:textId="77777777"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14:paraId="0ECED960" w14:textId="77777777" w:rsidR="00B47760" w:rsidRPr="001A6752" w:rsidRDefault="00B47760" w:rsidP="00257429">
            <w:pPr>
              <w:rPr>
                <w:rPrChange w:id="4394" w:author="José Fonseca" w:date="2015-11-10T15:49:00Z">
                  <w:rPr/>
                </w:rPrChange>
              </w:rPr>
            </w:pPr>
            <w:r w:rsidRPr="001A6752">
              <w:rPr>
                <w:rPrChange w:id="4395" w:author="José Fonseca" w:date="2015-11-10T15:49:00Z">
                  <w:rPr/>
                </w:rPrChange>
              </w:rPr>
              <w:t>Prioridade</w:t>
            </w:r>
          </w:p>
        </w:tc>
        <w:tc>
          <w:tcPr>
            <w:tcW w:w="6514" w:type="dxa"/>
            <w:tcBorders>
              <w:top w:val="single" w:sz="4" w:space="0" w:color="auto"/>
              <w:left w:val="single" w:sz="4" w:space="0" w:color="auto"/>
              <w:bottom w:val="single" w:sz="4" w:space="0" w:color="auto"/>
              <w:right w:val="single" w:sz="4" w:space="0" w:color="auto"/>
            </w:tcBorders>
            <w:hideMark/>
          </w:tcPr>
          <w:p w14:paraId="3075F0AC" w14:textId="77777777" w:rsidR="00B47760" w:rsidRPr="001A6752" w:rsidRDefault="00B47760" w:rsidP="00257429">
            <w:pPr>
              <w:rPr>
                <w:rPrChange w:id="4396" w:author="José Fonseca" w:date="2015-11-10T15:49:00Z">
                  <w:rPr/>
                </w:rPrChange>
              </w:rPr>
            </w:pPr>
            <w:r w:rsidRPr="001A6752">
              <w:rPr>
                <w:rPrChange w:id="4397" w:author="José Fonseca" w:date="2015-11-10T15:49:00Z">
                  <w:rPr/>
                </w:rPrChange>
              </w:rPr>
              <w:t>Alta</w:t>
            </w:r>
          </w:p>
        </w:tc>
      </w:tr>
      <w:tr w:rsidR="00B47760" w:rsidRPr="001A6752" w14:paraId="01266461" w14:textId="77777777"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14:paraId="60D926C6" w14:textId="77777777" w:rsidR="00B47760" w:rsidRPr="001A6752" w:rsidRDefault="00B47760" w:rsidP="00257429">
            <w:pPr>
              <w:rPr>
                <w:rPrChange w:id="4398" w:author="José Fonseca" w:date="2015-11-10T15:49:00Z">
                  <w:rPr/>
                </w:rPrChange>
              </w:rPr>
            </w:pPr>
            <w:r w:rsidRPr="001A6752">
              <w:rPr>
                <w:rPrChange w:id="4399" w:author="José Fonseca" w:date="2015-11-10T15:49:00Z">
                  <w:rPr/>
                </w:rPrChange>
              </w:rPr>
              <w:t>Pré-condição</w:t>
            </w:r>
          </w:p>
        </w:tc>
        <w:tc>
          <w:tcPr>
            <w:tcW w:w="6514" w:type="dxa"/>
            <w:tcBorders>
              <w:top w:val="single" w:sz="4" w:space="0" w:color="auto"/>
              <w:left w:val="single" w:sz="4" w:space="0" w:color="auto"/>
              <w:bottom w:val="single" w:sz="4" w:space="0" w:color="auto"/>
              <w:right w:val="single" w:sz="4" w:space="0" w:color="auto"/>
            </w:tcBorders>
          </w:tcPr>
          <w:p w14:paraId="05B162C2" w14:textId="77777777" w:rsidR="00B47760" w:rsidRPr="001A6752" w:rsidRDefault="00B47760" w:rsidP="00257429">
            <w:pPr>
              <w:rPr>
                <w:rPrChange w:id="4400" w:author="José Fonseca" w:date="2015-11-10T15:49:00Z">
                  <w:rPr/>
                </w:rPrChange>
              </w:rPr>
            </w:pPr>
            <w:r w:rsidRPr="001A6752">
              <w:rPr>
                <w:rPrChange w:id="4401" w:author="José Fonseca" w:date="2015-11-10T15:49:00Z">
                  <w:rPr/>
                </w:rPrChange>
              </w:rPr>
              <w:t>Login válido</w:t>
            </w:r>
          </w:p>
        </w:tc>
      </w:tr>
      <w:tr w:rsidR="00B47760" w:rsidRPr="001A6752" w14:paraId="1A6FEA58" w14:textId="77777777"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14:paraId="38E57DAF" w14:textId="77777777" w:rsidR="00B47760" w:rsidRPr="001A6752" w:rsidRDefault="00B47760" w:rsidP="00257429">
            <w:pPr>
              <w:rPr>
                <w:rPrChange w:id="4402" w:author="José Fonseca" w:date="2015-11-10T15:49:00Z">
                  <w:rPr/>
                </w:rPrChange>
              </w:rPr>
            </w:pPr>
            <w:r w:rsidRPr="001A6752">
              <w:rPr>
                <w:rPrChange w:id="4403" w:author="José Fonseca" w:date="2015-11-10T15:49:00Z">
                  <w:rPr/>
                </w:rPrChange>
              </w:rPr>
              <w:t>Cenário principal</w:t>
            </w:r>
          </w:p>
        </w:tc>
        <w:tc>
          <w:tcPr>
            <w:tcW w:w="6514" w:type="dxa"/>
            <w:tcBorders>
              <w:top w:val="single" w:sz="4" w:space="0" w:color="auto"/>
              <w:left w:val="single" w:sz="4" w:space="0" w:color="auto"/>
              <w:bottom w:val="single" w:sz="4" w:space="0" w:color="auto"/>
              <w:right w:val="single" w:sz="4" w:space="0" w:color="auto"/>
            </w:tcBorders>
            <w:hideMark/>
          </w:tcPr>
          <w:p w14:paraId="57136F00" w14:textId="77777777" w:rsidR="00B47760" w:rsidRPr="001A6752" w:rsidRDefault="00B47760" w:rsidP="00A71114">
            <w:pPr>
              <w:pStyle w:val="ListParagraph"/>
              <w:numPr>
                <w:ilvl w:val="0"/>
                <w:numId w:val="19"/>
              </w:numPr>
              <w:rPr>
                <w:rPrChange w:id="4404" w:author="José Fonseca" w:date="2015-11-10T15:49:00Z">
                  <w:rPr/>
                </w:rPrChange>
              </w:rPr>
            </w:pPr>
            <w:r w:rsidRPr="001A6752">
              <w:rPr>
                <w:rPrChange w:id="4405" w:author="José Fonseca" w:date="2015-11-10T15:49:00Z">
                  <w:rPr/>
                </w:rPrChange>
              </w:rPr>
              <w:t>O Caso de Uso começa quando o ator clica no botão “</w:t>
            </w:r>
            <w:r w:rsidR="00EE6DBC" w:rsidRPr="001A6752">
              <w:rPr>
                <w:rPrChange w:id="4406" w:author="José Fonseca" w:date="2015-11-10T15:49:00Z">
                  <w:rPr/>
                </w:rPrChange>
              </w:rPr>
              <w:t>Entrar</w:t>
            </w:r>
            <w:r w:rsidRPr="001A6752">
              <w:rPr>
                <w:rPrChange w:id="4407" w:author="José Fonseca" w:date="2015-11-10T15:49:00Z">
                  <w:rPr/>
                </w:rPrChange>
              </w:rPr>
              <w:t xml:space="preserve">” </w:t>
            </w:r>
            <w:r w:rsidR="00EE6DBC" w:rsidRPr="001A6752">
              <w:rPr>
                <w:rPrChange w:id="4408" w:author="José Fonseca" w:date="2015-11-10T15:49:00Z">
                  <w:rPr/>
                </w:rPrChange>
              </w:rPr>
              <w:t xml:space="preserve"> após </w:t>
            </w:r>
            <w:r w:rsidR="00B256E2" w:rsidRPr="001A6752">
              <w:rPr>
                <w:rPrChange w:id="4409" w:author="José Fonseca" w:date="2015-11-10T15:49:00Z">
                  <w:rPr/>
                </w:rPrChange>
              </w:rPr>
              <w:t>selecionar</w:t>
            </w:r>
            <w:r w:rsidR="00EE6DBC" w:rsidRPr="001A6752">
              <w:rPr>
                <w:rPrChange w:id="4410" w:author="José Fonseca" w:date="2015-11-10T15:49:00Z">
                  <w:rPr/>
                </w:rPrChange>
              </w:rPr>
              <w:t xml:space="preserve"> uma boleia.</w:t>
            </w:r>
          </w:p>
          <w:p w14:paraId="1F9642CC" w14:textId="77777777" w:rsidR="00B47760" w:rsidRPr="001A6752" w:rsidRDefault="00B47760" w:rsidP="00A71114">
            <w:pPr>
              <w:pStyle w:val="ListParagraph"/>
              <w:numPr>
                <w:ilvl w:val="0"/>
                <w:numId w:val="19"/>
              </w:numPr>
              <w:rPr>
                <w:rPrChange w:id="4411" w:author="José Fonseca" w:date="2015-11-10T15:49:00Z">
                  <w:rPr/>
                </w:rPrChange>
              </w:rPr>
            </w:pPr>
            <w:r w:rsidRPr="001A6752">
              <w:rPr>
                <w:rPrChange w:id="4412" w:author="José Fonseca" w:date="2015-11-10T15:49:00Z">
                  <w:rPr/>
                </w:rPrChange>
              </w:rPr>
              <w:t xml:space="preserve">O sistema apresenta o formulário “Inserir </w:t>
            </w:r>
            <w:r w:rsidR="00EE6DBC" w:rsidRPr="001A6752">
              <w:rPr>
                <w:rPrChange w:id="4413" w:author="José Fonseca" w:date="2015-11-10T15:49:00Z">
                  <w:rPr/>
                </w:rPrChange>
              </w:rPr>
              <w:t>pa</w:t>
            </w:r>
            <w:r w:rsidR="00751CDC" w:rsidRPr="001A6752">
              <w:rPr>
                <w:rPrChange w:id="4414" w:author="José Fonseca" w:date="2015-11-10T15:49:00Z">
                  <w:rPr/>
                </w:rPrChange>
              </w:rPr>
              <w:t>s</w:t>
            </w:r>
            <w:r w:rsidR="00EE6DBC" w:rsidRPr="001A6752">
              <w:rPr>
                <w:rPrChange w:id="4415" w:author="José Fonseca" w:date="2015-11-10T15:49:00Z">
                  <w:rPr/>
                </w:rPrChange>
              </w:rPr>
              <w:t>sageiro</w:t>
            </w:r>
            <w:r w:rsidRPr="001A6752">
              <w:rPr>
                <w:rPrChange w:id="4416" w:author="José Fonseca" w:date="2015-11-10T15:49:00Z">
                  <w:rPr/>
                </w:rPrChange>
              </w:rPr>
              <w:t>”</w:t>
            </w:r>
          </w:p>
          <w:p w14:paraId="628D3FE2" w14:textId="77777777" w:rsidR="00B47760" w:rsidRPr="001A6752" w:rsidRDefault="00B47760" w:rsidP="00A71114">
            <w:pPr>
              <w:pStyle w:val="ListParagraph"/>
              <w:numPr>
                <w:ilvl w:val="0"/>
                <w:numId w:val="19"/>
              </w:numPr>
              <w:rPr>
                <w:rPrChange w:id="4417" w:author="José Fonseca" w:date="2015-11-10T15:49:00Z">
                  <w:rPr/>
                </w:rPrChange>
              </w:rPr>
            </w:pPr>
            <w:r w:rsidRPr="001A6752">
              <w:rPr>
                <w:rPrChange w:id="4418" w:author="José Fonseca" w:date="2015-11-10T15:49:00Z">
                  <w:rPr/>
                </w:rPrChange>
              </w:rPr>
              <w:t>O ator preenche os campos obrigatórios.</w:t>
            </w:r>
          </w:p>
          <w:p w14:paraId="5FD8AEA5" w14:textId="77777777" w:rsidR="00B47760" w:rsidRPr="001A6752" w:rsidRDefault="00B47760" w:rsidP="00A71114">
            <w:pPr>
              <w:pStyle w:val="ListParagraph"/>
              <w:numPr>
                <w:ilvl w:val="0"/>
                <w:numId w:val="19"/>
              </w:numPr>
              <w:rPr>
                <w:rPrChange w:id="4419" w:author="José Fonseca" w:date="2015-11-10T15:49:00Z">
                  <w:rPr/>
                </w:rPrChange>
              </w:rPr>
            </w:pPr>
            <w:r w:rsidRPr="001A6752">
              <w:rPr>
                <w:rPrChange w:id="4420" w:author="José Fonseca" w:date="2015-11-10T15:49:00Z">
                  <w:rPr/>
                </w:rPrChange>
              </w:rPr>
              <w:t>O ator clica no botão “Ok”, confirmando os dados</w:t>
            </w:r>
          </w:p>
          <w:p w14:paraId="16B0DF36" w14:textId="77777777" w:rsidR="00B47760" w:rsidRPr="001A6752" w:rsidRDefault="00B47760" w:rsidP="00A71114">
            <w:pPr>
              <w:pStyle w:val="ListParagraph"/>
              <w:numPr>
                <w:ilvl w:val="0"/>
                <w:numId w:val="19"/>
              </w:numPr>
              <w:rPr>
                <w:rPrChange w:id="4421" w:author="José Fonseca" w:date="2015-11-10T15:49:00Z">
                  <w:rPr/>
                </w:rPrChange>
              </w:rPr>
            </w:pPr>
            <w:r w:rsidRPr="001A6752">
              <w:rPr>
                <w:rPrChange w:id="4422" w:author="José Fonseca" w:date="2015-11-10T15:49:00Z">
                  <w:rPr/>
                </w:rPrChange>
              </w:rPr>
              <w:t>O sistema regista os dados</w:t>
            </w:r>
          </w:p>
        </w:tc>
      </w:tr>
      <w:tr w:rsidR="00B47760" w:rsidRPr="001A6752" w14:paraId="03646268" w14:textId="77777777"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14:paraId="527DEFA2" w14:textId="77777777" w:rsidR="00B47760" w:rsidRPr="001A6752" w:rsidRDefault="00B47760" w:rsidP="00257429">
            <w:pPr>
              <w:rPr>
                <w:rPrChange w:id="4423" w:author="José Fonseca" w:date="2015-11-10T15:49:00Z">
                  <w:rPr/>
                </w:rPrChange>
              </w:rPr>
            </w:pPr>
            <w:r w:rsidRPr="001A6752">
              <w:rPr>
                <w:rPrChange w:id="4424" w:author="José Fonseca" w:date="2015-11-10T15:49:00Z">
                  <w:rPr/>
                </w:rPrChange>
              </w:rPr>
              <w:t>Cenário alternativo</w:t>
            </w:r>
          </w:p>
        </w:tc>
        <w:tc>
          <w:tcPr>
            <w:tcW w:w="6514" w:type="dxa"/>
            <w:tcBorders>
              <w:top w:val="single" w:sz="4" w:space="0" w:color="auto"/>
              <w:left w:val="single" w:sz="4" w:space="0" w:color="auto"/>
              <w:bottom w:val="single" w:sz="4" w:space="0" w:color="auto"/>
              <w:right w:val="single" w:sz="4" w:space="0" w:color="auto"/>
            </w:tcBorders>
            <w:hideMark/>
          </w:tcPr>
          <w:p w14:paraId="445F067F" w14:textId="77777777" w:rsidR="00B47760" w:rsidRPr="001A6752" w:rsidRDefault="00B47760" w:rsidP="00257429">
            <w:pPr>
              <w:rPr>
                <w:rPrChange w:id="4425" w:author="José Fonseca" w:date="2015-11-10T15:49:00Z">
                  <w:rPr/>
                </w:rPrChange>
              </w:rPr>
            </w:pPr>
            <w:r w:rsidRPr="001A6752">
              <w:rPr>
                <w:rPrChange w:id="4426" w:author="José Fonseca" w:date="2015-11-10T15:49:00Z">
                  <w:rPr/>
                </w:rPrChange>
              </w:rPr>
              <w:t>O ator pode cancelar</w:t>
            </w:r>
            <w:r w:rsidR="00EE6DBC" w:rsidRPr="001A6752">
              <w:rPr>
                <w:rPrChange w:id="4427" w:author="José Fonseca" w:date="2015-11-10T15:49:00Z">
                  <w:rPr/>
                </w:rPrChange>
              </w:rPr>
              <w:t xml:space="preserve"> a operação a qualquer momento.</w:t>
            </w:r>
          </w:p>
          <w:p w14:paraId="0C891E84" w14:textId="77777777" w:rsidR="00876527" w:rsidRPr="001A6752" w:rsidRDefault="00B47760" w:rsidP="00257429">
            <w:pPr>
              <w:rPr>
                <w:rPrChange w:id="4428" w:author="José Fonseca" w:date="2015-11-10T15:49:00Z">
                  <w:rPr/>
                </w:rPrChange>
              </w:rPr>
            </w:pPr>
            <w:r w:rsidRPr="001A6752">
              <w:rPr>
                <w:rPrChange w:id="4429" w:author="José Fonseca" w:date="2015-11-10T15:49:00Z">
                  <w:rPr/>
                </w:rPrChange>
              </w:rPr>
              <w:t>4. a. O ator não preenche todos os campos obrigatórios e aparece uma mensagem de erro.</w:t>
            </w:r>
          </w:p>
        </w:tc>
      </w:tr>
      <w:tr w:rsidR="00B47760" w:rsidRPr="001A6752" w14:paraId="73CB2562" w14:textId="77777777"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14:paraId="3D1FE8F4" w14:textId="77777777" w:rsidR="00B47760" w:rsidRPr="001A6752" w:rsidRDefault="00B47760" w:rsidP="00257429">
            <w:pPr>
              <w:rPr>
                <w:rPrChange w:id="4430" w:author="José Fonseca" w:date="2015-11-10T15:49:00Z">
                  <w:rPr/>
                </w:rPrChange>
              </w:rPr>
            </w:pPr>
            <w:r w:rsidRPr="001A6752">
              <w:rPr>
                <w:rPrChange w:id="4431" w:author="José Fonseca" w:date="2015-11-10T15:49:00Z">
                  <w:rPr/>
                </w:rPrChange>
              </w:rPr>
              <w:t>Pós-condição</w:t>
            </w:r>
          </w:p>
        </w:tc>
        <w:tc>
          <w:tcPr>
            <w:tcW w:w="6514" w:type="dxa"/>
            <w:tcBorders>
              <w:top w:val="single" w:sz="4" w:space="0" w:color="auto"/>
              <w:left w:val="single" w:sz="4" w:space="0" w:color="auto"/>
              <w:bottom w:val="single" w:sz="4" w:space="0" w:color="auto"/>
              <w:right w:val="single" w:sz="4" w:space="0" w:color="auto"/>
            </w:tcBorders>
          </w:tcPr>
          <w:p w14:paraId="0C38A2D3" w14:textId="77777777" w:rsidR="00751CDC" w:rsidRPr="001A6752" w:rsidRDefault="00B47760" w:rsidP="00257429">
            <w:pPr>
              <w:rPr>
                <w:rPrChange w:id="4432" w:author="José Fonseca" w:date="2015-11-10T15:49:00Z">
                  <w:rPr/>
                </w:rPrChange>
              </w:rPr>
            </w:pPr>
            <w:r w:rsidRPr="001A6752">
              <w:rPr>
                <w:rPrChange w:id="4433" w:author="José Fonseca" w:date="2015-11-10T15:49:00Z">
                  <w:rPr/>
                </w:rPrChange>
              </w:rPr>
              <w:t>Os dados estatísticos relevantes ao ator são atualizados.</w:t>
            </w:r>
          </w:p>
        </w:tc>
      </w:tr>
      <w:tr w:rsidR="00B47760" w:rsidRPr="001A6752" w14:paraId="4008E56E" w14:textId="77777777"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14:paraId="53660B4C" w14:textId="77777777" w:rsidR="00B47760" w:rsidRPr="001A6752" w:rsidRDefault="00B47760" w:rsidP="00257429">
            <w:pPr>
              <w:rPr>
                <w:rPrChange w:id="4434" w:author="José Fonseca" w:date="2015-11-10T15:49:00Z">
                  <w:rPr/>
                </w:rPrChange>
              </w:rPr>
            </w:pPr>
            <w:r w:rsidRPr="001A6752">
              <w:rPr>
                <w:rPrChange w:id="4435" w:author="José Fonseca" w:date="2015-11-10T15:49:00Z">
                  <w:rPr/>
                </w:rPrChange>
              </w:rPr>
              <w:t>Casos de teste</w:t>
            </w:r>
          </w:p>
        </w:tc>
        <w:tc>
          <w:tcPr>
            <w:tcW w:w="6514" w:type="dxa"/>
            <w:tcBorders>
              <w:top w:val="single" w:sz="4" w:space="0" w:color="auto"/>
              <w:left w:val="single" w:sz="4" w:space="0" w:color="auto"/>
              <w:bottom w:val="single" w:sz="4" w:space="0" w:color="auto"/>
              <w:right w:val="single" w:sz="4" w:space="0" w:color="auto"/>
            </w:tcBorders>
          </w:tcPr>
          <w:p w14:paraId="0CCC55A1" w14:textId="77777777" w:rsidR="00B47760" w:rsidRPr="001A6752" w:rsidRDefault="00B47760" w:rsidP="00A71114">
            <w:pPr>
              <w:pStyle w:val="ListParagraph"/>
              <w:numPr>
                <w:ilvl w:val="0"/>
                <w:numId w:val="1"/>
              </w:numPr>
              <w:rPr>
                <w:rPrChange w:id="4436" w:author="José Fonseca" w:date="2015-11-10T15:49:00Z">
                  <w:rPr/>
                </w:rPrChange>
              </w:rPr>
            </w:pPr>
            <w:r w:rsidRPr="001A6752">
              <w:rPr>
                <w:rPrChange w:id="4437" w:author="José Fonseca" w:date="2015-11-10T15:49:00Z">
                  <w:rPr/>
                </w:rPrChange>
              </w:rPr>
              <w:t xml:space="preserve">Verificar se o mapa de boleias é </w:t>
            </w:r>
            <w:r w:rsidR="00B256E2" w:rsidRPr="001A6752">
              <w:rPr>
                <w:rPrChange w:id="4438" w:author="José Fonseca" w:date="2015-11-10T15:49:00Z">
                  <w:rPr/>
                </w:rPrChange>
              </w:rPr>
              <w:t>atualizado</w:t>
            </w:r>
            <w:r w:rsidRPr="001A6752">
              <w:rPr>
                <w:rPrChange w:id="4439" w:author="José Fonseca" w:date="2015-11-10T15:49:00Z">
                  <w:rPr/>
                </w:rPrChange>
              </w:rPr>
              <w:t xml:space="preserve"> corretamente.</w:t>
            </w:r>
          </w:p>
          <w:p w14:paraId="15FDAE00" w14:textId="77777777" w:rsidR="00B47760" w:rsidRPr="001A6752" w:rsidRDefault="00B47760" w:rsidP="00A71114">
            <w:pPr>
              <w:pStyle w:val="ListParagraph"/>
              <w:numPr>
                <w:ilvl w:val="0"/>
                <w:numId w:val="1"/>
              </w:numPr>
              <w:rPr>
                <w:rPrChange w:id="4440" w:author="José Fonseca" w:date="2015-11-10T15:49:00Z">
                  <w:rPr/>
                </w:rPrChange>
              </w:rPr>
            </w:pPr>
            <w:r w:rsidRPr="001A6752">
              <w:rPr>
                <w:rPrChange w:id="4441" w:author="José Fonseca" w:date="2015-11-10T15:49:00Z">
                  <w:rPr/>
                </w:rPrChange>
              </w:rPr>
              <w:t>Verificar se as estatísticas são atualizadas corretamente.</w:t>
            </w:r>
          </w:p>
        </w:tc>
      </w:tr>
    </w:tbl>
    <w:p w14:paraId="305685FA" w14:textId="77777777" w:rsidR="009A083D" w:rsidRPr="001A6752" w:rsidRDefault="00083E63" w:rsidP="00083E63">
      <w:pPr>
        <w:pStyle w:val="Caption"/>
        <w:rPr>
          <w:rPrChange w:id="4442" w:author="José Fonseca" w:date="2015-11-10T15:49:00Z">
            <w:rPr/>
          </w:rPrChange>
        </w:rPr>
      </w:pPr>
      <w:bookmarkStart w:id="4443" w:name="_Toc434874454"/>
      <w:r w:rsidRPr="001A6752">
        <w:rPr>
          <w:rPrChange w:id="4444" w:author="José Fonseca" w:date="2015-11-10T15:49:00Z">
            <w:rPr/>
          </w:rPrChange>
        </w:rPr>
        <w:t xml:space="preserve">Tabela </w:t>
      </w:r>
      <w:r w:rsidR="00E64FF6" w:rsidRPr="001A6752">
        <w:rPr>
          <w:rPrChange w:id="4445" w:author="José Fonseca" w:date="2015-11-10T15:49:00Z">
            <w:rPr/>
          </w:rPrChange>
        </w:rPr>
        <w:fldChar w:fldCharType="begin"/>
      </w:r>
      <w:r w:rsidR="00E64FF6" w:rsidRPr="001A6752">
        <w:rPr>
          <w:rPrChange w:id="4446" w:author="José Fonseca" w:date="2015-11-10T15:49:00Z">
            <w:rPr/>
          </w:rPrChange>
        </w:rPr>
        <w:instrText xml:space="preserve"> SEQ Tabela \* ARABIC </w:instrText>
      </w:r>
      <w:r w:rsidR="00E64FF6" w:rsidRPr="001A6752">
        <w:rPr>
          <w:rPrChange w:id="4447" w:author="José Fonseca" w:date="2015-11-10T15:49:00Z">
            <w:rPr/>
          </w:rPrChange>
        </w:rPr>
        <w:fldChar w:fldCharType="separate"/>
      </w:r>
      <w:r w:rsidR="009B510B" w:rsidRPr="001A6752">
        <w:rPr>
          <w:rPrChange w:id="4448" w:author="José Fonseca" w:date="2015-11-10T15:49:00Z">
            <w:rPr>
              <w:noProof/>
            </w:rPr>
          </w:rPrChange>
        </w:rPr>
        <w:t>20</w:t>
      </w:r>
      <w:r w:rsidR="00E64FF6" w:rsidRPr="001A6752">
        <w:rPr>
          <w:rPrChange w:id="4449" w:author="José Fonseca" w:date="2015-11-10T15:49:00Z">
            <w:rPr>
              <w:noProof/>
            </w:rPr>
          </w:rPrChange>
        </w:rPr>
        <w:fldChar w:fldCharType="end"/>
      </w:r>
      <w:r w:rsidRPr="001A6752">
        <w:rPr>
          <w:rPrChange w:id="4450" w:author="José Fonseca" w:date="2015-11-10T15:49:00Z">
            <w:rPr/>
          </w:rPrChange>
        </w:rPr>
        <w:t xml:space="preserve"> - Descrição do caso de uso "Entrar numa boleia"</w:t>
      </w:r>
      <w:bookmarkEnd w:id="4443"/>
    </w:p>
    <w:p w14:paraId="025E9992" w14:textId="77777777" w:rsidR="009A083D" w:rsidRPr="001A6752" w:rsidRDefault="009A083D" w:rsidP="00257429">
      <w:pPr>
        <w:rPr>
          <w:sz w:val="40"/>
          <w:rPrChange w:id="4451" w:author="José Fonseca" w:date="2015-11-10T15:49:00Z">
            <w:rPr>
              <w:sz w:val="40"/>
            </w:rPr>
          </w:rPrChange>
        </w:rPr>
      </w:pPr>
      <w:r w:rsidRPr="001A6752">
        <w:rPr>
          <w:rPrChange w:id="4452" w:author="José Fonseca" w:date="2015-11-10T15:49:00Z">
            <w:rPr/>
          </w:rPrChange>
        </w:rPr>
        <w:br w:type="page"/>
      </w:r>
    </w:p>
    <w:tbl>
      <w:tblPr>
        <w:tblStyle w:val="TableGrid"/>
        <w:tblW w:w="0" w:type="auto"/>
        <w:tblLook w:val="04A0" w:firstRow="1" w:lastRow="0" w:firstColumn="1" w:lastColumn="0" w:noHBand="0" w:noVBand="1"/>
      </w:tblPr>
      <w:tblGrid>
        <w:gridCol w:w="1980"/>
        <w:gridCol w:w="6514"/>
      </w:tblGrid>
      <w:tr w:rsidR="009A083D" w:rsidRPr="001A6752" w14:paraId="166BAD01" w14:textId="77777777"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14:paraId="0236300A" w14:textId="77777777" w:rsidR="009A083D" w:rsidRPr="001A6752" w:rsidRDefault="009A083D" w:rsidP="00257429">
            <w:pPr>
              <w:rPr>
                <w:rPrChange w:id="4453" w:author="José Fonseca" w:date="2015-11-10T15:49:00Z">
                  <w:rPr/>
                </w:rPrChange>
              </w:rPr>
            </w:pPr>
            <w:r w:rsidRPr="001A6752">
              <w:rPr>
                <w:rPrChange w:id="4454" w:author="José Fonseca" w:date="2015-11-10T15:49:00Z">
                  <w:rPr/>
                </w:rPrChange>
              </w:rP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14:paraId="73DD9360" w14:textId="77777777" w:rsidR="009A083D" w:rsidRPr="001A6752" w:rsidRDefault="009A083D" w:rsidP="00257429">
            <w:pPr>
              <w:rPr>
                <w:rPrChange w:id="4455" w:author="José Fonseca" w:date="2015-11-10T15:49:00Z">
                  <w:rPr/>
                </w:rPrChange>
              </w:rPr>
            </w:pPr>
            <w:r w:rsidRPr="001A6752">
              <w:rPr>
                <w:rPrChange w:id="4456" w:author="José Fonseca" w:date="2015-11-10T15:49:00Z">
                  <w:rPr/>
                </w:rPrChange>
              </w:rPr>
              <w:t>Repetir boleia</w:t>
            </w:r>
          </w:p>
        </w:tc>
      </w:tr>
      <w:tr w:rsidR="009A083D" w:rsidRPr="001A6752" w14:paraId="6C5EB057" w14:textId="77777777"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14:paraId="3BD8B72F" w14:textId="77777777" w:rsidR="009A083D" w:rsidRPr="001A6752" w:rsidRDefault="009A083D" w:rsidP="00257429">
            <w:pPr>
              <w:rPr>
                <w:rPrChange w:id="4457" w:author="José Fonseca" w:date="2015-11-10T15:49:00Z">
                  <w:rPr/>
                </w:rPrChange>
              </w:rPr>
            </w:pPr>
            <w:r w:rsidRPr="001A6752">
              <w:rPr>
                <w:rPrChange w:id="4458" w:author="José Fonseca" w:date="2015-11-10T15:49:00Z">
                  <w:rPr/>
                </w:rPrChange>
              </w:rPr>
              <w:t>Objetivo</w:t>
            </w:r>
          </w:p>
        </w:tc>
        <w:tc>
          <w:tcPr>
            <w:tcW w:w="6514" w:type="dxa"/>
            <w:tcBorders>
              <w:top w:val="single" w:sz="4" w:space="0" w:color="auto"/>
              <w:left w:val="single" w:sz="4" w:space="0" w:color="auto"/>
              <w:bottom w:val="single" w:sz="4" w:space="0" w:color="auto"/>
              <w:right w:val="single" w:sz="4" w:space="0" w:color="auto"/>
            </w:tcBorders>
            <w:hideMark/>
          </w:tcPr>
          <w:p w14:paraId="03F86C48" w14:textId="77777777" w:rsidR="009A083D" w:rsidRPr="001A6752" w:rsidRDefault="009A083D" w:rsidP="00257429">
            <w:pPr>
              <w:rPr>
                <w:rPrChange w:id="4459" w:author="José Fonseca" w:date="2015-11-10T15:49:00Z">
                  <w:rPr/>
                </w:rPrChange>
              </w:rPr>
            </w:pPr>
            <w:r w:rsidRPr="001A6752">
              <w:rPr>
                <w:rPrChange w:id="4460" w:author="José Fonseca" w:date="2015-11-10T15:49:00Z">
                  <w:rPr/>
                </w:rPrChange>
              </w:rPr>
              <w:t xml:space="preserve">O ator repete uma boleia </w:t>
            </w:r>
          </w:p>
        </w:tc>
      </w:tr>
      <w:tr w:rsidR="009A083D" w:rsidRPr="001A6752" w14:paraId="74A2525C" w14:textId="77777777"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14:paraId="079FDD90" w14:textId="77777777" w:rsidR="009A083D" w:rsidRPr="001A6752" w:rsidRDefault="009A083D" w:rsidP="00257429">
            <w:pPr>
              <w:rPr>
                <w:rPrChange w:id="4461" w:author="José Fonseca" w:date="2015-11-10T15:49:00Z">
                  <w:rPr/>
                </w:rPrChange>
              </w:rPr>
            </w:pPr>
            <w:r w:rsidRPr="001A6752">
              <w:rPr>
                <w:rPrChange w:id="4462" w:author="José Fonseca" w:date="2015-11-10T15:49:00Z">
                  <w:rPr/>
                </w:rPrChange>
              </w:rPr>
              <w:t>Prioridade</w:t>
            </w:r>
          </w:p>
        </w:tc>
        <w:tc>
          <w:tcPr>
            <w:tcW w:w="6514" w:type="dxa"/>
            <w:tcBorders>
              <w:top w:val="single" w:sz="4" w:space="0" w:color="auto"/>
              <w:left w:val="single" w:sz="4" w:space="0" w:color="auto"/>
              <w:bottom w:val="single" w:sz="4" w:space="0" w:color="auto"/>
              <w:right w:val="single" w:sz="4" w:space="0" w:color="auto"/>
            </w:tcBorders>
            <w:hideMark/>
          </w:tcPr>
          <w:p w14:paraId="1B039CC8" w14:textId="77777777" w:rsidR="009A083D" w:rsidRPr="001A6752" w:rsidRDefault="0096662E" w:rsidP="00257429">
            <w:pPr>
              <w:rPr>
                <w:rPrChange w:id="4463" w:author="José Fonseca" w:date="2015-11-10T15:49:00Z">
                  <w:rPr/>
                </w:rPrChange>
              </w:rPr>
            </w:pPr>
            <w:r w:rsidRPr="001A6752">
              <w:rPr>
                <w:rPrChange w:id="4464" w:author="José Fonseca" w:date="2015-11-10T15:49:00Z">
                  <w:rPr/>
                </w:rPrChange>
              </w:rPr>
              <w:t>Média</w:t>
            </w:r>
          </w:p>
        </w:tc>
      </w:tr>
      <w:tr w:rsidR="009A083D" w:rsidRPr="001A6752" w14:paraId="30484486" w14:textId="77777777"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14:paraId="123E8BFC" w14:textId="77777777" w:rsidR="009A083D" w:rsidRPr="001A6752" w:rsidRDefault="009A083D" w:rsidP="00257429">
            <w:pPr>
              <w:rPr>
                <w:rPrChange w:id="4465" w:author="José Fonseca" w:date="2015-11-10T15:49:00Z">
                  <w:rPr/>
                </w:rPrChange>
              </w:rPr>
            </w:pPr>
            <w:r w:rsidRPr="001A6752">
              <w:rPr>
                <w:rPrChange w:id="4466" w:author="José Fonseca" w:date="2015-11-10T15:49:00Z">
                  <w:rPr/>
                </w:rPrChange>
              </w:rPr>
              <w:t>Pré-condição</w:t>
            </w:r>
          </w:p>
        </w:tc>
        <w:tc>
          <w:tcPr>
            <w:tcW w:w="6514" w:type="dxa"/>
            <w:tcBorders>
              <w:top w:val="single" w:sz="4" w:space="0" w:color="auto"/>
              <w:left w:val="single" w:sz="4" w:space="0" w:color="auto"/>
              <w:bottom w:val="single" w:sz="4" w:space="0" w:color="auto"/>
              <w:right w:val="single" w:sz="4" w:space="0" w:color="auto"/>
            </w:tcBorders>
          </w:tcPr>
          <w:p w14:paraId="048D0011" w14:textId="77777777" w:rsidR="009A083D" w:rsidRPr="001A6752" w:rsidRDefault="009A083D" w:rsidP="00257429">
            <w:pPr>
              <w:rPr>
                <w:rPrChange w:id="4467" w:author="José Fonseca" w:date="2015-11-10T15:49:00Z">
                  <w:rPr/>
                </w:rPrChange>
              </w:rPr>
            </w:pPr>
            <w:r w:rsidRPr="001A6752">
              <w:rPr>
                <w:rPrChange w:id="4468" w:author="José Fonseca" w:date="2015-11-10T15:49:00Z">
                  <w:rPr/>
                </w:rPrChange>
              </w:rPr>
              <w:t>Login válido</w:t>
            </w:r>
          </w:p>
        </w:tc>
      </w:tr>
      <w:tr w:rsidR="009A083D" w:rsidRPr="001A6752" w14:paraId="3CFCD71B" w14:textId="77777777"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14:paraId="5F7992EF" w14:textId="77777777" w:rsidR="009A083D" w:rsidRPr="001A6752" w:rsidRDefault="009A083D" w:rsidP="00257429">
            <w:pPr>
              <w:rPr>
                <w:rPrChange w:id="4469" w:author="José Fonseca" w:date="2015-11-10T15:49:00Z">
                  <w:rPr/>
                </w:rPrChange>
              </w:rPr>
            </w:pPr>
            <w:r w:rsidRPr="001A6752">
              <w:rPr>
                <w:rPrChange w:id="4470" w:author="José Fonseca" w:date="2015-11-10T15:49:00Z">
                  <w:rPr/>
                </w:rPrChange>
              </w:rPr>
              <w:t>Cenário principal</w:t>
            </w:r>
          </w:p>
        </w:tc>
        <w:tc>
          <w:tcPr>
            <w:tcW w:w="6514" w:type="dxa"/>
            <w:tcBorders>
              <w:top w:val="single" w:sz="4" w:space="0" w:color="auto"/>
              <w:left w:val="single" w:sz="4" w:space="0" w:color="auto"/>
              <w:bottom w:val="single" w:sz="4" w:space="0" w:color="auto"/>
              <w:right w:val="single" w:sz="4" w:space="0" w:color="auto"/>
            </w:tcBorders>
            <w:hideMark/>
          </w:tcPr>
          <w:p w14:paraId="5606B4E3" w14:textId="77777777" w:rsidR="009A083D" w:rsidRPr="001A6752" w:rsidRDefault="009A083D" w:rsidP="00A71114">
            <w:pPr>
              <w:pStyle w:val="ListParagraph"/>
              <w:numPr>
                <w:ilvl w:val="0"/>
                <w:numId w:val="20"/>
              </w:numPr>
              <w:rPr>
                <w:rPrChange w:id="4471" w:author="José Fonseca" w:date="2015-11-10T15:49:00Z">
                  <w:rPr/>
                </w:rPrChange>
              </w:rPr>
            </w:pPr>
            <w:r w:rsidRPr="001A6752">
              <w:rPr>
                <w:rPrChange w:id="4472" w:author="José Fonseca" w:date="2015-11-10T15:49:00Z">
                  <w:rPr/>
                </w:rPrChange>
              </w:rPr>
              <w:t>O Caso de Uso começa quando o</w:t>
            </w:r>
            <w:r w:rsidR="007F30C6" w:rsidRPr="001A6752">
              <w:rPr>
                <w:rPrChange w:id="4473" w:author="José Fonseca" w:date="2015-11-10T15:49:00Z">
                  <w:rPr/>
                </w:rPrChange>
              </w:rPr>
              <w:t xml:space="preserve"> ator clica no botão “Repetir” </w:t>
            </w:r>
            <w:r w:rsidRPr="001A6752">
              <w:rPr>
                <w:rPrChange w:id="4474" w:author="José Fonseca" w:date="2015-11-10T15:49:00Z">
                  <w:rPr/>
                </w:rPrChange>
              </w:rPr>
              <w:t xml:space="preserve">após </w:t>
            </w:r>
            <w:r w:rsidR="00B256E2" w:rsidRPr="001A6752">
              <w:rPr>
                <w:rPrChange w:id="4475" w:author="José Fonseca" w:date="2015-11-10T15:49:00Z">
                  <w:rPr/>
                </w:rPrChange>
              </w:rPr>
              <w:t>selecionar</w:t>
            </w:r>
            <w:r w:rsidRPr="001A6752">
              <w:rPr>
                <w:rPrChange w:id="4476" w:author="José Fonseca" w:date="2015-11-10T15:49:00Z">
                  <w:rPr/>
                </w:rPrChange>
              </w:rPr>
              <w:t xml:space="preserve"> uma boleia.</w:t>
            </w:r>
          </w:p>
          <w:p w14:paraId="5A564F0A" w14:textId="77777777" w:rsidR="009A083D" w:rsidRPr="001A6752" w:rsidRDefault="009A083D" w:rsidP="00A71114">
            <w:pPr>
              <w:pStyle w:val="ListParagraph"/>
              <w:numPr>
                <w:ilvl w:val="0"/>
                <w:numId w:val="20"/>
              </w:numPr>
              <w:rPr>
                <w:rPrChange w:id="4477" w:author="José Fonseca" w:date="2015-11-10T15:49:00Z">
                  <w:rPr/>
                </w:rPrChange>
              </w:rPr>
            </w:pPr>
            <w:r w:rsidRPr="001A6752">
              <w:rPr>
                <w:rPrChange w:id="4478" w:author="José Fonseca" w:date="2015-11-10T15:49:00Z">
                  <w:rPr/>
                </w:rPrChange>
              </w:rPr>
              <w:t>O sistema apresenta o formulário “Repetir boleia”</w:t>
            </w:r>
          </w:p>
          <w:p w14:paraId="3C232606" w14:textId="77777777" w:rsidR="009A083D" w:rsidRPr="001A6752" w:rsidRDefault="009A083D" w:rsidP="00A71114">
            <w:pPr>
              <w:pStyle w:val="ListParagraph"/>
              <w:numPr>
                <w:ilvl w:val="0"/>
                <w:numId w:val="20"/>
              </w:numPr>
              <w:rPr>
                <w:rPrChange w:id="4479" w:author="José Fonseca" w:date="2015-11-10T15:49:00Z">
                  <w:rPr/>
                </w:rPrChange>
              </w:rPr>
            </w:pPr>
            <w:r w:rsidRPr="001A6752">
              <w:rPr>
                <w:rPrChange w:id="4480" w:author="José Fonseca" w:date="2015-11-10T15:49:00Z">
                  <w:rPr/>
                </w:rPrChange>
              </w:rPr>
              <w:t>O ator preenche os campos obrigatórios.</w:t>
            </w:r>
          </w:p>
          <w:p w14:paraId="2B768388" w14:textId="77777777" w:rsidR="009A083D" w:rsidRPr="001A6752" w:rsidRDefault="009A083D" w:rsidP="00A71114">
            <w:pPr>
              <w:pStyle w:val="ListParagraph"/>
              <w:numPr>
                <w:ilvl w:val="0"/>
                <w:numId w:val="20"/>
              </w:numPr>
              <w:rPr>
                <w:rPrChange w:id="4481" w:author="José Fonseca" w:date="2015-11-10T15:49:00Z">
                  <w:rPr/>
                </w:rPrChange>
              </w:rPr>
            </w:pPr>
            <w:r w:rsidRPr="001A6752">
              <w:rPr>
                <w:rPrChange w:id="4482" w:author="José Fonseca" w:date="2015-11-10T15:49:00Z">
                  <w:rPr/>
                </w:rPrChange>
              </w:rPr>
              <w:t>O ator clica no botão “Ok”, confirmando os dados</w:t>
            </w:r>
          </w:p>
          <w:p w14:paraId="7CA0B997" w14:textId="77777777" w:rsidR="009A083D" w:rsidRPr="001A6752" w:rsidRDefault="009A083D" w:rsidP="00A71114">
            <w:pPr>
              <w:pStyle w:val="ListParagraph"/>
              <w:numPr>
                <w:ilvl w:val="0"/>
                <w:numId w:val="20"/>
              </w:numPr>
              <w:rPr>
                <w:rPrChange w:id="4483" w:author="José Fonseca" w:date="2015-11-10T15:49:00Z">
                  <w:rPr/>
                </w:rPrChange>
              </w:rPr>
            </w:pPr>
            <w:r w:rsidRPr="001A6752">
              <w:rPr>
                <w:rPrChange w:id="4484" w:author="José Fonseca" w:date="2015-11-10T15:49:00Z">
                  <w:rPr/>
                </w:rPrChange>
              </w:rPr>
              <w:t>O sistema insere novas boleias consoante os campos preenchidos</w:t>
            </w:r>
          </w:p>
        </w:tc>
      </w:tr>
      <w:tr w:rsidR="009A083D" w:rsidRPr="001A6752" w14:paraId="36573150" w14:textId="77777777"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14:paraId="4AD50D63" w14:textId="77777777" w:rsidR="009A083D" w:rsidRPr="001A6752" w:rsidRDefault="009A083D" w:rsidP="00257429">
            <w:pPr>
              <w:rPr>
                <w:rPrChange w:id="4485" w:author="José Fonseca" w:date="2015-11-10T15:49:00Z">
                  <w:rPr/>
                </w:rPrChange>
              </w:rPr>
            </w:pPr>
            <w:r w:rsidRPr="001A6752">
              <w:rPr>
                <w:rPrChange w:id="4486" w:author="José Fonseca" w:date="2015-11-10T15:49:00Z">
                  <w:rPr/>
                </w:rPrChange>
              </w:rPr>
              <w:t>Cenário alternativo</w:t>
            </w:r>
          </w:p>
        </w:tc>
        <w:tc>
          <w:tcPr>
            <w:tcW w:w="6514" w:type="dxa"/>
            <w:tcBorders>
              <w:top w:val="single" w:sz="4" w:space="0" w:color="auto"/>
              <w:left w:val="single" w:sz="4" w:space="0" w:color="auto"/>
              <w:bottom w:val="single" w:sz="4" w:space="0" w:color="auto"/>
              <w:right w:val="single" w:sz="4" w:space="0" w:color="auto"/>
            </w:tcBorders>
            <w:hideMark/>
          </w:tcPr>
          <w:p w14:paraId="6A6F5BFD" w14:textId="77777777" w:rsidR="009A083D" w:rsidRPr="001A6752" w:rsidRDefault="009A083D" w:rsidP="00257429">
            <w:pPr>
              <w:rPr>
                <w:rPrChange w:id="4487" w:author="José Fonseca" w:date="2015-11-10T15:49:00Z">
                  <w:rPr/>
                </w:rPrChange>
              </w:rPr>
            </w:pPr>
            <w:r w:rsidRPr="001A6752">
              <w:rPr>
                <w:rPrChange w:id="4488" w:author="José Fonseca" w:date="2015-11-10T15:49:00Z">
                  <w:rPr/>
                </w:rPrChange>
              </w:rPr>
              <w:t>O ator pode cancelar a operação a qualquer momento.</w:t>
            </w:r>
          </w:p>
          <w:p w14:paraId="4D28EE9F" w14:textId="77777777" w:rsidR="009A083D" w:rsidRPr="001A6752" w:rsidRDefault="009A083D" w:rsidP="00257429">
            <w:pPr>
              <w:rPr>
                <w:rPrChange w:id="4489" w:author="José Fonseca" w:date="2015-11-10T15:49:00Z">
                  <w:rPr/>
                </w:rPrChange>
              </w:rPr>
            </w:pPr>
            <w:r w:rsidRPr="001A6752">
              <w:rPr>
                <w:rPrChange w:id="4490" w:author="José Fonseca" w:date="2015-11-10T15:49:00Z">
                  <w:rPr/>
                </w:rPrChange>
              </w:rPr>
              <w:t>4. a. O ator não preenche os campos corretamente e aparece mensagem de erro.</w:t>
            </w:r>
          </w:p>
        </w:tc>
      </w:tr>
      <w:tr w:rsidR="009A083D" w:rsidRPr="001A6752" w14:paraId="652C92B6" w14:textId="77777777"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14:paraId="4A0BA4F3" w14:textId="77777777" w:rsidR="009A083D" w:rsidRPr="001A6752" w:rsidRDefault="009A083D" w:rsidP="00257429">
            <w:pPr>
              <w:rPr>
                <w:rPrChange w:id="4491" w:author="José Fonseca" w:date="2015-11-10T15:49:00Z">
                  <w:rPr/>
                </w:rPrChange>
              </w:rPr>
            </w:pPr>
            <w:r w:rsidRPr="001A6752">
              <w:rPr>
                <w:rPrChange w:id="4492" w:author="José Fonseca" w:date="2015-11-10T15:49:00Z">
                  <w:rPr/>
                </w:rPrChange>
              </w:rPr>
              <w:t>Pós-condição</w:t>
            </w:r>
          </w:p>
        </w:tc>
        <w:tc>
          <w:tcPr>
            <w:tcW w:w="6514" w:type="dxa"/>
            <w:tcBorders>
              <w:top w:val="single" w:sz="4" w:space="0" w:color="auto"/>
              <w:left w:val="single" w:sz="4" w:space="0" w:color="auto"/>
              <w:bottom w:val="single" w:sz="4" w:space="0" w:color="auto"/>
              <w:right w:val="single" w:sz="4" w:space="0" w:color="auto"/>
            </w:tcBorders>
          </w:tcPr>
          <w:p w14:paraId="3BC3E4C8" w14:textId="77777777" w:rsidR="009A083D" w:rsidRPr="001A6752" w:rsidRDefault="009A083D" w:rsidP="00257429">
            <w:pPr>
              <w:rPr>
                <w:rPrChange w:id="4493" w:author="José Fonseca" w:date="2015-11-10T15:49:00Z">
                  <w:rPr/>
                </w:rPrChange>
              </w:rPr>
            </w:pPr>
            <w:r w:rsidRPr="001A6752">
              <w:rPr>
                <w:rPrChange w:id="4494" w:author="José Fonseca" w:date="2015-11-10T15:49:00Z">
                  <w:rPr/>
                </w:rPrChange>
              </w:rPr>
              <w:t>Os dados estatísticos relevantes ao condutor e passageiros</w:t>
            </w:r>
            <w:r w:rsidR="00EA6D78" w:rsidRPr="001A6752">
              <w:rPr>
                <w:rPrChange w:id="4495" w:author="José Fonseca" w:date="2015-11-10T15:49:00Z">
                  <w:rPr/>
                </w:rPrChange>
              </w:rPr>
              <w:t xml:space="preserve"> (se existirem)</w:t>
            </w:r>
            <w:r w:rsidRPr="001A6752">
              <w:rPr>
                <w:rPrChange w:id="4496" w:author="José Fonseca" w:date="2015-11-10T15:49:00Z">
                  <w:rPr/>
                </w:rPrChange>
              </w:rPr>
              <w:t xml:space="preserve"> da boleia repetida  são atualizados.</w:t>
            </w:r>
          </w:p>
        </w:tc>
      </w:tr>
      <w:tr w:rsidR="009A083D" w:rsidRPr="001A6752" w14:paraId="524A1BD6" w14:textId="77777777"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14:paraId="7A0549F3" w14:textId="77777777" w:rsidR="009A083D" w:rsidRPr="001A6752" w:rsidRDefault="009A083D" w:rsidP="00257429">
            <w:pPr>
              <w:rPr>
                <w:rPrChange w:id="4497" w:author="José Fonseca" w:date="2015-11-10T15:49:00Z">
                  <w:rPr/>
                </w:rPrChange>
              </w:rPr>
            </w:pPr>
            <w:r w:rsidRPr="001A6752">
              <w:rPr>
                <w:rPrChange w:id="4498" w:author="José Fonseca" w:date="2015-11-10T15:49:00Z">
                  <w:rPr/>
                </w:rPrChange>
              </w:rPr>
              <w:t>Casos de teste</w:t>
            </w:r>
          </w:p>
        </w:tc>
        <w:tc>
          <w:tcPr>
            <w:tcW w:w="6514" w:type="dxa"/>
            <w:tcBorders>
              <w:top w:val="single" w:sz="4" w:space="0" w:color="auto"/>
              <w:left w:val="single" w:sz="4" w:space="0" w:color="auto"/>
              <w:bottom w:val="single" w:sz="4" w:space="0" w:color="auto"/>
              <w:right w:val="single" w:sz="4" w:space="0" w:color="auto"/>
            </w:tcBorders>
          </w:tcPr>
          <w:p w14:paraId="37F2D674" w14:textId="77777777" w:rsidR="009A083D" w:rsidRPr="001A6752" w:rsidRDefault="009A083D" w:rsidP="00A71114">
            <w:pPr>
              <w:pStyle w:val="ListParagraph"/>
              <w:numPr>
                <w:ilvl w:val="0"/>
                <w:numId w:val="1"/>
              </w:numPr>
              <w:rPr>
                <w:rPrChange w:id="4499" w:author="José Fonseca" w:date="2015-11-10T15:49:00Z">
                  <w:rPr/>
                </w:rPrChange>
              </w:rPr>
            </w:pPr>
            <w:r w:rsidRPr="001A6752">
              <w:rPr>
                <w:rPrChange w:id="4500" w:author="José Fonseca" w:date="2015-11-10T15:49:00Z">
                  <w:rPr/>
                </w:rPrChange>
              </w:rPr>
              <w:t xml:space="preserve">Verificar se o mapa de boleias é </w:t>
            </w:r>
            <w:r w:rsidR="007F30C6" w:rsidRPr="001A6752">
              <w:rPr>
                <w:rPrChange w:id="4501" w:author="José Fonseca" w:date="2015-11-10T15:49:00Z">
                  <w:rPr/>
                </w:rPrChange>
              </w:rPr>
              <w:t>atualizado</w:t>
            </w:r>
            <w:r w:rsidRPr="001A6752">
              <w:rPr>
                <w:rPrChange w:id="4502" w:author="José Fonseca" w:date="2015-11-10T15:49:00Z">
                  <w:rPr/>
                </w:rPrChange>
              </w:rPr>
              <w:t xml:space="preserve"> corretamente.</w:t>
            </w:r>
          </w:p>
          <w:p w14:paraId="7A19FE9F" w14:textId="77777777" w:rsidR="009A083D" w:rsidRPr="001A6752" w:rsidRDefault="009A083D" w:rsidP="00A71114">
            <w:pPr>
              <w:pStyle w:val="ListParagraph"/>
              <w:numPr>
                <w:ilvl w:val="0"/>
                <w:numId w:val="1"/>
              </w:numPr>
              <w:rPr>
                <w:rPrChange w:id="4503" w:author="José Fonseca" w:date="2015-11-10T15:49:00Z">
                  <w:rPr/>
                </w:rPrChange>
              </w:rPr>
            </w:pPr>
            <w:r w:rsidRPr="001A6752">
              <w:rPr>
                <w:rPrChange w:id="4504" w:author="José Fonseca" w:date="2015-11-10T15:49:00Z">
                  <w:rPr/>
                </w:rPrChange>
              </w:rPr>
              <w:t>Verificar se as estatísticas são atualizadas corretamente.</w:t>
            </w:r>
          </w:p>
        </w:tc>
      </w:tr>
    </w:tbl>
    <w:p w14:paraId="001AC72C" w14:textId="77777777" w:rsidR="00806125" w:rsidRPr="001A6752" w:rsidRDefault="00083E63" w:rsidP="00083E63">
      <w:pPr>
        <w:pStyle w:val="Caption"/>
        <w:rPr>
          <w:rPrChange w:id="4505" w:author="José Fonseca" w:date="2015-11-10T15:49:00Z">
            <w:rPr/>
          </w:rPrChange>
        </w:rPr>
      </w:pPr>
      <w:bookmarkStart w:id="4506" w:name="_Toc434874455"/>
      <w:r w:rsidRPr="001A6752">
        <w:rPr>
          <w:rPrChange w:id="4507" w:author="José Fonseca" w:date="2015-11-10T15:49:00Z">
            <w:rPr/>
          </w:rPrChange>
        </w:rPr>
        <w:t xml:space="preserve">Tabela </w:t>
      </w:r>
      <w:r w:rsidR="00E64FF6" w:rsidRPr="001A6752">
        <w:rPr>
          <w:rPrChange w:id="4508" w:author="José Fonseca" w:date="2015-11-10T15:49:00Z">
            <w:rPr/>
          </w:rPrChange>
        </w:rPr>
        <w:fldChar w:fldCharType="begin"/>
      </w:r>
      <w:r w:rsidR="00E64FF6" w:rsidRPr="001A6752">
        <w:rPr>
          <w:rPrChange w:id="4509" w:author="José Fonseca" w:date="2015-11-10T15:49:00Z">
            <w:rPr/>
          </w:rPrChange>
        </w:rPr>
        <w:instrText xml:space="preserve"> SEQ Tabela \* ARABIC </w:instrText>
      </w:r>
      <w:r w:rsidR="00E64FF6" w:rsidRPr="001A6752">
        <w:rPr>
          <w:rPrChange w:id="4510" w:author="José Fonseca" w:date="2015-11-10T15:49:00Z">
            <w:rPr/>
          </w:rPrChange>
        </w:rPr>
        <w:fldChar w:fldCharType="separate"/>
      </w:r>
      <w:r w:rsidR="009B510B" w:rsidRPr="001A6752">
        <w:rPr>
          <w:rPrChange w:id="4511" w:author="José Fonseca" w:date="2015-11-10T15:49:00Z">
            <w:rPr>
              <w:noProof/>
            </w:rPr>
          </w:rPrChange>
        </w:rPr>
        <w:t>21</w:t>
      </w:r>
      <w:r w:rsidR="00E64FF6" w:rsidRPr="001A6752">
        <w:rPr>
          <w:rPrChange w:id="4512" w:author="José Fonseca" w:date="2015-11-10T15:49:00Z">
            <w:rPr>
              <w:noProof/>
            </w:rPr>
          </w:rPrChange>
        </w:rPr>
        <w:fldChar w:fldCharType="end"/>
      </w:r>
      <w:r w:rsidRPr="001A6752">
        <w:rPr>
          <w:rPrChange w:id="4513" w:author="José Fonseca" w:date="2015-11-10T15:49:00Z">
            <w:rPr/>
          </w:rPrChange>
        </w:rPr>
        <w:t xml:space="preserve"> - Descrição do caso de uso "Repetir boleia"</w:t>
      </w:r>
      <w:bookmarkEnd w:id="4506"/>
    </w:p>
    <w:p w14:paraId="1E57A214" w14:textId="77777777" w:rsidR="00806125" w:rsidRPr="001A6752" w:rsidRDefault="00806125" w:rsidP="00257429">
      <w:pPr>
        <w:rPr>
          <w:rPrChange w:id="4514" w:author="José Fonseca" w:date="2015-11-10T15:49:00Z">
            <w:rPr/>
          </w:rPrChange>
        </w:rPr>
      </w:pPr>
      <w:r w:rsidRPr="001A6752">
        <w:rPr>
          <w:rPrChange w:id="4515" w:author="José Fonseca" w:date="2015-11-10T15:49:00Z">
            <w:rPr/>
          </w:rPrChange>
        </w:rPr>
        <w:br w:type="page"/>
      </w:r>
    </w:p>
    <w:tbl>
      <w:tblPr>
        <w:tblStyle w:val="TableGrid"/>
        <w:tblW w:w="0" w:type="auto"/>
        <w:tblLook w:val="04A0" w:firstRow="1" w:lastRow="0" w:firstColumn="1" w:lastColumn="0" w:noHBand="0" w:noVBand="1"/>
      </w:tblPr>
      <w:tblGrid>
        <w:gridCol w:w="1980"/>
        <w:gridCol w:w="6514"/>
      </w:tblGrid>
      <w:tr w:rsidR="0096662E" w:rsidRPr="001A6752" w14:paraId="680DD280" w14:textId="77777777"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14:paraId="22F18A7F" w14:textId="77777777" w:rsidR="0096662E" w:rsidRPr="001A6752" w:rsidRDefault="0096662E" w:rsidP="00257429">
            <w:pPr>
              <w:rPr>
                <w:rPrChange w:id="4516" w:author="José Fonseca" w:date="2015-11-10T15:49:00Z">
                  <w:rPr/>
                </w:rPrChange>
              </w:rPr>
            </w:pPr>
            <w:r w:rsidRPr="001A6752">
              <w:rPr>
                <w:rPrChange w:id="4517" w:author="José Fonseca" w:date="2015-11-10T15:49:00Z">
                  <w:rPr/>
                </w:rPrChange>
              </w:rP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14:paraId="275AF8F7" w14:textId="77777777" w:rsidR="0096662E" w:rsidRPr="001A6752" w:rsidRDefault="0096662E" w:rsidP="00257429">
            <w:pPr>
              <w:rPr>
                <w:rPrChange w:id="4518" w:author="José Fonseca" w:date="2015-11-10T15:49:00Z">
                  <w:rPr/>
                </w:rPrChange>
              </w:rPr>
            </w:pPr>
            <w:r w:rsidRPr="001A6752">
              <w:rPr>
                <w:rPrChange w:id="4519" w:author="José Fonseca" w:date="2015-11-10T15:49:00Z">
                  <w:rPr/>
                </w:rPrChange>
              </w:rPr>
              <w:t>Sair de uma boleia</w:t>
            </w:r>
          </w:p>
        </w:tc>
      </w:tr>
      <w:tr w:rsidR="0096662E" w:rsidRPr="001A6752" w14:paraId="7E2078A1" w14:textId="77777777"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14:paraId="7551703C" w14:textId="77777777" w:rsidR="0096662E" w:rsidRPr="001A6752" w:rsidRDefault="0096662E" w:rsidP="00257429">
            <w:pPr>
              <w:rPr>
                <w:rPrChange w:id="4520" w:author="José Fonseca" w:date="2015-11-10T15:49:00Z">
                  <w:rPr/>
                </w:rPrChange>
              </w:rPr>
            </w:pPr>
            <w:r w:rsidRPr="001A6752">
              <w:rPr>
                <w:rPrChange w:id="4521" w:author="José Fonseca" w:date="2015-11-10T15:49:00Z">
                  <w:rPr/>
                </w:rPrChange>
              </w:rPr>
              <w:t>Objetivo</w:t>
            </w:r>
          </w:p>
        </w:tc>
        <w:tc>
          <w:tcPr>
            <w:tcW w:w="6514" w:type="dxa"/>
            <w:tcBorders>
              <w:top w:val="single" w:sz="4" w:space="0" w:color="auto"/>
              <w:left w:val="single" w:sz="4" w:space="0" w:color="auto"/>
              <w:bottom w:val="single" w:sz="4" w:space="0" w:color="auto"/>
              <w:right w:val="single" w:sz="4" w:space="0" w:color="auto"/>
            </w:tcBorders>
            <w:hideMark/>
          </w:tcPr>
          <w:p w14:paraId="504B91AD" w14:textId="77777777" w:rsidR="0096662E" w:rsidRPr="001A6752" w:rsidRDefault="0096662E" w:rsidP="00257429">
            <w:pPr>
              <w:rPr>
                <w:rPrChange w:id="4522" w:author="José Fonseca" w:date="2015-11-10T15:49:00Z">
                  <w:rPr/>
                </w:rPrChange>
              </w:rPr>
            </w:pPr>
            <w:r w:rsidRPr="001A6752">
              <w:rPr>
                <w:rPrChange w:id="4523" w:author="José Fonseca" w:date="2015-11-10T15:49:00Z">
                  <w:rPr/>
                </w:rPrChange>
              </w:rPr>
              <w:t xml:space="preserve">O ator sai uma boleia </w:t>
            </w:r>
          </w:p>
        </w:tc>
      </w:tr>
      <w:tr w:rsidR="0096662E" w:rsidRPr="001A6752" w14:paraId="1AEDAB6C" w14:textId="77777777"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14:paraId="3EC0B013" w14:textId="77777777" w:rsidR="0096662E" w:rsidRPr="001A6752" w:rsidRDefault="0096662E" w:rsidP="00257429">
            <w:pPr>
              <w:rPr>
                <w:rPrChange w:id="4524" w:author="José Fonseca" w:date="2015-11-10T15:49:00Z">
                  <w:rPr/>
                </w:rPrChange>
              </w:rPr>
            </w:pPr>
            <w:r w:rsidRPr="001A6752">
              <w:rPr>
                <w:rPrChange w:id="4525" w:author="José Fonseca" w:date="2015-11-10T15:49:00Z">
                  <w:rPr/>
                </w:rPrChange>
              </w:rPr>
              <w:t>Prioridade</w:t>
            </w:r>
          </w:p>
        </w:tc>
        <w:tc>
          <w:tcPr>
            <w:tcW w:w="6514" w:type="dxa"/>
            <w:tcBorders>
              <w:top w:val="single" w:sz="4" w:space="0" w:color="auto"/>
              <w:left w:val="single" w:sz="4" w:space="0" w:color="auto"/>
              <w:bottom w:val="single" w:sz="4" w:space="0" w:color="auto"/>
              <w:right w:val="single" w:sz="4" w:space="0" w:color="auto"/>
            </w:tcBorders>
            <w:hideMark/>
          </w:tcPr>
          <w:p w14:paraId="012F9ED9" w14:textId="77777777" w:rsidR="0096662E" w:rsidRPr="001A6752" w:rsidRDefault="0096662E" w:rsidP="00257429">
            <w:pPr>
              <w:rPr>
                <w:rPrChange w:id="4526" w:author="José Fonseca" w:date="2015-11-10T15:49:00Z">
                  <w:rPr/>
                </w:rPrChange>
              </w:rPr>
            </w:pPr>
            <w:r w:rsidRPr="001A6752">
              <w:rPr>
                <w:rPrChange w:id="4527" w:author="José Fonseca" w:date="2015-11-10T15:49:00Z">
                  <w:rPr/>
                </w:rPrChange>
              </w:rPr>
              <w:t>Média</w:t>
            </w:r>
          </w:p>
        </w:tc>
      </w:tr>
      <w:tr w:rsidR="0096662E" w:rsidRPr="001A6752" w14:paraId="72801AC6" w14:textId="77777777"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14:paraId="2AD617BE" w14:textId="77777777" w:rsidR="0096662E" w:rsidRPr="001A6752" w:rsidRDefault="0096662E" w:rsidP="00257429">
            <w:pPr>
              <w:rPr>
                <w:rPrChange w:id="4528" w:author="José Fonseca" w:date="2015-11-10T15:49:00Z">
                  <w:rPr/>
                </w:rPrChange>
              </w:rPr>
            </w:pPr>
            <w:r w:rsidRPr="001A6752">
              <w:rPr>
                <w:rPrChange w:id="4529" w:author="José Fonseca" w:date="2015-11-10T15:49:00Z">
                  <w:rPr/>
                </w:rPrChange>
              </w:rPr>
              <w:t>Pré-condição</w:t>
            </w:r>
          </w:p>
        </w:tc>
        <w:tc>
          <w:tcPr>
            <w:tcW w:w="6514" w:type="dxa"/>
            <w:tcBorders>
              <w:top w:val="single" w:sz="4" w:space="0" w:color="auto"/>
              <w:left w:val="single" w:sz="4" w:space="0" w:color="auto"/>
              <w:bottom w:val="single" w:sz="4" w:space="0" w:color="auto"/>
              <w:right w:val="single" w:sz="4" w:space="0" w:color="auto"/>
            </w:tcBorders>
          </w:tcPr>
          <w:p w14:paraId="72599A44" w14:textId="77777777" w:rsidR="0096662E" w:rsidRPr="001A6752" w:rsidRDefault="0096662E" w:rsidP="00257429">
            <w:pPr>
              <w:rPr>
                <w:rPrChange w:id="4530" w:author="José Fonseca" w:date="2015-11-10T15:49:00Z">
                  <w:rPr/>
                </w:rPrChange>
              </w:rPr>
            </w:pPr>
            <w:r w:rsidRPr="001A6752">
              <w:rPr>
                <w:rPrChange w:id="4531" w:author="José Fonseca" w:date="2015-11-10T15:49:00Z">
                  <w:rPr/>
                </w:rPrChange>
              </w:rPr>
              <w:t>Login válido</w:t>
            </w:r>
          </w:p>
        </w:tc>
      </w:tr>
      <w:tr w:rsidR="0096662E" w:rsidRPr="001A6752" w14:paraId="4229BBDF" w14:textId="77777777"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14:paraId="37900E19" w14:textId="77777777" w:rsidR="0096662E" w:rsidRPr="001A6752" w:rsidRDefault="0096662E" w:rsidP="00257429">
            <w:pPr>
              <w:rPr>
                <w:rPrChange w:id="4532" w:author="José Fonseca" w:date="2015-11-10T15:49:00Z">
                  <w:rPr/>
                </w:rPrChange>
              </w:rPr>
            </w:pPr>
            <w:r w:rsidRPr="001A6752">
              <w:rPr>
                <w:rPrChange w:id="4533" w:author="José Fonseca" w:date="2015-11-10T15:49:00Z">
                  <w:rPr/>
                </w:rPrChange>
              </w:rPr>
              <w:t>Cenário principal</w:t>
            </w:r>
          </w:p>
        </w:tc>
        <w:tc>
          <w:tcPr>
            <w:tcW w:w="6514" w:type="dxa"/>
            <w:tcBorders>
              <w:top w:val="single" w:sz="4" w:space="0" w:color="auto"/>
              <w:left w:val="single" w:sz="4" w:space="0" w:color="auto"/>
              <w:bottom w:val="single" w:sz="4" w:space="0" w:color="auto"/>
              <w:right w:val="single" w:sz="4" w:space="0" w:color="auto"/>
            </w:tcBorders>
            <w:hideMark/>
          </w:tcPr>
          <w:p w14:paraId="2C79ABC7" w14:textId="77777777" w:rsidR="0096662E" w:rsidRPr="001A6752" w:rsidRDefault="0096662E" w:rsidP="00A71114">
            <w:pPr>
              <w:pStyle w:val="ListParagraph"/>
              <w:numPr>
                <w:ilvl w:val="0"/>
                <w:numId w:val="23"/>
              </w:numPr>
              <w:rPr>
                <w:rPrChange w:id="4534" w:author="José Fonseca" w:date="2015-11-10T15:49:00Z">
                  <w:rPr/>
                </w:rPrChange>
              </w:rPr>
            </w:pPr>
            <w:r w:rsidRPr="001A6752">
              <w:rPr>
                <w:rPrChange w:id="4535" w:author="José Fonseca" w:date="2015-11-10T15:49:00Z">
                  <w:rPr/>
                </w:rPrChange>
              </w:rPr>
              <w:t xml:space="preserve">O Caso de Uso começa quando o ator clica no botão “Sair” após </w:t>
            </w:r>
            <w:r w:rsidR="007F30C6" w:rsidRPr="001A6752">
              <w:rPr>
                <w:rPrChange w:id="4536" w:author="José Fonseca" w:date="2015-11-10T15:49:00Z">
                  <w:rPr/>
                </w:rPrChange>
              </w:rPr>
              <w:t>selecionar</w:t>
            </w:r>
            <w:r w:rsidRPr="001A6752">
              <w:rPr>
                <w:rPrChange w:id="4537" w:author="José Fonseca" w:date="2015-11-10T15:49:00Z">
                  <w:rPr/>
                </w:rPrChange>
              </w:rPr>
              <w:t xml:space="preserve"> uma boleia.</w:t>
            </w:r>
          </w:p>
          <w:p w14:paraId="52BFAAD6" w14:textId="77777777" w:rsidR="0096662E" w:rsidRPr="001A6752" w:rsidRDefault="0096662E" w:rsidP="00A71114">
            <w:pPr>
              <w:pStyle w:val="ListParagraph"/>
              <w:numPr>
                <w:ilvl w:val="0"/>
                <w:numId w:val="23"/>
              </w:numPr>
              <w:rPr>
                <w:rPrChange w:id="4538" w:author="José Fonseca" w:date="2015-11-10T15:49:00Z">
                  <w:rPr/>
                </w:rPrChange>
              </w:rPr>
            </w:pPr>
            <w:r w:rsidRPr="001A6752">
              <w:rPr>
                <w:rPrChange w:id="4539" w:author="José Fonseca" w:date="2015-11-10T15:49:00Z">
                  <w:rPr/>
                </w:rPrChange>
              </w:rPr>
              <w:t xml:space="preserve">O sistema pede a confirmação da </w:t>
            </w:r>
            <w:r w:rsidR="00EB3624" w:rsidRPr="001A6752">
              <w:rPr>
                <w:rPrChange w:id="4540" w:author="José Fonseca" w:date="2015-11-10T15:49:00Z">
                  <w:rPr/>
                </w:rPrChange>
              </w:rPr>
              <w:t>saída</w:t>
            </w:r>
            <w:r w:rsidRPr="001A6752">
              <w:rPr>
                <w:rPrChange w:id="4541" w:author="José Fonseca" w:date="2015-11-10T15:49:00Z">
                  <w:rPr/>
                </w:rPrChange>
              </w:rPr>
              <w:t>.</w:t>
            </w:r>
          </w:p>
          <w:p w14:paraId="1E09C0C4" w14:textId="77777777" w:rsidR="0096662E" w:rsidRPr="001A6752" w:rsidRDefault="0096662E" w:rsidP="00A71114">
            <w:pPr>
              <w:pStyle w:val="ListParagraph"/>
              <w:numPr>
                <w:ilvl w:val="0"/>
                <w:numId w:val="23"/>
              </w:numPr>
              <w:rPr>
                <w:rPrChange w:id="4542" w:author="José Fonseca" w:date="2015-11-10T15:49:00Z">
                  <w:rPr/>
                </w:rPrChange>
              </w:rPr>
            </w:pPr>
            <w:r w:rsidRPr="001A6752">
              <w:rPr>
                <w:rPrChange w:id="4543" w:author="José Fonseca" w:date="2015-11-10T15:49:00Z">
                  <w:rPr/>
                </w:rPrChange>
              </w:rPr>
              <w:t xml:space="preserve">O ator clica no botão “Ok”, confirmando a </w:t>
            </w:r>
            <w:r w:rsidR="00EB3624" w:rsidRPr="001A6752">
              <w:rPr>
                <w:rPrChange w:id="4544" w:author="José Fonseca" w:date="2015-11-10T15:49:00Z">
                  <w:rPr/>
                </w:rPrChange>
              </w:rPr>
              <w:t>saída.</w:t>
            </w:r>
          </w:p>
          <w:p w14:paraId="7734DDB1" w14:textId="77777777" w:rsidR="0096662E" w:rsidRPr="001A6752" w:rsidRDefault="0096662E" w:rsidP="00A71114">
            <w:pPr>
              <w:pStyle w:val="ListParagraph"/>
              <w:numPr>
                <w:ilvl w:val="0"/>
                <w:numId w:val="23"/>
              </w:numPr>
              <w:rPr>
                <w:rPrChange w:id="4545" w:author="José Fonseca" w:date="2015-11-10T15:49:00Z">
                  <w:rPr/>
                </w:rPrChange>
              </w:rPr>
            </w:pPr>
            <w:r w:rsidRPr="001A6752">
              <w:rPr>
                <w:rPrChange w:id="4546" w:author="José Fonseca" w:date="2015-11-10T15:49:00Z">
                  <w:rPr/>
                </w:rPrChange>
              </w:rPr>
              <w:t xml:space="preserve">O sistema </w:t>
            </w:r>
            <w:r w:rsidR="00EB3624" w:rsidRPr="001A6752">
              <w:rPr>
                <w:rPrChange w:id="4547" w:author="José Fonseca" w:date="2015-11-10T15:49:00Z">
                  <w:rPr/>
                </w:rPrChange>
              </w:rPr>
              <w:t>desativa o passageiro.</w:t>
            </w:r>
          </w:p>
        </w:tc>
      </w:tr>
      <w:tr w:rsidR="0096662E" w:rsidRPr="001A6752" w14:paraId="6C9A65E2" w14:textId="77777777" w:rsidTr="0096662E">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14:paraId="56193B7E" w14:textId="77777777" w:rsidR="0096662E" w:rsidRPr="001A6752" w:rsidRDefault="0096662E" w:rsidP="00257429">
            <w:pPr>
              <w:rPr>
                <w:rPrChange w:id="4548" w:author="José Fonseca" w:date="2015-11-10T15:49:00Z">
                  <w:rPr/>
                </w:rPrChange>
              </w:rPr>
            </w:pPr>
            <w:r w:rsidRPr="001A6752">
              <w:rPr>
                <w:rPrChange w:id="4549" w:author="José Fonseca" w:date="2015-11-10T15:49:00Z">
                  <w:rPr/>
                </w:rPrChange>
              </w:rPr>
              <w:t>Cenário alternativo</w:t>
            </w:r>
          </w:p>
        </w:tc>
        <w:tc>
          <w:tcPr>
            <w:tcW w:w="6514" w:type="dxa"/>
            <w:tcBorders>
              <w:top w:val="single" w:sz="4" w:space="0" w:color="auto"/>
              <w:left w:val="single" w:sz="4" w:space="0" w:color="auto"/>
              <w:bottom w:val="single" w:sz="4" w:space="0" w:color="auto"/>
              <w:right w:val="single" w:sz="4" w:space="0" w:color="auto"/>
            </w:tcBorders>
            <w:hideMark/>
          </w:tcPr>
          <w:p w14:paraId="210C36AE" w14:textId="77777777" w:rsidR="0096662E" w:rsidRPr="001A6752" w:rsidRDefault="0096662E" w:rsidP="00257429">
            <w:pPr>
              <w:rPr>
                <w:rPrChange w:id="4550" w:author="José Fonseca" w:date="2015-11-10T15:49:00Z">
                  <w:rPr/>
                </w:rPrChange>
              </w:rPr>
            </w:pPr>
            <w:r w:rsidRPr="001A6752">
              <w:rPr>
                <w:rPrChange w:id="4551" w:author="José Fonseca" w:date="2015-11-10T15:49:00Z">
                  <w:rPr/>
                </w:rPrChange>
              </w:rPr>
              <w:t>O ator pode cancelar a operação a qualquer momento.</w:t>
            </w:r>
          </w:p>
        </w:tc>
      </w:tr>
      <w:tr w:rsidR="0096662E" w:rsidRPr="001A6752" w14:paraId="05B5761A" w14:textId="77777777"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14:paraId="7A438389" w14:textId="77777777" w:rsidR="0096662E" w:rsidRPr="001A6752" w:rsidRDefault="0096662E" w:rsidP="00257429">
            <w:pPr>
              <w:rPr>
                <w:rPrChange w:id="4552" w:author="José Fonseca" w:date="2015-11-10T15:49:00Z">
                  <w:rPr/>
                </w:rPrChange>
              </w:rPr>
            </w:pPr>
            <w:r w:rsidRPr="001A6752">
              <w:rPr>
                <w:rPrChange w:id="4553" w:author="José Fonseca" w:date="2015-11-10T15:49:00Z">
                  <w:rPr/>
                </w:rPrChange>
              </w:rPr>
              <w:t>Pós-condição</w:t>
            </w:r>
          </w:p>
        </w:tc>
        <w:tc>
          <w:tcPr>
            <w:tcW w:w="6514" w:type="dxa"/>
            <w:tcBorders>
              <w:top w:val="single" w:sz="4" w:space="0" w:color="auto"/>
              <w:left w:val="single" w:sz="4" w:space="0" w:color="auto"/>
              <w:bottom w:val="single" w:sz="4" w:space="0" w:color="auto"/>
              <w:right w:val="single" w:sz="4" w:space="0" w:color="auto"/>
            </w:tcBorders>
          </w:tcPr>
          <w:p w14:paraId="0B1A2977" w14:textId="77777777" w:rsidR="0096662E" w:rsidRPr="001A6752" w:rsidRDefault="0096662E" w:rsidP="00257429">
            <w:pPr>
              <w:rPr>
                <w:rPrChange w:id="4554" w:author="José Fonseca" w:date="2015-11-10T15:49:00Z">
                  <w:rPr/>
                </w:rPrChange>
              </w:rPr>
            </w:pPr>
            <w:r w:rsidRPr="001A6752">
              <w:rPr>
                <w:rPrChange w:id="4555" w:author="José Fonseca" w:date="2015-11-10T15:49:00Z">
                  <w:rPr/>
                </w:rPrChange>
              </w:rPr>
              <w:t>Os dados estatísticos relevantes ao condutor e passageiros (se existirem) da boleia repetida  são atualizados.</w:t>
            </w:r>
          </w:p>
        </w:tc>
      </w:tr>
      <w:tr w:rsidR="0096662E" w:rsidRPr="001A6752" w14:paraId="3814EBCC" w14:textId="77777777"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14:paraId="1D807BF2" w14:textId="77777777" w:rsidR="0096662E" w:rsidRPr="001A6752" w:rsidRDefault="0096662E" w:rsidP="00257429">
            <w:pPr>
              <w:rPr>
                <w:rPrChange w:id="4556" w:author="José Fonseca" w:date="2015-11-10T15:49:00Z">
                  <w:rPr/>
                </w:rPrChange>
              </w:rPr>
            </w:pPr>
            <w:r w:rsidRPr="001A6752">
              <w:rPr>
                <w:rPrChange w:id="4557" w:author="José Fonseca" w:date="2015-11-10T15:49:00Z">
                  <w:rPr/>
                </w:rPrChange>
              </w:rPr>
              <w:t>Casos de teste</w:t>
            </w:r>
          </w:p>
        </w:tc>
        <w:tc>
          <w:tcPr>
            <w:tcW w:w="6514" w:type="dxa"/>
            <w:tcBorders>
              <w:top w:val="single" w:sz="4" w:space="0" w:color="auto"/>
              <w:left w:val="single" w:sz="4" w:space="0" w:color="auto"/>
              <w:bottom w:val="single" w:sz="4" w:space="0" w:color="auto"/>
              <w:right w:val="single" w:sz="4" w:space="0" w:color="auto"/>
            </w:tcBorders>
          </w:tcPr>
          <w:p w14:paraId="651FA4BD" w14:textId="77777777" w:rsidR="0096662E" w:rsidRPr="001A6752" w:rsidRDefault="0096662E" w:rsidP="00A71114">
            <w:pPr>
              <w:pStyle w:val="ListParagraph"/>
              <w:numPr>
                <w:ilvl w:val="0"/>
                <w:numId w:val="1"/>
              </w:numPr>
              <w:rPr>
                <w:rPrChange w:id="4558" w:author="José Fonseca" w:date="2015-11-10T15:49:00Z">
                  <w:rPr/>
                </w:rPrChange>
              </w:rPr>
            </w:pPr>
            <w:r w:rsidRPr="001A6752">
              <w:rPr>
                <w:rPrChange w:id="4559" w:author="José Fonseca" w:date="2015-11-10T15:49:00Z">
                  <w:rPr/>
                </w:rPrChange>
              </w:rPr>
              <w:t xml:space="preserve">Verificar se o mapa de boleias é </w:t>
            </w:r>
            <w:r w:rsidR="007F30C6" w:rsidRPr="001A6752">
              <w:rPr>
                <w:rPrChange w:id="4560" w:author="José Fonseca" w:date="2015-11-10T15:49:00Z">
                  <w:rPr/>
                </w:rPrChange>
              </w:rPr>
              <w:t>atualizado</w:t>
            </w:r>
            <w:r w:rsidRPr="001A6752">
              <w:rPr>
                <w:rPrChange w:id="4561" w:author="José Fonseca" w:date="2015-11-10T15:49:00Z">
                  <w:rPr/>
                </w:rPrChange>
              </w:rPr>
              <w:t xml:space="preserve"> corretamente.</w:t>
            </w:r>
          </w:p>
          <w:p w14:paraId="09FFDED9" w14:textId="77777777" w:rsidR="0096662E" w:rsidRPr="001A6752" w:rsidRDefault="0096662E" w:rsidP="00A71114">
            <w:pPr>
              <w:pStyle w:val="ListParagraph"/>
              <w:numPr>
                <w:ilvl w:val="0"/>
                <w:numId w:val="1"/>
              </w:numPr>
              <w:rPr>
                <w:rPrChange w:id="4562" w:author="José Fonseca" w:date="2015-11-10T15:49:00Z">
                  <w:rPr/>
                </w:rPrChange>
              </w:rPr>
            </w:pPr>
            <w:r w:rsidRPr="001A6752">
              <w:rPr>
                <w:rPrChange w:id="4563" w:author="José Fonseca" w:date="2015-11-10T15:49:00Z">
                  <w:rPr/>
                </w:rPrChange>
              </w:rPr>
              <w:t>Verificar se as estatísticas são atualizadas corretamente.</w:t>
            </w:r>
          </w:p>
        </w:tc>
      </w:tr>
    </w:tbl>
    <w:p w14:paraId="15A6B718" w14:textId="77777777" w:rsidR="0096662E" w:rsidRPr="001A6752" w:rsidRDefault="00083E63" w:rsidP="00083E63">
      <w:pPr>
        <w:pStyle w:val="Caption"/>
        <w:rPr>
          <w:rPrChange w:id="4564" w:author="José Fonseca" w:date="2015-11-10T15:49:00Z">
            <w:rPr/>
          </w:rPrChange>
        </w:rPr>
      </w:pPr>
      <w:bookmarkStart w:id="4565" w:name="_Toc434874456"/>
      <w:r w:rsidRPr="001A6752">
        <w:rPr>
          <w:rPrChange w:id="4566" w:author="José Fonseca" w:date="2015-11-10T15:49:00Z">
            <w:rPr/>
          </w:rPrChange>
        </w:rPr>
        <w:t xml:space="preserve">Tabela </w:t>
      </w:r>
      <w:r w:rsidR="00E64FF6" w:rsidRPr="001A6752">
        <w:rPr>
          <w:rPrChange w:id="4567" w:author="José Fonseca" w:date="2015-11-10T15:49:00Z">
            <w:rPr/>
          </w:rPrChange>
        </w:rPr>
        <w:fldChar w:fldCharType="begin"/>
      </w:r>
      <w:r w:rsidR="00E64FF6" w:rsidRPr="001A6752">
        <w:rPr>
          <w:rPrChange w:id="4568" w:author="José Fonseca" w:date="2015-11-10T15:49:00Z">
            <w:rPr/>
          </w:rPrChange>
        </w:rPr>
        <w:instrText xml:space="preserve"> SEQ Tabela \* ARABIC </w:instrText>
      </w:r>
      <w:r w:rsidR="00E64FF6" w:rsidRPr="001A6752">
        <w:rPr>
          <w:rPrChange w:id="4569" w:author="José Fonseca" w:date="2015-11-10T15:49:00Z">
            <w:rPr/>
          </w:rPrChange>
        </w:rPr>
        <w:fldChar w:fldCharType="separate"/>
      </w:r>
      <w:r w:rsidR="009B510B" w:rsidRPr="001A6752">
        <w:rPr>
          <w:rPrChange w:id="4570" w:author="José Fonseca" w:date="2015-11-10T15:49:00Z">
            <w:rPr>
              <w:noProof/>
            </w:rPr>
          </w:rPrChange>
        </w:rPr>
        <w:t>22</w:t>
      </w:r>
      <w:r w:rsidR="00E64FF6" w:rsidRPr="001A6752">
        <w:rPr>
          <w:rPrChange w:id="4571" w:author="José Fonseca" w:date="2015-11-10T15:49:00Z">
            <w:rPr>
              <w:noProof/>
            </w:rPr>
          </w:rPrChange>
        </w:rPr>
        <w:fldChar w:fldCharType="end"/>
      </w:r>
      <w:r w:rsidRPr="001A6752">
        <w:rPr>
          <w:rPrChange w:id="4572" w:author="José Fonseca" w:date="2015-11-10T15:49:00Z">
            <w:rPr/>
          </w:rPrChange>
        </w:rPr>
        <w:t xml:space="preserve"> - Descrição do caso de uso "Sair de uma boleia"</w:t>
      </w:r>
      <w:bookmarkEnd w:id="4565"/>
    </w:p>
    <w:p w14:paraId="37CAE039" w14:textId="77777777" w:rsidR="0096662E" w:rsidRPr="001A6752" w:rsidRDefault="0096662E" w:rsidP="00257429">
      <w:pPr>
        <w:rPr>
          <w:rPrChange w:id="4573" w:author="José Fonseca" w:date="2015-11-10T15:49:00Z">
            <w:rPr/>
          </w:rPrChange>
        </w:rPr>
      </w:pPr>
    </w:p>
    <w:p w14:paraId="7D08AFA3" w14:textId="77777777" w:rsidR="0096662E" w:rsidRPr="001A6752" w:rsidRDefault="0096662E" w:rsidP="00257429">
      <w:pPr>
        <w:rPr>
          <w:rPrChange w:id="4574" w:author="José Fonseca" w:date="2015-11-10T15:49:00Z">
            <w:rPr/>
          </w:rPrChange>
        </w:rPr>
      </w:pPr>
      <w:r w:rsidRPr="001A6752">
        <w:rPr>
          <w:rPrChange w:id="4575" w:author="José Fonseca" w:date="2015-11-10T15:49:00Z">
            <w:rPr/>
          </w:rPrChange>
        </w:rPr>
        <w:br w:type="page"/>
      </w:r>
    </w:p>
    <w:p w14:paraId="5147049D" w14:textId="77777777" w:rsidR="0096662E" w:rsidRPr="001A6752" w:rsidRDefault="0096662E" w:rsidP="00257429">
      <w:pPr>
        <w:rPr>
          <w:rPrChange w:id="4576" w:author="José Fonseca" w:date="2015-11-10T15:49:00Z">
            <w:rPr/>
          </w:rPrChange>
        </w:rPr>
      </w:pPr>
    </w:p>
    <w:p w14:paraId="2C88D361" w14:textId="77777777" w:rsidR="00EF11AE" w:rsidRPr="001A6752" w:rsidRDefault="00806125" w:rsidP="00A71114">
      <w:pPr>
        <w:pStyle w:val="NoSpacing"/>
        <w:numPr>
          <w:ilvl w:val="0"/>
          <w:numId w:val="1"/>
        </w:numPr>
        <w:rPr>
          <w:rPrChange w:id="4577" w:author="José Fonseca" w:date="2015-11-10T15:49:00Z">
            <w:rPr/>
          </w:rPrChange>
        </w:rPr>
      </w:pPr>
      <w:bookmarkStart w:id="4578" w:name="AnexoB"/>
      <w:r w:rsidRPr="001A6752">
        <w:rPr>
          <w:rPrChange w:id="4579" w:author="José Fonseca" w:date="2015-11-10T15:49:00Z">
            <w:rPr/>
          </w:rPrChange>
        </w:rPr>
        <w:t>Anexo B</w:t>
      </w:r>
      <w:bookmarkEnd w:id="4578"/>
    </w:p>
    <w:p w14:paraId="1821E9A3" w14:textId="77777777" w:rsidR="00EF11AE" w:rsidRPr="001A6752" w:rsidRDefault="00EF11AE" w:rsidP="00EF11AE">
      <w:pPr>
        <w:pStyle w:val="NoSpacing"/>
        <w:ind w:left="360"/>
        <w:rPr>
          <w:rPrChange w:id="4580" w:author="José Fonseca" w:date="2015-11-10T15:49:00Z">
            <w:rPr/>
          </w:rPrChange>
        </w:rPr>
      </w:pPr>
    </w:p>
    <w:p w14:paraId="680CCAEF" w14:textId="77777777" w:rsidR="009A083D" w:rsidRPr="001A6752" w:rsidRDefault="00EF11AE" w:rsidP="00EF11AE">
      <w:pPr>
        <w:pStyle w:val="NoSpacing"/>
        <w:ind w:left="360"/>
      </w:pPr>
      <w:r w:rsidRPr="001A6752">
        <w:rPr>
          <w:rPrChange w:id="4581" w:author="José Fonseca" w:date="2015-11-10T15:49:00Z">
            <w:rPr>
              <w:noProof/>
              <w:lang w:val="en-US"/>
            </w:rPr>
          </w:rPrChange>
        </w:rPr>
        <w:drawing>
          <wp:inline distT="0" distB="0" distL="0" distR="0" wp14:anchorId="1BA73D9D" wp14:editId="79F37D6F">
            <wp:extent cx="5400040" cy="33305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AlterarBoleia.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3330575"/>
                    </a:xfrm>
                    <a:prstGeom prst="rect">
                      <a:avLst/>
                    </a:prstGeom>
                  </pic:spPr>
                </pic:pic>
              </a:graphicData>
            </a:graphic>
          </wp:inline>
        </w:drawing>
      </w:r>
    </w:p>
    <w:p w14:paraId="4DD21FEB" w14:textId="77777777" w:rsidR="008E6CC5" w:rsidRPr="001A6752" w:rsidRDefault="00083E63" w:rsidP="00083E63">
      <w:pPr>
        <w:pStyle w:val="Caption"/>
        <w:rPr>
          <w:rPrChange w:id="4582" w:author="José Fonseca" w:date="2015-11-10T15:49:00Z">
            <w:rPr/>
          </w:rPrChange>
        </w:rPr>
      </w:pPr>
      <w:bookmarkStart w:id="4583" w:name="_Toc434874423"/>
      <w:r w:rsidRPr="00A955B3">
        <w:t>Fig</w:t>
      </w:r>
      <w:r w:rsidRPr="004E7DE9">
        <w:t xml:space="preserve">ura </w:t>
      </w:r>
      <w:r w:rsidR="00E64FF6" w:rsidRPr="00074512">
        <w:fldChar w:fldCharType="begin"/>
      </w:r>
      <w:r w:rsidR="00E64FF6" w:rsidRPr="001A6752">
        <w:rPr>
          <w:rPrChange w:id="4584" w:author="José Fonseca" w:date="2015-11-10T15:49:00Z">
            <w:rPr/>
          </w:rPrChange>
        </w:rPr>
        <w:instrText xml:space="preserve"> SEQ Figura \* ARABIC </w:instrText>
      </w:r>
      <w:r w:rsidR="00E64FF6" w:rsidRPr="001A6752">
        <w:rPr>
          <w:rPrChange w:id="4585" w:author="José Fonseca" w:date="2015-11-10T15:49:00Z">
            <w:rPr/>
          </w:rPrChange>
        </w:rPr>
        <w:fldChar w:fldCharType="separate"/>
      </w:r>
      <w:r w:rsidR="009B510B" w:rsidRPr="001A6752">
        <w:rPr>
          <w:rPrChange w:id="4586" w:author="José Fonseca" w:date="2015-11-10T15:49:00Z">
            <w:rPr>
              <w:noProof/>
            </w:rPr>
          </w:rPrChange>
        </w:rPr>
        <w:t>13</w:t>
      </w:r>
      <w:r w:rsidR="00E64FF6" w:rsidRPr="001A6752">
        <w:rPr>
          <w:rPrChange w:id="4587" w:author="José Fonseca" w:date="2015-11-10T15:49:00Z">
            <w:rPr>
              <w:noProof/>
            </w:rPr>
          </w:rPrChange>
        </w:rPr>
        <w:fldChar w:fldCharType="end"/>
      </w:r>
      <w:r w:rsidRPr="001A6752">
        <w:rPr>
          <w:rPrChange w:id="4588" w:author="José Fonseca" w:date="2015-11-10T15:49:00Z">
            <w:rPr/>
          </w:rPrChange>
        </w:rPr>
        <w:t xml:space="preserve"> - Diagrama de sequência do caso de uso "Alterar boleia"</w:t>
      </w:r>
      <w:bookmarkEnd w:id="4583"/>
    </w:p>
    <w:p w14:paraId="111F6632" w14:textId="77777777" w:rsidR="008E6CC5" w:rsidRPr="001A6752" w:rsidRDefault="008E6CC5" w:rsidP="00257429">
      <w:pPr>
        <w:rPr>
          <w:sz w:val="40"/>
          <w:rPrChange w:id="4589" w:author="José Fonseca" w:date="2015-11-10T15:49:00Z">
            <w:rPr>
              <w:sz w:val="40"/>
            </w:rPr>
          </w:rPrChange>
        </w:rPr>
      </w:pPr>
      <w:r w:rsidRPr="001A6752">
        <w:rPr>
          <w:rPrChange w:id="4590" w:author="José Fonseca" w:date="2015-11-10T15:49:00Z">
            <w:rPr/>
          </w:rPrChange>
        </w:rPr>
        <w:br w:type="page"/>
      </w:r>
    </w:p>
    <w:p w14:paraId="7CA04E3F" w14:textId="77777777" w:rsidR="008E6CC5" w:rsidRPr="001A6752" w:rsidRDefault="008E6CC5" w:rsidP="00EF11AE">
      <w:pPr>
        <w:pStyle w:val="NoSpacing"/>
        <w:ind w:left="360"/>
      </w:pPr>
      <w:r w:rsidRPr="001A6752">
        <w:rPr>
          <w:rPrChange w:id="4591" w:author="José Fonseca" w:date="2015-11-10T15:49:00Z">
            <w:rPr>
              <w:noProof/>
              <w:lang w:val="en-US"/>
            </w:rPr>
          </w:rPrChange>
        </w:rPr>
        <w:lastRenderedPageBreak/>
        <w:drawing>
          <wp:inline distT="0" distB="0" distL="0" distR="0" wp14:anchorId="0D1FFD85" wp14:editId="1F4D83E7">
            <wp:extent cx="5400040" cy="2200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Passageiro.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00040" cy="2200275"/>
                    </a:xfrm>
                    <a:prstGeom prst="rect">
                      <a:avLst/>
                    </a:prstGeom>
                  </pic:spPr>
                </pic:pic>
              </a:graphicData>
            </a:graphic>
          </wp:inline>
        </w:drawing>
      </w:r>
    </w:p>
    <w:p w14:paraId="2CE6CF08" w14:textId="77777777" w:rsidR="00DB5F05" w:rsidRPr="001A6752" w:rsidRDefault="00083E63" w:rsidP="00083E63">
      <w:pPr>
        <w:pStyle w:val="Caption"/>
        <w:rPr>
          <w:rPrChange w:id="4592" w:author="José Fonseca" w:date="2015-11-10T15:49:00Z">
            <w:rPr/>
          </w:rPrChange>
        </w:rPr>
      </w:pPr>
      <w:bookmarkStart w:id="4593" w:name="_Toc434874424"/>
      <w:r w:rsidRPr="00A955B3">
        <w:t xml:space="preserve">Figura </w:t>
      </w:r>
      <w:r w:rsidR="00E64FF6" w:rsidRPr="004E7DE9">
        <w:fldChar w:fldCharType="begin"/>
      </w:r>
      <w:r w:rsidR="00E64FF6" w:rsidRPr="001A6752">
        <w:rPr>
          <w:rPrChange w:id="4594" w:author="José Fonseca" w:date="2015-11-10T15:49:00Z">
            <w:rPr/>
          </w:rPrChange>
        </w:rPr>
        <w:instrText xml:space="preserve"> SEQ Figura \* ARABIC </w:instrText>
      </w:r>
      <w:r w:rsidR="00E64FF6" w:rsidRPr="001A6752">
        <w:rPr>
          <w:rPrChange w:id="4595" w:author="José Fonseca" w:date="2015-11-10T15:49:00Z">
            <w:rPr/>
          </w:rPrChange>
        </w:rPr>
        <w:fldChar w:fldCharType="separate"/>
      </w:r>
      <w:r w:rsidR="009B510B" w:rsidRPr="001A6752">
        <w:rPr>
          <w:rPrChange w:id="4596" w:author="José Fonseca" w:date="2015-11-10T15:49:00Z">
            <w:rPr>
              <w:noProof/>
            </w:rPr>
          </w:rPrChange>
        </w:rPr>
        <w:t>14</w:t>
      </w:r>
      <w:r w:rsidR="00E64FF6" w:rsidRPr="001A6752">
        <w:rPr>
          <w:rPrChange w:id="4597" w:author="José Fonseca" w:date="2015-11-10T15:49:00Z">
            <w:rPr>
              <w:noProof/>
            </w:rPr>
          </w:rPrChange>
        </w:rPr>
        <w:fldChar w:fldCharType="end"/>
      </w:r>
      <w:r w:rsidRPr="001A6752">
        <w:rPr>
          <w:rPrChange w:id="4598" w:author="José Fonseca" w:date="2015-11-10T15:49:00Z">
            <w:rPr/>
          </w:rPrChange>
        </w:rPr>
        <w:t xml:space="preserve"> - Diagrama de sequência do caso de uso "Entrar numa boleia"</w:t>
      </w:r>
      <w:bookmarkEnd w:id="4593"/>
    </w:p>
    <w:p w14:paraId="2DA14165" w14:textId="77777777" w:rsidR="00DB5F05" w:rsidRPr="001A6752" w:rsidRDefault="00083E63" w:rsidP="00EF11AE">
      <w:pPr>
        <w:pStyle w:val="NoSpacing"/>
        <w:ind w:left="360"/>
      </w:pPr>
      <w:r w:rsidRPr="001A6752">
        <w:rPr>
          <w:rPrChange w:id="4599" w:author="José Fonseca" w:date="2015-11-10T15:49:00Z">
            <w:rPr>
              <w:noProof/>
              <w:lang w:val="en-US"/>
            </w:rPr>
          </w:rPrChange>
        </w:rPr>
        <w:drawing>
          <wp:inline distT="0" distB="0" distL="0" distR="0" wp14:anchorId="7BC9EB50" wp14:editId="0C555753">
            <wp:extent cx="5400040" cy="2199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Repeticao.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00040" cy="2199640"/>
                    </a:xfrm>
                    <a:prstGeom prst="rect">
                      <a:avLst/>
                    </a:prstGeom>
                  </pic:spPr>
                </pic:pic>
              </a:graphicData>
            </a:graphic>
          </wp:inline>
        </w:drawing>
      </w:r>
    </w:p>
    <w:p w14:paraId="1E569137" w14:textId="77777777" w:rsidR="007F7726" w:rsidRPr="001A6752" w:rsidRDefault="00083E63" w:rsidP="00083E63">
      <w:pPr>
        <w:pStyle w:val="Caption"/>
        <w:rPr>
          <w:rPrChange w:id="4600" w:author="José Fonseca" w:date="2015-11-10T15:49:00Z">
            <w:rPr/>
          </w:rPrChange>
        </w:rPr>
      </w:pPr>
      <w:bookmarkStart w:id="4601" w:name="_Toc434874425"/>
      <w:r w:rsidRPr="00A955B3">
        <w:t xml:space="preserve">Figura </w:t>
      </w:r>
      <w:r w:rsidR="00E64FF6" w:rsidRPr="004E7DE9">
        <w:fldChar w:fldCharType="begin"/>
      </w:r>
      <w:r w:rsidR="00E64FF6" w:rsidRPr="001A6752">
        <w:rPr>
          <w:rPrChange w:id="4602" w:author="José Fonseca" w:date="2015-11-10T15:49:00Z">
            <w:rPr/>
          </w:rPrChange>
        </w:rPr>
        <w:instrText xml:space="preserve"> SEQ Figura \* ARABIC </w:instrText>
      </w:r>
      <w:r w:rsidR="00E64FF6" w:rsidRPr="001A6752">
        <w:rPr>
          <w:rPrChange w:id="4603" w:author="José Fonseca" w:date="2015-11-10T15:49:00Z">
            <w:rPr/>
          </w:rPrChange>
        </w:rPr>
        <w:fldChar w:fldCharType="separate"/>
      </w:r>
      <w:r w:rsidR="009B510B" w:rsidRPr="001A6752">
        <w:rPr>
          <w:rPrChange w:id="4604" w:author="José Fonseca" w:date="2015-11-10T15:49:00Z">
            <w:rPr>
              <w:noProof/>
            </w:rPr>
          </w:rPrChange>
        </w:rPr>
        <w:t>15</w:t>
      </w:r>
      <w:r w:rsidR="00E64FF6" w:rsidRPr="001A6752">
        <w:rPr>
          <w:rPrChange w:id="4605" w:author="José Fonseca" w:date="2015-11-10T15:49:00Z">
            <w:rPr>
              <w:noProof/>
            </w:rPr>
          </w:rPrChange>
        </w:rPr>
        <w:fldChar w:fldCharType="end"/>
      </w:r>
      <w:r w:rsidRPr="001A6752">
        <w:rPr>
          <w:rPrChange w:id="4606" w:author="José Fonseca" w:date="2015-11-10T15:49:00Z">
            <w:rPr/>
          </w:rPrChange>
        </w:rPr>
        <w:t xml:space="preserve"> - Diagrama de sequência do caso de uso "Repetir boleia"</w:t>
      </w:r>
      <w:bookmarkEnd w:id="4601"/>
    </w:p>
    <w:p w14:paraId="7A0DB66E" w14:textId="77777777" w:rsidR="00EB3624" w:rsidRPr="001A6752" w:rsidRDefault="00EB3624" w:rsidP="00257429">
      <w:r w:rsidRPr="001A6752">
        <w:rPr>
          <w:rPrChange w:id="4607" w:author="José Fonseca" w:date="2015-11-10T15:49:00Z">
            <w:rPr>
              <w:noProof/>
              <w:lang w:val="en-US"/>
            </w:rPr>
          </w:rPrChange>
        </w:rPr>
        <w:drawing>
          <wp:inline distT="0" distB="0" distL="0" distR="0" wp14:anchorId="4103B6FC" wp14:editId="468FC55A">
            <wp:extent cx="5400040" cy="2293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ApagarPassageiro.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400040" cy="2293620"/>
                    </a:xfrm>
                    <a:prstGeom prst="rect">
                      <a:avLst/>
                    </a:prstGeom>
                  </pic:spPr>
                </pic:pic>
              </a:graphicData>
            </a:graphic>
          </wp:inline>
        </w:drawing>
      </w:r>
    </w:p>
    <w:p w14:paraId="7B1C96CA" w14:textId="77777777" w:rsidR="00EB3624" w:rsidRPr="001A6752" w:rsidRDefault="00083E63" w:rsidP="00083E63">
      <w:pPr>
        <w:pStyle w:val="Caption"/>
        <w:rPr>
          <w:rPrChange w:id="4608" w:author="José Fonseca" w:date="2015-11-10T15:49:00Z">
            <w:rPr/>
          </w:rPrChange>
        </w:rPr>
      </w:pPr>
      <w:bookmarkStart w:id="4609" w:name="_Toc434874426"/>
      <w:r w:rsidRPr="00A955B3">
        <w:t xml:space="preserve">Figura </w:t>
      </w:r>
      <w:r w:rsidR="00E64FF6" w:rsidRPr="004E7DE9">
        <w:fldChar w:fldCharType="begin"/>
      </w:r>
      <w:r w:rsidR="00E64FF6" w:rsidRPr="001A6752">
        <w:rPr>
          <w:rPrChange w:id="4610" w:author="José Fonseca" w:date="2015-11-10T15:49:00Z">
            <w:rPr/>
          </w:rPrChange>
        </w:rPr>
        <w:instrText xml:space="preserve"> SEQ Figura \* ARABIC </w:instrText>
      </w:r>
      <w:r w:rsidR="00E64FF6" w:rsidRPr="001A6752">
        <w:rPr>
          <w:rPrChange w:id="4611" w:author="José Fonseca" w:date="2015-11-10T15:49:00Z">
            <w:rPr/>
          </w:rPrChange>
        </w:rPr>
        <w:fldChar w:fldCharType="separate"/>
      </w:r>
      <w:r w:rsidR="009B510B" w:rsidRPr="001A6752">
        <w:rPr>
          <w:rPrChange w:id="4612" w:author="José Fonseca" w:date="2015-11-10T15:49:00Z">
            <w:rPr>
              <w:noProof/>
            </w:rPr>
          </w:rPrChange>
        </w:rPr>
        <w:t>16</w:t>
      </w:r>
      <w:r w:rsidR="00E64FF6" w:rsidRPr="001A6752">
        <w:rPr>
          <w:rPrChange w:id="4613" w:author="José Fonseca" w:date="2015-11-10T15:49:00Z">
            <w:rPr>
              <w:noProof/>
            </w:rPr>
          </w:rPrChange>
        </w:rPr>
        <w:fldChar w:fldCharType="end"/>
      </w:r>
      <w:r w:rsidRPr="001A6752">
        <w:rPr>
          <w:rPrChange w:id="4614" w:author="José Fonseca" w:date="2015-11-10T15:49:00Z">
            <w:rPr/>
          </w:rPrChange>
        </w:rPr>
        <w:t xml:space="preserve"> - Diagrama de sequência do caso de uso "Sair de uma boleia"</w:t>
      </w:r>
      <w:bookmarkEnd w:id="4609"/>
    </w:p>
    <w:p w14:paraId="12D1B4E7" w14:textId="77777777" w:rsidR="00EB3624" w:rsidRPr="001A6752" w:rsidRDefault="00EB3624" w:rsidP="00257429">
      <w:pPr>
        <w:rPr>
          <w:rPrChange w:id="4615" w:author="José Fonseca" w:date="2015-11-10T15:49:00Z">
            <w:rPr/>
          </w:rPrChange>
        </w:rPr>
      </w:pPr>
      <w:r w:rsidRPr="001A6752">
        <w:rPr>
          <w:rPrChange w:id="4616" w:author="José Fonseca" w:date="2015-11-10T15:49:00Z">
            <w:rPr/>
          </w:rPrChange>
        </w:rPr>
        <w:br w:type="page"/>
      </w:r>
    </w:p>
    <w:p w14:paraId="1215BC97" w14:textId="77777777" w:rsidR="007F7726" w:rsidRPr="001A6752" w:rsidRDefault="007F7726" w:rsidP="00A71114">
      <w:pPr>
        <w:pStyle w:val="NoSpacing"/>
        <w:numPr>
          <w:ilvl w:val="0"/>
          <w:numId w:val="21"/>
        </w:numPr>
        <w:rPr>
          <w:rPrChange w:id="4617" w:author="José Fonseca" w:date="2015-11-10T15:49:00Z">
            <w:rPr/>
          </w:rPrChange>
        </w:rPr>
      </w:pPr>
      <w:bookmarkStart w:id="4618" w:name="AnexoC1"/>
      <w:r w:rsidRPr="001A6752">
        <w:rPr>
          <w:rPrChange w:id="4619" w:author="José Fonseca" w:date="2015-11-10T15:49:00Z">
            <w:rPr/>
          </w:rPrChange>
        </w:rPr>
        <w:lastRenderedPageBreak/>
        <w:t>Anexo C</w:t>
      </w:r>
      <w:r w:rsidR="001B11B6" w:rsidRPr="001A6752">
        <w:rPr>
          <w:rPrChange w:id="4620" w:author="José Fonseca" w:date="2015-11-10T15:49:00Z">
            <w:rPr/>
          </w:rPrChange>
        </w:rPr>
        <w:t>1</w:t>
      </w:r>
      <w:bookmarkEnd w:id="4618"/>
    </w:p>
    <w:p w14:paraId="66F0A8F2" w14:textId="77777777" w:rsidR="007F7726" w:rsidRPr="001A6752" w:rsidRDefault="007F7726" w:rsidP="007F7726">
      <w:pPr>
        <w:pStyle w:val="NoSpacing"/>
      </w:pPr>
      <w:r w:rsidRPr="001A6752">
        <w:rPr>
          <w:rPrChange w:id="4621" w:author="José Fonseca" w:date="2015-11-10T15:49:00Z">
            <w:rPr>
              <w:noProof/>
              <w:lang w:val="en-US"/>
            </w:rPr>
          </w:rPrChange>
        </w:rPr>
        <w:drawing>
          <wp:inline distT="0" distB="0" distL="0" distR="0" wp14:anchorId="1492E570" wp14:editId="6278C810">
            <wp:extent cx="5400040" cy="5892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caoTelemovel.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5892165"/>
                    </a:xfrm>
                    <a:prstGeom prst="rect">
                      <a:avLst/>
                    </a:prstGeom>
                  </pic:spPr>
                </pic:pic>
              </a:graphicData>
            </a:graphic>
          </wp:inline>
        </w:drawing>
      </w:r>
    </w:p>
    <w:p w14:paraId="398E3FAE" w14:textId="77777777" w:rsidR="00083E63" w:rsidRPr="001A6752" w:rsidRDefault="00083E63" w:rsidP="00083E63">
      <w:pPr>
        <w:pStyle w:val="Caption"/>
        <w:rPr>
          <w:rPrChange w:id="4622" w:author="José Fonseca" w:date="2015-11-10T15:49:00Z">
            <w:rPr/>
          </w:rPrChange>
        </w:rPr>
      </w:pPr>
      <w:bookmarkStart w:id="4623" w:name="_Toc434874427"/>
      <w:r w:rsidRPr="00A955B3">
        <w:t xml:space="preserve">Figura </w:t>
      </w:r>
      <w:r w:rsidR="00E64FF6" w:rsidRPr="004E7DE9">
        <w:fldChar w:fldCharType="begin"/>
      </w:r>
      <w:r w:rsidR="00E64FF6" w:rsidRPr="001A6752">
        <w:rPr>
          <w:rPrChange w:id="4624" w:author="José Fonseca" w:date="2015-11-10T15:49:00Z">
            <w:rPr/>
          </w:rPrChange>
        </w:rPr>
        <w:instrText xml:space="preserve"> SEQ Figura \* ARABIC </w:instrText>
      </w:r>
      <w:r w:rsidR="00E64FF6" w:rsidRPr="001A6752">
        <w:rPr>
          <w:rPrChange w:id="4625" w:author="José Fonseca" w:date="2015-11-10T15:49:00Z">
            <w:rPr/>
          </w:rPrChange>
        </w:rPr>
        <w:fldChar w:fldCharType="separate"/>
      </w:r>
      <w:r w:rsidR="009B510B" w:rsidRPr="001A6752">
        <w:rPr>
          <w:rPrChange w:id="4626" w:author="José Fonseca" w:date="2015-11-10T15:49:00Z">
            <w:rPr>
              <w:noProof/>
            </w:rPr>
          </w:rPrChange>
        </w:rPr>
        <w:t>17</w:t>
      </w:r>
      <w:r w:rsidR="00E64FF6" w:rsidRPr="001A6752">
        <w:rPr>
          <w:rPrChange w:id="4627" w:author="José Fonseca" w:date="2015-11-10T15:49:00Z">
            <w:rPr>
              <w:noProof/>
            </w:rPr>
          </w:rPrChange>
        </w:rPr>
        <w:fldChar w:fldCharType="end"/>
      </w:r>
      <w:r w:rsidRPr="001A6752">
        <w:rPr>
          <w:rPrChange w:id="4628" w:author="José Fonseca" w:date="2015-11-10T15:49:00Z">
            <w:rPr/>
          </w:rPrChange>
        </w:rPr>
        <w:t xml:space="preserve"> - Avaliação do PageSpeed da aplicação para telemóvel (Parte 1)</w:t>
      </w:r>
      <w:bookmarkEnd w:id="4623"/>
    </w:p>
    <w:p w14:paraId="212DC20A" w14:textId="77777777" w:rsidR="001B11B6" w:rsidRPr="001A6752" w:rsidRDefault="001B11B6" w:rsidP="00257429">
      <w:pPr>
        <w:rPr>
          <w:sz w:val="40"/>
          <w:rPrChange w:id="4629" w:author="José Fonseca" w:date="2015-11-10T15:49:00Z">
            <w:rPr>
              <w:sz w:val="40"/>
            </w:rPr>
          </w:rPrChange>
        </w:rPr>
      </w:pPr>
      <w:r w:rsidRPr="001A6752">
        <w:rPr>
          <w:rPrChange w:id="4630" w:author="José Fonseca" w:date="2015-11-10T15:49:00Z">
            <w:rPr/>
          </w:rPrChange>
        </w:rPr>
        <w:br w:type="page"/>
      </w:r>
    </w:p>
    <w:p w14:paraId="7379CC93" w14:textId="77777777" w:rsidR="001B11B6" w:rsidRPr="001A6752" w:rsidRDefault="001B11B6" w:rsidP="00A71114">
      <w:pPr>
        <w:pStyle w:val="NoSpacing"/>
        <w:numPr>
          <w:ilvl w:val="0"/>
          <w:numId w:val="21"/>
        </w:numPr>
        <w:rPr>
          <w:rPrChange w:id="4631" w:author="José Fonseca" w:date="2015-11-10T15:49:00Z">
            <w:rPr/>
          </w:rPrChange>
        </w:rPr>
      </w:pPr>
      <w:bookmarkStart w:id="4632" w:name="AnexoC2"/>
      <w:r w:rsidRPr="001A6752">
        <w:rPr>
          <w:rPrChange w:id="4633" w:author="José Fonseca" w:date="2015-11-10T15:49:00Z">
            <w:rPr/>
          </w:rPrChange>
        </w:rPr>
        <w:lastRenderedPageBreak/>
        <w:t>Anexo C2</w:t>
      </w:r>
      <w:bookmarkEnd w:id="4632"/>
    </w:p>
    <w:p w14:paraId="22AA2687" w14:textId="77777777" w:rsidR="007F7726" w:rsidRPr="001A6752" w:rsidRDefault="007F7726" w:rsidP="007F7726">
      <w:pPr>
        <w:pStyle w:val="NoSpacing"/>
      </w:pPr>
      <w:r w:rsidRPr="001A6752">
        <w:rPr>
          <w:rPrChange w:id="4634" w:author="José Fonseca" w:date="2015-11-10T15:49:00Z">
            <w:rPr>
              <w:noProof/>
              <w:lang w:val="en-US"/>
            </w:rPr>
          </w:rPrChange>
        </w:rPr>
        <w:drawing>
          <wp:inline distT="0" distB="0" distL="0" distR="0" wp14:anchorId="4E9FE780" wp14:editId="67810399">
            <wp:extent cx="5400040" cy="3914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açãoTelemóvel2.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3914140"/>
                    </a:xfrm>
                    <a:prstGeom prst="rect">
                      <a:avLst/>
                    </a:prstGeom>
                  </pic:spPr>
                </pic:pic>
              </a:graphicData>
            </a:graphic>
          </wp:inline>
        </w:drawing>
      </w:r>
    </w:p>
    <w:p w14:paraId="7494DE15" w14:textId="77777777" w:rsidR="001A30CE" w:rsidRPr="001A6752" w:rsidRDefault="001A30CE" w:rsidP="001A30CE">
      <w:pPr>
        <w:pStyle w:val="Caption"/>
        <w:rPr>
          <w:rPrChange w:id="4635" w:author="José Fonseca" w:date="2015-11-10T15:49:00Z">
            <w:rPr/>
          </w:rPrChange>
        </w:rPr>
      </w:pPr>
      <w:bookmarkStart w:id="4636" w:name="_Toc434874428"/>
      <w:r w:rsidRPr="00A955B3">
        <w:t xml:space="preserve">Figura </w:t>
      </w:r>
      <w:r w:rsidR="00E64FF6" w:rsidRPr="004E7DE9">
        <w:fldChar w:fldCharType="begin"/>
      </w:r>
      <w:r w:rsidR="00E64FF6" w:rsidRPr="001A6752">
        <w:rPr>
          <w:rPrChange w:id="4637" w:author="José Fonseca" w:date="2015-11-10T15:49:00Z">
            <w:rPr/>
          </w:rPrChange>
        </w:rPr>
        <w:instrText xml:space="preserve"> SEQ Figura \* ARABIC </w:instrText>
      </w:r>
      <w:r w:rsidR="00E64FF6" w:rsidRPr="001A6752">
        <w:rPr>
          <w:rPrChange w:id="4638" w:author="José Fonseca" w:date="2015-11-10T15:49:00Z">
            <w:rPr/>
          </w:rPrChange>
        </w:rPr>
        <w:fldChar w:fldCharType="separate"/>
      </w:r>
      <w:r w:rsidR="009B510B" w:rsidRPr="001A6752">
        <w:rPr>
          <w:rPrChange w:id="4639" w:author="José Fonseca" w:date="2015-11-10T15:49:00Z">
            <w:rPr>
              <w:noProof/>
            </w:rPr>
          </w:rPrChange>
        </w:rPr>
        <w:t>18</w:t>
      </w:r>
      <w:r w:rsidR="00E64FF6" w:rsidRPr="001A6752">
        <w:rPr>
          <w:rPrChange w:id="4640" w:author="José Fonseca" w:date="2015-11-10T15:49:00Z">
            <w:rPr>
              <w:noProof/>
            </w:rPr>
          </w:rPrChange>
        </w:rPr>
        <w:fldChar w:fldCharType="end"/>
      </w:r>
      <w:r w:rsidRPr="001A6752">
        <w:rPr>
          <w:rPrChange w:id="4641" w:author="José Fonseca" w:date="2015-11-10T15:49:00Z">
            <w:rPr/>
          </w:rPrChange>
        </w:rPr>
        <w:t xml:space="preserve"> - Avaliação do PageSpeed da aplicação para telemóvel (Parte 2)</w:t>
      </w:r>
      <w:bookmarkEnd w:id="4636"/>
    </w:p>
    <w:p w14:paraId="0E18D20E" w14:textId="77777777" w:rsidR="007F7726" w:rsidRPr="001A6752" w:rsidRDefault="007F7726" w:rsidP="00257429">
      <w:pPr>
        <w:rPr>
          <w:sz w:val="40"/>
          <w:rPrChange w:id="4642" w:author="José Fonseca" w:date="2015-11-10T15:49:00Z">
            <w:rPr>
              <w:sz w:val="40"/>
            </w:rPr>
          </w:rPrChange>
        </w:rPr>
      </w:pPr>
      <w:r w:rsidRPr="001A6752">
        <w:rPr>
          <w:rPrChange w:id="4643" w:author="José Fonseca" w:date="2015-11-10T15:49:00Z">
            <w:rPr/>
          </w:rPrChange>
        </w:rPr>
        <w:br w:type="page"/>
      </w:r>
    </w:p>
    <w:p w14:paraId="693F1177" w14:textId="77777777" w:rsidR="007F7726" w:rsidRPr="001A6752" w:rsidRDefault="00B93B36" w:rsidP="00A71114">
      <w:pPr>
        <w:pStyle w:val="NoSpacing"/>
        <w:numPr>
          <w:ilvl w:val="0"/>
          <w:numId w:val="21"/>
        </w:numPr>
        <w:rPr>
          <w:rPrChange w:id="4644" w:author="José Fonseca" w:date="2015-11-10T15:49:00Z">
            <w:rPr/>
          </w:rPrChange>
        </w:rPr>
      </w:pPr>
      <w:bookmarkStart w:id="4645" w:name="AnexoC3"/>
      <w:r w:rsidRPr="001A6752">
        <w:rPr>
          <w:rPrChange w:id="4646" w:author="José Fonseca" w:date="2015-11-10T15:49:00Z">
            <w:rPr/>
          </w:rPrChange>
        </w:rPr>
        <w:lastRenderedPageBreak/>
        <w:t>Anexo C3</w:t>
      </w:r>
      <w:bookmarkEnd w:id="4645"/>
    </w:p>
    <w:p w14:paraId="338DECC8" w14:textId="77777777" w:rsidR="007F7726" w:rsidRPr="001A6752" w:rsidRDefault="007F7726" w:rsidP="007F7726">
      <w:pPr>
        <w:pStyle w:val="NoSpacing"/>
      </w:pPr>
      <w:r w:rsidRPr="001A6752">
        <w:rPr>
          <w:rPrChange w:id="4647" w:author="José Fonseca" w:date="2015-11-10T15:49:00Z">
            <w:rPr>
              <w:noProof/>
              <w:lang w:val="en-US"/>
            </w:rPr>
          </w:rPrChange>
        </w:rPr>
        <w:drawing>
          <wp:inline distT="0" distB="0" distL="0" distR="0" wp14:anchorId="5B73E636" wp14:editId="08539976">
            <wp:extent cx="5400040" cy="5553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acaoPC.png"/>
                    <pic:cNvPicPr/>
                  </pic:nvPicPr>
                  <pic:blipFill>
                    <a:blip r:embed="rId36">
                      <a:extLst>
                        <a:ext uri="{28A0092B-C50C-407E-A947-70E740481C1C}">
                          <a14:useLocalDpi xmlns:a14="http://schemas.microsoft.com/office/drawing/2010/main" val="0"/>
                        </a:ext>
                      </a:extLst>
                    </a:blip>
                    <a:stretch>
                      <a:fillRect/>
                    </a:stretch>
                  </pic:blipFill>
                  <pic:spPr>
                    <a:xfrm>
                      <a:off x="0" y="0"/>
                      <a:ext cx="5400040" cy="5553075"/>
                    </a:xfrm>
                    <a:prstGeom prst="rect">
                      <a:avLst/>
                    </a:prstGeom>
                  </pic:spPr>
                </pic:pic>
              </a:graphicData>
            </a:graphic>
          </wp:inline>
        </w:drawing>
      </w:r>
    </w:p>
    <w:p w14:paraId="66C1735F" w14:textId="77777777" w:rsidR="001A30CE" w:rsidRPr="001A6752" w:rsidRDefault="001A30CE" w:rsidP="001A30CE">
      <w:pPr>
        <w:pStyle w:val="Caption"/>
        <w:rPr>
          <w:rPrChange w:id="4648" w:author="José Fonseca" w:date="2015-11-10T15:49:00Z">
            <w:rPr/>
          </w:rPrChange>
        </w:rPr>
      </w:pPr>
      <w:bookmarkStart w:id="4649" w:name="_Toc434874429"/>
      <w:r w:rsidRPr="00A955B3">
        <w:t xml:space="preserve">Figura </w:t>
      </w:r>
      <w:r w:rsidR="00E64FF6" w:rsidRPr="004E7DE9">
        <w:fldChar w:fldCharType="begin"/>
      </w:r>
      <w:r w:rsidR="00E64FF6" w:rsidRPr="001A6752">
        <w:rPr>
          <w:rPrChange w:id="4650" w:author="José Fonseca" w:date="2015-11-10T15:49:00Z">
            <w:rPr/>
          </w:rPrChange>
        </w:rPr>
        <w:instrText xml:space="preserve"> SEQ Figura \* ARABIC </w:instrText>
      </w:r>
      <w:r w:rsidR="00E64FF6" w:rsidRPr="001A6752">
        <w:rPr>
          <w:rPrChange w:id="4651" w:author="José Fonseca" w:date="2015-11-10T15:49:00Z">
            <w:rPr/>
          </w:rPrChange>
        </w:rPr>
        <w:fldChar w:fldCharType="separate"/>
      </w:r>
      <w:r w:rsidR="009B510B" w:rsidRPr="001A6752">
        <w:rPr>
          <w:rPrChange w:id="4652" w:author="José Fonseca" w:date="2015-11-10T15:49:00Z">
            <w:rPr>
              <w:noProof/>
            </w:rPr>
          </w:rPrChange>
        </w:rPr>
        <w:t>19</w:t>
      </w:r>
      <w:r w:rsidR="00E64FF6" w:rsidRPr="001A6752">
        <w:rPr>
          <w:rPrChange w:id="4653" w:author="José Fonseca" w:date="2015-11-10T15:49:00Z">
            <w:rPr>
              <w:noProof/>
            </w:rPr>
          </w:rPrChange>
        </w:rPr>
        <w:fldChar w:fldCharType="end"/>
      </w:r>
      <w:r w:rsidRPr="001A6752">
        <w:rPr>
          <w:rPrChange w:id="4654" w:author="José Fonseca" w:date="2015-11-10T15:49:00Z">
            <w:rPr/>
          </w:rPrChange>
        </w:rPr>
        <w:t xml:space="preserve"> - Avaliação do PageSpeed da aplicação para computador</w:t>
      </w:r>
      <w:bookmarkEnd w:id="4649"/>
    </w:p>
    <w:sectPr w:rsidR="001A30CE" w:rsidRPr="001A6752">
      <w:headerReference w:type="default" r:id="rId3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 w:author="José Fonseca" w:date="2015-11-10T15:11:00Z" w:initials="JF">
    <w:p w14:paraId="03A70C31" w14:textId="7A880789" w:rsidR="00A955B3" w:rsidRDefault="00A955B3">
      <w:pPr>
        <w:pStyle w:val="CommentText"/>
      </w:pPr>
      <w:r>
        <w:rPr>
          <w:rStyle w:val="CommentReference"/>
        </w:rPr>
        <w:annotationRef/>
      </w:r>
      <w:r>
        <w:t>Dizer mais qualquer coisa</w:t>
      </w:r>
    </w:p>
  </w:comment>
  <w:comment w:id="39" w:author="José Fonseca" w:date="2015-11-10T15:11:00Z" w:initials="JF">
    <w:p w14:paraId="09EEF7D6" w14:textId="21A2F53E" w:rsidR="00A955B3" w:rsidRDefault="00A955B3">
      <w:pPr>
        <w:pStyle w:val="CommentText"/>
      </w:pPr>
      <w:ins w:id="42" w:author="José Fonseca" w:date="2015-11-10T15:11:00Z">
        <w:r>
          <w:rPr>
            <w:rStyle w:val="CommentReference"/>
          </w:rPr>
          <w:annotationRef/>
        </w:r>
      </w:ins>
      <w:r>
        <w:t>rever</w:t>
      </w:r>
    </w:p>
  </w:comment>
  <w:comment w:id="43" w:author="José Fonseca" w:date="2015-11-10T15:08:00Z" w:initials="JF">
    <w:p w14:paraId="55DBF03C" w14:textId="1ED707C8" w:rsidR="00A955B3" w:rsidRDefault="00A955B3">
      <w:pPr>
        <w:pStyle w:val="CommentText"/>
      </w:pPr>
      <w:r>
        <w:rPr>
          <w:rStyle w:val="CommentReference"/>
        </w:rPr>
        <w:annotationRef/>
      </w:r>
      <w:r>
        <w:t>Rever e explicar melhor a aplicaçãoo</w:t>
      </w:r>
    </w:p>
  </w:comment>
  <w:comment w:id="62" w:author="José Fonseca" w:date="2015-11-10T15:09:00Z" w:initials="JF">
    <w:p w14:paraId="018F68B5" w14:textId="3A4FAEC9" w:rsidR="00A955B3" w:rsidRDefault="00A955B3">
      <w:pPr>
        <w:pStyle w:val="CommentText"/>
      </w:pPr>
      <w:r>
        <w:rPr>
          <w:rStyle w:val="CommentReference"/>
        </w:rPr>
        <w:annotationRef/>
      </w:r>
      <w:r>
        <w:t>Como é isto conseguido</w:t>
      </w:r>
    </w:p>
  </w:comment>
  <w:comment w:id="87" w:author="José Fonseca" w:date="2015-11-10T15:13:00Z" w:initials="JF">
    <w:p w14:paraId="760F1F2C" w14:textId="49C1A34B" w:rsidR="00A955B3" w:rsidRDefault="00A955B3">
      <w:pPr>
        <w:pStyle w:val="CommentText"/>
      </w:pPr>
      <w:r>
        <w:rPr>
          <w:rStyle w:val="CommentReference"/>
        </w:rPr>
        <w:annotationRef/>
      </w:r>
      <w:r>
        <w:t>Se não faz isto, não deve aparecer aqui</w:t>
      </w:r>
    </w:p>
  </w:comment>
  <w:comment w:id="1362" w:author="José Fonseca" w:date="2015-11-10T15:28:00Z" w:initials="JF">
    <w:p w14:paraId="30D6D9E6" w14:textId="26557A03" w:rsidR="00A955B3" w:rsidRDefault="00A955B3">
      <w:pPr>
        <w:pStyle w:val="CommentText"/>
      </w:pPr>
      <w:r>
        <w:rPr>
          <w:rStyle w:val="CommentReference"/>
        </w:rPr>
        <w:annotationRef/>
      </w:r>
      <w:r>
        <w:t>Colocar gráfico</w:t>
      </w:r>
    </w:p>
  </w:comment>
  <w:comment w:id="1406" w:author="José Fonseca" w:date="2015-11-10T15:45:00Z" w:initials="JF">
    <w:p w14:paraId="3B44EDFF" w14:textId="5142720F" w:rsidR="00A955B3" w:rsidRDefault="00A955B3">
      <w:pPr>
        <w:pStyle w:val="CommentText"/>
      </w:pPr>
      <w:ins w:id="1414" w:author="José Fonseca" w:date="2015-11-10T15:44:00Z">
        <w:r>
          <w:rPr>
            <w:rStyle w:val="CommentReference"/>
          </w:rPr>
          <w:annotationRef/>
        </w:r>
      </w:ins>
      <w:r>
        <w:t>verificar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6590DB" w14:textId="77777777" w:rsidR="00A955B3" w:rsidRDefault="00A955B3" w:rsidP="00257429">
      <w:r>
        <w:separator/>
      </w:r>
    </w:p>
  </w:endnote>
  <w:endnote w:type="continuationSeparator" w:id="0">
    <w:p w14:paraId="02DE2153" w14:textId="77777777" w:rsidR="00A955B3" w:rsidRDefault="00A955B3" w:rsidP="00257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3577595"/>
      <w:docPartObj>
        <w:docPartGallery w:val="Page Numbers (Bottom of Page)"/>
        <w:docPartUnique/>
      </w:docPartObj>
    </w:sdtPr>
    <w:sdtEndPr>
      <w:rPr>
        <w:noProof/>
      </w:rPr>
    </w:sdtEndPr>
    <w:sdtContent>
      <w:p w14:paraId="0C4631C7" w14:textId="77777777" w:rsidR="00A955B3" w:rsidRDefault="00A955B3" w:rsidP="00257429">
        <w:pPr>
          <w:pStyle w:val="Footer"/>
        </w:pPr>
        <w:r>
          <w:fldChar w:fldCharType="begin"/>
        </w:r>
        <w:r>
          <w:instrText xml:space="preserve"> PAGE   \* MERGEFORMAT </w:instrText>
        </w:r>
        <w:r>
          <w:fldChar w:fldCharType="separate"/>
        </w:r>
        <w:r w:rsidR="00074512">
          <w:rPr>
            <w:noProof/>
          </w:rPr>
          <w:t>9</w:t>
        </w:r>
        <w:r>
          <w:rPr>
            <w:noProof/>
          </w:rPr>
          <w:fldChar w:fldCharType="end"/>
        </w:r>
      </w:p>
    </w:sdtContent>
  </w:sdt>
  <w:p w14:paraId="7BF05CF5" w14:textId="77777777" w:rsidR="00A955B3" w:rsidRDefault="00A955B3" w:rsidP="0025742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32F04E" w14:textId="77777777" w:rsidR="00A955B3" w:rsidRDefault="00A955B3" w:rsidP="00257429">
      <w:r>
        <w:separator/>
      </w:r>
    </w:p>
  </w:footnote>
  <w:footnote w:type="continuationSeparator" w:id="0">
    <w:p w14:paraId="3D41D73F" w14:textId="77777777" w:rsidR="00A955B3" w:rsidRDefault="00A955B3" w:rsidP="00257429">
      <w:r>
        <w:continuationSeparator/>
      </w:r>
    </w:p>
  </w:footnote>
  <w:footnote w:id="1">
    <w:p w14:paraId="0912E195" w14:textId="77777777" w:rsidR="00A955B3" w:rsidRDefault="00A955B3" w:rsidP="00257429">
      <w:pPr>
        <w:pStyle w:val="FootnoteText"/>
      </w:pPr>
      <w:r>
        <w:rPr>
          <w:rStyle w:val="FootnoteReference"/>
        </w:rPr>
        <w:footnoteRef/>
      </w:r>
      <w:r w:rsidRPr="005363FC">
        <w:t xml:space="preserve">Dados </w:t>
      </w:r>
      <w:r>
        <w:t>referentes aos preços médios da gasolina super com chumbo</w:t>
      </w:r>
      <w:r w:rsidRPr="005363FC">
        <w:t xml:space="preserve"> </w:t>
      </w:r>
      <w:r>
        <w:t xml:space="preserve">vendida em Portugal entre 1960 e </w:t>
      </w:r>
    </w:p>
    <w:p w14:paraId="3464BB3D" w14:textId="77777777" w:rsidR="00A955B3" w:rsidRPr="005363FC" w:rsidRDefault="00A955B3" w:rsidP="00257429">
      <w:pPr>
        <w:pStyle w:val="FootnoteText"/>
      </w:pPr>
      <w:r>
        <w:t xml:space="preserve">2014 </w:t>
      </w:r>
      <w:r w:rsidRPr="005363FC">
        <w:t>http://www.pordata.pt/Portugal/Pre%C3%A7os+m%C3%A9dios+de+venda+ao+p%C3%BAblico+dos+combust%C3%ADveis+l%C3%ADquidos+e+gasosos+%E2%80%93+Continente-1265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043BD4" w14:textId="77777777" w:rsidR="00A955B3" w:rsidRDefault="00A955B3" w:rsidP="00257429">
    <w:pPr>
      <w:pStyle w:val="Header"/>
    </w:pPr>
    <w:r>
      <w:t>CAPÍTULO 1.INTRODUÇÃO</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F4627F" w14:textId="77777777" w:rsidR="00A955B3" w:rsidRDefault="00A955B3" w:rsidP="00257429">
    <w:pPr>
      <w:pStyle w:val="Header"/>
    </w:pPr>
    <w:r>
      <w:t>CAPÍTULO 2.ESTADO DE ARTE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BF13A" w14:textId="77777777" w:rsidR="00A955B3" w:rsidRDefault="00A955B3" w:rsidP="00257429">
    <w:pPr>
      <w:pStyle w:val="Header"/>
    </w:pPr>
    <w:r>
      <w:t>CAPÍTULO 3.METODOLOGIA E ANÁLISE DE REQUISITOS</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059F49" w14:textId="77777777" w:rsidR="00A955B3" w:rsidRDefault="00A955B3" w:rsidP="00257429">
    <w:pPr>
      <w:pStyle w:val="Header"/>
    </w:pPr>
    <w:r>
      <w:t>CAPÍTULO 4.DESENVOLVIMENTO</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C24DA" w14:textId="77777777" w:rsidR="00A955B3" w:rsidRDefault="00A955B3" w:rsidP="00257429">
    <w:pPr>
      <w:pStyle w:val="Header"/>
    </w:pPr>
    <w:r>
      <w:t>CAPÍTULO 5.CONCLUSÃO</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DC1F4" w14:textId="77777777" w:rsidR="00A955B3" w:rsidRDefault="00A955B3" w:rsidP="00257429">
    <w:pPr>
      <w:pStyle w:val="Header"/>
    </w:pPr>
    <w:r>
      <w:t>CAPÍTULO 6.BIBLIOGRAFIA</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A9DB72" w14:textId="77777777" w:rsidR="00A955B3" w:rsidRDefault="00A955B3" w:rsidP="00257429">
    <w:pPr>
      <w:pStyle w:val="Header"/>
    </w:pPr>
    <w:r>
      <w:t>CAPÍTULO 7.ANEXOS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4A5C"/>
    <w:multiLevelType w:val="hybridMultilevel"/>
    <w:tmpl w:val="F7DA1764"/>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nsid w:val="038373AA"/>
    <w:multiLevelType w:val="hybridMultilevel"/>
    <w:tmpl w:val="0442C22C"/>
    <w:lvl w:ilvl="0" w:tplc="C9F67EB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041953AC"/>
    <w:multiLevelType w:val="hybridMultilevel"/>
    <w:tmpl w:val="7472A29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09302CE3"/>
    <w:multiLevelType w:val="hybridMultilevel"/>
    <w:tmpl w:val="524EFC9E"/>
    <w:lvl w:ilvl="0" w:tplc="1A6C1E5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09605D7C"/>
    <w:multiLevelType w:val="hybridMultilevel"/>
    <w:tmpl w:val="750A6B6C"/>
    <w:lvl w:ilvl="0" w:tplc="1624D78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12690709"/>
    <w:multiLevelType w:val="hybridMultilevel"/>
    <w:tmpl w:val="380A328E"/>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5DE151C"/>
    <w:multiLevelType w:val="hybridMultilevel"/>
    <w:tmpl w:val="13A2B42E"/>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7">
    <w:nsid w:val="1768135C"/>
    <w:multiLevelType w:val="hybridMultilevel"/>
    <w:tmpl w:val="DE9CC3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1D2F51DC"/>
    <w:multiLevelType w:val="hybridMultilevel"/>
    <w:tmpl w:val="5ACE2840"/>
    <w:lvl w:ilvl="0" w:tplc="B114CB3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nsid w:val="237E615C"/>
    <w:multiLevelType w:val="hybridMultilevel"/>
    <w:tmpl w:val="8544E36A"/>
    <w:lvl w:ilvl="0" w:tplc="775A34BA">
      <w:start w:val="1"/>
      <w:numFmt w:val="upperRoman"/>
      <w:lvlText w:val="%1."/>
      <w:lvlJc w:val="right"/>
      <w:pPr>
        <w:ind w:left="940" w:hanging="360"/>
      </w:pPr>
    </w:lvl>
    <w:lvl w:ilvl="1" w:tplc="08160019" w:tentative="1">
      <w:start w:val="1"/>
      <w:numFmt w:val="lowerLetter"/>
      <w:lvlText w:val="%2."/>
      <w:lvlJc w:val="left"/>
      <w:pPr>
        <w:ind w:left="1660" w:hanging="360"/>
      </w:pPr>
    </w:lvl>
    <w:lvl w:ilvl="2" w:tplc="0816001B" w:tentative="1">
      <w:start w:val="1"/>
      <w:numFmt w:val="lowerRoman"/>
      <w:lvlText w:val="%3."/>
      <w:lvlJc w:val="right"/>
      <w:pPr>
        <w:ind w:left="2380" w:hanging="180"/>
      </w:pPr>
    </w:lvl>
    <w:lvl w:ilvl="3" w:tplc="0816000F" w:tentative="1">
      <w:start w:val="1"/>
      <w:numFmt w:val="decimal"/>
      <w:lvlText w:val="%4."/>
      <w:lvlJc w:val="left"/>
      <w:pPr>
        <w:ind w:left="3100" w:hanging="360"/>
      </w:pPr>
    </w:lvl>
    <w:lvl w:ilvl="4" w:tplc="08160019" w:tentative="1">
      <w:start w:val="1"/>
      <w:numFmt w:val="lowerLetter"/>
      <w:lvlText w:val="%5."/>
      <w:lvlJc w:val="left"/>
      <w:pPr>
        <w:ind w:left="3820" w:hanging="360"/>
      </w:pPr>
    </w:lvl>
    <w:lvl w:ilvl="5" w:tplc="0816001B" w:tentative="1">
      <w:start w:val="1"/>
      <w:numFmt w:val="lowerRoman"/>
      <w:lvlText w:val="%6."/>
      <w:lvlJc w:val="right"/>
      <w:pPr>
        <w:ind w:left="4540" w:hanging="180"/>
      </w:pPr>
    </w:lvl>
    <w:lvl w:ilvl="6" w:tplc="0816000F" w:tentative="1">
      <w:start w:val="1"/>
      <w:numFmt w:val="decimal"/>
      <w:lvlText w:val="%7."/>
      <w:lvlJc w:val="left"/>
      <w:pPr>
        <w:ind w:left="5260" w:hanging="360"/>
      </w:pPr>
    </w:lvl>
    <w:lvl w:ilvl="7" w:tplc="08160019" w:tentative="1">
      <w:start w:val="1"/>
      <w:numFmt w:val="lowerLetter"/>
      <w:lvlText w:val="%8."/>
      <w:lvlJc w:val="left"/>
      <w:pPr>
        <w:ind w:left="5980" w:hanging="360"/>
      </w:pPr>
    </w:lvl>
    <w:lvl w:ilvl="8" w:tplc="0816001B" w:tentative="1">
      <w:start w:val="1"/>
      <w:numFmt w:val="lowerRoman"/>
      <w:lvlText w:val="%9."/>
      <w:lvlJc w:val="right"/>
      <w:pPr>
        <w:ind w:left="6700" w:hanging="180"/>
      </w:pPr>
    </w:lvl>
  </w:abstractNum>
  <w:abstractNum w:abstractNumId="10">
    <w:nsid w:val="283E0D57"/>
    <w:multiLevelType w:val="hybridMultilevel"/>
    <w:tmpl w:val="E2E2A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2ECC025C"/>
    <w:multiLevelType w:val="hybridMultilevel"/>
    <w:tmpl w:val="4CB8A6CA"/>
    <w:lvl w:ilvl="0" w:tplc="E6FE45A6">
      <w:start w:val="1"/>
      <w:numFmt w:val="upperRoman"/>
      <w:lvlText w:val="%1."/>
      <w:lvlJc w:val="right"/>
      <w:pPr>
        <w:ind w:left="1160" w:hanging="360"/>
      </w:pPr>
    </w:lvl>
    <w:lvl w:ilvl="1" w:tplc="08160019" w:tentative="1">
      <w:start w:val="1"/>
      <w:numFmt w:val="lowerLetter"/>
      <w:lvlText w:val="%2."/>
      <w:lvlJc w:val="left"/>
      <w:pPr>
        <w:ind w:left="1880" w:hanging="360"/>
      </w:pPr>
    </w:lvl>
    <w:lvl w:ilvl="2" w:tplc="0816001B" w:tentative="1">
      <w:start w:val="1"/>
      <w:numFmt w:val="lowerRoman"/>
      <w:lvlText w:val="%3."/>
      <w:lvlJc w:val="right"/>
      <w:pPr>
        <w:ind w:left="2600" w:hanging="180"/>
      </w:pPr>
    </w:lvl>
    <w:lvl w:ilvl="3" w:tplc="0816000F" w:tentative="1">
      <w:start w:val="1"/>
      <w:numFmt w:val="decimal"/>
      <w:lvlText w:val="%4."/>
      <w:lvlJc w:val="left"/>
      <w:pPr>
        <w:ind w:left="3320" w:hanging="360"/>
      </w:pPr>
    </w:lvl>
    <w:lvl w:ilvl="4" w:tplc="08160019" w:tentative="1">
      <w:start w:val="1"/>
      <w:numFmt w:val="lowerLetter"/>
      <w:lvlText w:val="%5."/>
      <w:lvlJc w:val="left"/>
      <w:pPr>
        <w:ind w:left="4040" w:hanging="360"/>
      </w:pPr>
    </w:lvl>
    <w:lvl w:ilvl="5" w:tplc="0816001B" w:tentative="1">
      <w:start w:val="1"/>
      <w:numFmt w:val="lowerRoman"/>
      <w:lvlText w:val="%6."/>
      <w:lvlJc w:val="right"/>
      <w:pPr>
        <w:ind w:left="4760" w:hanging="180"/>
      </w:pPr>
    </w:lvl>
    <w:lvl w:ilvl="6" w:tplc="0816000F" w:tentative="1">
      <w:start w:val="1"/>
      <w:numFmt w:val="decimal"/>
      <w:lvlText w:val="%7."/>
      <w:lvlJc w:val="left"/>
      <w:pPr>
        <w:ind w:left="5480" w:hanging="360"/>
      </w:pPr>
    </w:lvl>
    <w:lvl w:ilvl="7" w:tplc="08160019" w:tentative="1">
      <w:start w:val="1"/>
      <w:numFmt w:val="lowerLetter"/>
      <w:lvlText w:val="%8."/>
      <w:lvlJc w:val="left"/>
      <w:pPr>
        <w:ind w:left="6200" w:hanging="360"/>
      </w:pPr>
    </w:lvl>
    <w:lvl w:ilvl="8" w:tplc="0816001B" w:tentative="1">
      <w:start w:val="1"/>
      <w:numFmt w:val="lowerRoman"/>
      <w:lvlText w:val="%9."/>
      <w:lvlJc w:val="right"/>
      <w:pPr>
        <w:ind w:left="6920" w:hanging="180"/>
      </w:pPr>
    </w:lvl>
  </w:abstractNum>
  <w:abstractNum w:abstractNumId="12">
    <w:nsid w:val="305732BB"/>
    <w:multiLevelType w:val="hybridMultilevel"/>
    <w:tmpl w:val="C3C883E6"/>
    <w:lvl w:ilvl="0" w:tplc="41F60BC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nsid w:val="314B59A3"/>
    <w:multiLevelType w:val="multilevel"/>
    <w:tmpl w:val="C0F61D0A"/>
    <w:lvl w:ilvl="0">
      <w:start w:val="1"/>
      <w:numFmt w:val="decimal"/>
      <w:pStyle w:val="Heading1"/>
      <w:lvlText w:val="%1."/>
      <w:lvlJc w:val="left"/>
      <w:pPr>
        <w:ind w:left="26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4"/>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2F04C4F"/>
    <w:multiLevelType w:val="hybridMultilevel"/>
    <w:tmpl w:val="7B6C7AC4"/>
    <w:lvl w:ilvl="0" w:tplc="A58A306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nsid w:val="37A15AE8"/>
    <w:multiLevelType w:val="hybridMultilevel"/>
    <w:tmpl w:val="86C23762"/>
    <w:lvl w:ilvl="0" w:tplc="1624D78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nsid w:val="382B0CE8"/>
    <w:multiLevelType w:val="hybridMultilevel"/>
    <w:tmpl w:val="C55E4418"/>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7">
    <w:nsid w:val="3A3665CB"/>
    <w:multiLevelType w:val="hybridMultilevel"/>
    <w:tmpl w:val="E996B992"/>
    <w:lvl w:ilvl="0" w:tplc="41FE366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nsid w:val="3A423213"/>
    <w:multiLevelType w:val="hybridMultilevel"/>
    <w:tmpl w:val="F746DF1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9">
    <w:nsid w:val="3B2D688D"/>
    <w:multiLevelType w:val="hybridMultilevel"/>
    <w:tmpl w:val="5C50C09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nsid w:val="419946D2"/>
    <w:multiLevelType w:val="hybridMultilevel"/>
    <w:tmpl w:val="6B02BEA0"/>
    <w:lvl w:ilvl="0" w:tplc="C638C83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nsid w:val="438B7B0D"/>
    <w:multiLevelType w:val="hybridMultilevel"/>
    <w:tmpl w:val="F1B4125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nsid w:val="470E373A"/>
    <w:multiLevelType w:val="hybridMultilevel"/>
    <w:tmpl w:val="3B28DFF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nsid w:val="4BFF2C4B"/>
    <w:multiLevelType w:val="hybridMultilevel"/>
    <w:tmpl w:val="D9287F8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nsid w:val="4D3F31CE"/>
    <w:multiLevelType w:val="hybridMultilevel"/>
    <w:tmpl w:val="BAEEB110"/>
    <w:lvl w:ilvl="0" w:tplc="8098ECB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nsid w:val="4D626A69"/>
    <w:multiLevelType w:val="hybridMultilevel"/>
    <w:tmpl w:val="369C8650"/>
    <w:lvl w:ilvl="0" w:tplc="05B665C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nsid w:val="4E1250E5"/>
    <w:multiLevelType w:val="hybridMultilevel"/>
    <w:tmpl w:val="D6C26AE2"/>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7">
    <w:nsid w:val="52B0029E"/>
    <w:multiLevelType w:val="hybridMultilevel"/>
    <w:tmpl w:val="66729BF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nsid w:val="52DC0ECF"/>
    <w:multiLevelType w:val="hybridMultilevel"/>
    <w:tmpl w:val="A66ADE6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nsid w:val="5C3F296C"/>
    <w:multiLevelType w:val="hybridMultilevel"/>
    <w:tmpl w:val="BFCA2C84"/>
    <w:lvl w:ilvl="0" w:tplc="3D10D7F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nsid w:val="629655B1"/>
    <w:multiLevelType w:val="hybridMultilevel"/>
    <w:tmpl w:val="5252A3C2"/>
    <w:lvl w:ilvl="0" w:tplc="55809D0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nsid w:val="63656601"/>
    <w:multiLevelType w:val="hybridMultilevel"/>
    <w:tmpl w:val="E3327210"/>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32">
    <w:nsid w:val="63CF4C72"/>
    <w:multiLevelType w:val="hybridMultilevel"/>
    <w:tmpl w:val="FED4CE5E"/>
    <w:lvl w:ilvl="0" w:tplc="F3BE8A9A">
      <w:start w:val="1"/>
      <w:numFmt w:val="upp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nsid w:val="66912144"/>
    <w:multiLevelType w:val="hybridMultilevel"/>
    <w:tmpl w:val="BAA85D3A"/>
    <w:lvl w:ilvl="0" w:tplc="0816000F">
      <w:start w:val="1"/>
      <w:numFmt w:val="decimal"/>
      <w:lvlText w:val="%1."/>
      <w:lvlJc w:val="left"/>
      <w:pPr>
        <w:ind w:left="774" w:hanging="360"/>
      </w:pPr>
    </w:lvl>
    <w:lvl w:ilvl="1" w:tplc="08160019" w:tentative="1">
      <w:start w:val="1"/>
      <w:numFmt w:val="lowerLetter"/>
      <w:lvlText w:val="%2."/>
      <w:lvlJc w:val="left"/>
      <w:pPr>
        <w:ind w:left="1494" w:hanging="360"/>
      </w:pPr>
    </w:lvl>
    <w:lvl w:ilvl="2" w:tplc="0816001B" w:tentative="1">
      <w:start w:val="1"/>
      <w:numFmt w:val="lowerRoman"/>
      <w:lvlText w:val="%3."/>
      <w:lvlJc w:val="right"/>
      <w:pPr>
        <w:ind w:left="2214" w:hanging="180"/>
      </w:pPr>
    </w:lvl>
    <w:lvl w:ilvl="3" w:tplc="0816000F" w:tentative="1">
      <w:start w:val="1"/>
      <w:numFmt w:val="decimal"/>
      <w:lvlText w:val="%4."/>
      <w:lvlJc w:val="left"/>
      <w:pPr>
        <w:ind w:left="2934" w:hanging="360"/>
      </w:pPr>
    </w:lvl>
    <w:lvl w:ilvl="4" w:tplc="08160019" w:tentative="1">
      <w:start w:val="1"/>
      <w:numFmt w:val="lowerLetter"/>
      <w:lvlText w:val="%5."/>
      <w:lvlJc w:val="left"/>
      <w:pPr>
        <w:ind w:left="3654" w:hanging="360"/>
      </w:pPr>
    </w:lvl>
    <w:lvl w:ilvl="5" w:tplc="0816001B" w:tentative="1">
      <w:start w:val="1"/>
      <w:numFmt w:val="lowerRoman"/>
      <w:lvlText w:val="%6."/>
      <w:lvlJc w:val="right"/>
      <w:pPr>
        <w:ind w:left="4374" w:hanging="180"/>
      </w:pPr>
    </w:lvl>
    <w:lvl w:ilvl="6" w:tplc="0816000F" w:tentative="1">
      <w:start w:val="1"/>
      <w:numFmt w:val="decimal"/>
      <w:lvlText w:val="%7."/>
      <w:lvlJc w:val="left"/>
      <w:pPr>
        <w:ind w:left="5094" w:hanging="360"/>
      </w:pPr>
    </w:lvl>
    <w:lvl w:ilvl="7" w:tplc="08160019" w:tentative="1">
      <w:start w:val="1"/>
      <w:numFmt w:val="lowerLetter"/>
      <w:lvlText w:val="%8."/>
      <w:lvlJc w:val="left"/>
      <w:pPr>
        <w:ind w:left="5814" w:hanging="360"/>
      </w:pPr>
    </w:lvl>
    <w:lvl w:ilvl="8" w:tplc="0816001B" w:tentative="1">
      <w:start w:val="1"/>
      <w:numFmt w:val="lowerRoman"/>
      <w:lvlText w:val="%9."/>
      <w:lvlJc w:val="right"/>
      <w:pPr>
        <w:ind w:left="6534" w:hanging="180"/>
      </w:pPr>
    </w:lvl>
  </w:abstractNum>
  <w:abstractNum w:abstractNumId="34">
    <w:nsid w:val="68A37F56"/>
    <w:multiLevelType w:val="hybridMultilevel"/>
    <w:tmpl w:val="CE16DCE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nsid w:val="69577519"/>
    <w:multiLevelType w:val="hybridMultilevel"/>
    <w:tmpl w:val="3A286B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nsid w:val="6C6361E2"/>
    <w:multiLevelType w:val="hybridMultilevel"/>
    <w:tmpl w:val="C4C42964"/>
    <w:lvl w:ilvl="0" w:tplc="82E2ADA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7">
    <w:nsid w:val="6F8B030A"/>
    <w:multiLevelType w:val="hybridMultilevel"/>
    <w:tmpl w:val="6CB49924"/>
    <w:lvl w:ilvl="0" w:tplc="B12C82D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8">
    <w:nsid w:val="74955B8A"/>
    <w:multiLevelType w:val="multilevel"/>
    <w:tmpl w:val="18FCEE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4DD1F9C"/>
    <w:multiLevelType w:val="hybridMultilevel"/>
    <w:tmpl w:val="99A0116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0">
    <w:nsid w:val="77B22894"/>
    <w:multiLevelType w:val="hybridMultilevel"/>
    <w:tmpl w:val="E948F12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1">
    <w:nsid w:val="7EC17B61"/>
    <w:multiLevelType w:val="hybridMultilevel"/>
    <w:tmpl w:val="2D4AEF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40"/>
  </w:num>
  <w:num w:numId="2">
    <w:abstractNumId w:val="0"/>
  </w:num>
  <w:num w:numId="3">
    <w:abstractNumId w:val="13"/>
  </w:num>
  <w:num w:numId="4">
    <w:abstractNumId w:val="6"/>
  </w:num>
  <w:num w:numId="5">
    <w:abstractNumId w:val="22"/>
  </w:num>
  <w:num w:numId="6">
    <w:abstractNumId w:val="38"/>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16"/>
  </w:num>
  <w:num w:numId="11">
    <w:abstractNumId w:val="31"/>
  </w:num>
  <w:num w:numId="12">
    <w:abstractNumId w:val="2"/>
  </w:num>
  <w:num w:numId="13">
    <w:abstractNumId w:val="23"/>
  </w:num>
  <w:num w:numId="14">
    <w:abstractNumId w:val="39"/>
  </w:num>
  <w:num w:numId="15">
    <w:abstractNumId w:val="19"/>
  </w:num>
  <w:num w:numId="16">
    <w:abstractNumId w:val="27"/>
  </w:num>
  <w:num w:numId="17">
    <w:abstractNumId w:val="7"/>
  </w:num>
  <w:num w:numId="18">
    <w:abstractNumId w:val="14"/>
  </w:num>
  <w:num w:numId="19">
    <w:abstractNumId w:val="30"/>
  </w:num>
  <w:num w:numId="20">
    <w:abstractNumId w:val="20"/>
  </w:num>
  <w:num w:numId="21">
    <w:abstractNumId w:val="18"/>
  </w:num>
  <w:num w:numId="22">
    <w:abstractNumId w:val="12"/>
  </w:num>
  <w:num w:numId="23">
    <w:abstractNumId w:val="3"/>
  </w:num>
  <w:num w:numId="24">
    <w:abstractNumId w:val="1"/>
  </w:num>
  <w:num w:numId="25">
    <w:abstractNumId w:val="8"/>
  </w:num>
  <w:num w:numId="26">
    <w:abstractNumId w:val="36"/>
  </w:num>
  <w:num w:numId="27">
    <w:abstractNumId w:val="5"/>
  </w:num>
  <w:num w:numId="28">
    <w:abstractNumId w:val="33"/>
  </w:num>
  <w:num w:numId="29">
    <w:abstractNumId w:val="10"/>
  </w:num>
  <w:num w:numId="30">
    <w:abstractNumId w:val="29"/>
  </w:num>
  <w:num w:numId="31">
    <w:abstractNumId w:val="37"/>
  </w:num>
  <w:num w:numId="32">
    <w:abstractNumId w:val="24"/>
  </w:num>
  <w:num w:numId="33">
    <w:abstractNumId w:val="28"/>
  </w:num>
  <w:num w:numId="34">
    <w:abstractNumId w:val="41"/>
  </w:num>
  <w:num w:numId="35">
    <w:abstractNumId w:val="21"/>
  </w:num>
  <w:num w:numId="36">
    <w:abstractNumId w:val="15"/>
  </w:num>
  <w:num w:numId="37">
    <w:abstractNumId w:val="4"/>
  </w:num>
  <w:num w:numId="38">
    <w:abstractNumId w:val="17"/>
  </w:num>
  <w:num w:numId="39">
    <w:abstractNumId w:val="25"/>
  </w:num>
  <w:num w:numId="40">
    <w:abstractNumId w:val="9"/>
  </w:num>
  <w:num w:numId="41">
    <w:abstractNumId w:val="32"/>
  </w:num>
  <w:num w:numId="42">
    <w:abstractNumId w:val="11"/>
  </w:num>
  <w:num w:numId="43">
    <w:abstractNumId w:val="3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01"/>
    <w:rsid w:val="0000734B"/>
    <w:rsid w:val="00010170"/>
    <w:rsid w:val="00016120"/>
    <w:rsid w:val="00016878"/>
    <w:rsid w:val="00020899"/>
    <w:rsid w:val="00020C7E"/>
    <w:rsid w:val="00022B11"/>
    <w:rsid w:val="0003345E"/>
    <w:rsid w:val="00036027"/>
    <w:rsid w:val="0004217A"/>
    <w:rsid w:val="00042ECE"/>
    <w:rsid w:val="00044400"/>
    <w:rsid w:val="00051408"/>
    <w:rsid w:val="00051F8E"/>
    <w:rsid w:val="000547A2"/>
    <w:rsid w:val="000551FD"/>
    <w:rsid w:val="00056B7D"/>
    <w:rsid w:val="00057809"/>
    <w:rsid w:val="000606AA"/>
    <w:rsid w:val="00063D6A"/>
    <w:rsid w:val="00066934"/>
    <w:rsid w:val="00066ACC"/>
    <w:rsid w:val="00066EDE"/>
    <w:rsid w:val="00074083"/>
    <w:rsid w:val="00074512"/>
    <w:rsid w:val="000748C3"/>
    <w:rsid w:val="00080BD8"/>
    <w:rsid w:val="00083E63"/>
    <w:rsid w:val="0008748A"/>
    <w:rsid w:val="0009190C"/>
    <w:rsid w:val="00094943"/>
    <w:rsid w:val="00097653"/>
    <w:rsid w:val="000A0CE2"/>
    <w:rsid w:val="000A1103"/>
    <w:rsid w:val="000A2EB8"/>
    <w:rsid w:val="000A587E"/>
    <w:rsid w:val="000A5F92"/>
    <w:rsid w:val="000B5B43"/>
    <w:rsid w:val="000C0B95"/>
    <w:rsid w:val="000C0BF2"/>
    <w:rsid w:val="000C3F80"/>
    <w:rsid w:val="000C5578"/>
    <w:rsid w:val="000D07FE"/>
    <w:rsid w:val="000D5F91"/>
    <w:rsid w:val="000D7943"/>
    <w:rsid w:val="000D7D85"/>
    <w:rsid w:val="000E394A"/>
    <w:rsid w:val="000E6431"/>
    <w:rsid w:val="000E6BDE"/>
    <w:rsid w:val="000F5609"/>
    <w:rsid w:val="000F56D7"/>
    <w:rsid w:val="0010453C"/>
    <w:rsid w:val="00111CCD"/>
    <w:rsid w:val="00116CC8"/>
    <w:rsid w:val="00116DBB"/>
    <w:rsid w:val="00120C7C"/>
    <w:rsid w:val="00120FB4"/>
    <w:rsid w:val="00123F10"/>
    <w:rsid w:val="001244CB"/>
    <w:rsid w:val="0012502B"/>
    <w:rsid w:val="001261FF"/>
    <w:rsid w:val="00126675"/>
    <w:rsid w:val="00126B26"/>
    <w:rsid w:val="00131751"/>
    <w:rsid w:val="00145F11"/>
    <w:rsid w:val="001514DE"/>
    <w:rsid w:val="00152648"/>
    <w:rsid w:val="001528C4"/>
    <w:rsid w:val="00155568"/>
    <w:rsid w:val="0015775B"/>
    <w:rsid w:val="00157D48"/>
    <w:rsid w:val="001607D6"/>
    <w:rsid w:val="00162996"/>
    <w:rsid w:val="001676DF"/>
    <w:rsid w:val="001704BF"/>
    <w:rsid w:val="00170A01"/>
    <w:rsid w:val="00170E67"/>
    <w:rsid w:val="00171F87"/>
    <w:rsid w:val="001741CE"/>
    <w:rsid w:val="00174510"/>
    <w:rsid w:val="00177A94"/>
    <w:rsid w:val="00180955"/>
    <w:rsid w:val="00182FB0"/>
    <w:rsid w:val="00182FB3"/>
    <w:rsid w:val="00185621"/>
    <w:rsid w:val="00186787"/>
    <w:rsid w:val="00191F53"/>
    <w:rsid w:val="00194F06"/>
    <w:rsid w:val="001A07C5"/>
    <w:rsid w:val="001A30CE"/>
    <w:rsid w:val="001A6752"/>
    <w:rsid w:val="001B11B6"/>
    <w:rsid w:val="001B20AF"/>
    <w:rsid w:val="001B660A"/>
    <w:rsid w:val="001B73E6"/>
    <w:rsid w:val="001C14A6"/>
    <w:rsid w:val="001C38A7"/>
    <w:rsid w:val="001C3D20"/>
    <w:rsid w:val="001C54C3"/>
    <w:rsid w:val="001D1DCA"/>
    <w:rsid w:val="001D2AC1"/>
    <w:rsid w:val="001D5C94"/>
    <w:rsid w:val="001D63BD"/>
    <w:rsid w:val="001E1C13"/>
    <w:rsid w:val="001E3483"/>
    <w:rsid w:val="001E38B3"/>
    <w:rsid w:val="001F0774"/>
    <w:rsid w:val="001F30DA"/>
    <w:rsid w:val="001F5A35"/>
    <w:rsid w:val="0020078E"/>
    <w:rsid w:val="002028D5"/>
    <w:rsid w:val="00202C0D"/>
    <w:rsid w:val="00203616"/>
    <w:rsid w:val="002240A7"/>
    <w:rsid w:val="0023355A"/>
    <w:rsid w:val="00251840"/>
    <w:rsid w:val="00253105"/>
    <w:rsid w:val="00254C20"/>
    <w:rsid w:val="00257429"/>
    <w:rsid w:val="002574C4"/>
    <w:rsid w:val="0026118C"/>
    <w:rsid w:val="002659F1"/>
    <w:rsid w:val="00270DAD"/>
    <w:rsid w:val="0027326F"/>
    <w:rsid w:val="0027468E"/>
    <w:rsid w:val="00277F63"/>
    <w:rsid w:val="00281C90"/>
    <w:rsid w:val="002830AF"/>
    <w:rsid w:val="00286501"/>
    <w:rsid w:val="00287C2E"/>
    <w:rsid w:val="00292130"/>
    <w:rsid w:val="00294A95"/>
    <w:rsid w:val="00295528"/>
    <w:rsid w:val="002A227E"/>
    <w:rsid w:val="002A438E"/>
    <w:rsid w:val="002B053B"/>
    <w:rsid w:val="002B733F"/>
    <w:rsid w:val="002C555E"/>
    <w:rsid w:val="002C715B"/>
    <w:rsid w:val="002D241E"/>
    <w:rsid w:val="002D4573"/>
    <w:rsid w:val="002D6FCF"/>
    <w:rsid w:val="002F2AE3"/>
    <w:rsid w:val="003073C2"/>
    <w:rsid w:val="003107BF"/>
    <w:rsid w:val="00333BB6"/>
    <w:rsid w:val="003369D8"/>
    <w:rsid w:val="00336CD5"/>
    <w:rsid w:val="00346BE6"/>
    <w:rsid w:val="00347092"/>
    <w:rsid w:val="00354357"/>
    <w:rsid w:val="00364FD1"/>
    <w:rsid w:val="003667B7"/>
    <w:rsid w:val="003675D2"/>
    <w:rsid w:val="00367A29"/>
    <w:rsid w:val="003704FC"/>
    <w:rsid w:val="00372564"/>
    <w:rsid w:val="00382EB9"/>
    <w:rsid w:val="00384B21"/>
    <w:rsid w:val="0038726C"/>
    <w:rsid w:val="00387841"/>
    <w:rsid w:val="00390181"/>
    <w:rsid w:val="00393057"/>
    <w:rsid w:val="00395308"/>
    <w:rsid w:val="003A058E"/>
    <w:rsid w:val="003A0651"/>
    <w:rsid w:val="003A343A"/>
    <w:rsid w:val="003A3A5F"/>
    <w:rsid w:val="003A4E58"/>
    <w:rsid w:val="003A706C"/>
    <w:rsid w:val="003A743A"/>
    <w:rsid w:val="003B7BFE"/>
    <w:rsid w:val="003C0F67"/>
    <w:rsid w:val="003C19A1"/>
    <w:rsid w:val="003C279F"/>
    <w:rsid w:val="003C4FA2"/>
    <w:rsid w:val="003D3D51"/>
    <w:rsid w:val="003D4F85"/>
    <w:rsid w:val="003D5AE4"/>
    <w:rsid w:val="003E108B"/>
    <w:rsid w:val="003E13BC"/>
    <w:rsid w:val="003E4180"/>
    <w:rsid w:val="003E4299"/>
    <w:rsid w:val="003E7FFE"/>
    <w:rsid w:val="003F0467"/>
    <w:rsid w:val="004002F0"/>
    <w:rsid w:val="00405105"/>
    <w:rsid w:val="0040655E"/>
    <w:rsid w:val="00406976"/>
    <w:rsid w:val="00410C8D"/>
    <w:rsid w:val="00416BE3"/>
    <w:rsid w:val="00416C23"/>
    <w:rsid w:val="00423EDD"/>
    <w:rsid w:val="00424853"/>
    <w:rsid w:val="00425832"/>
    <w:rsid w:val="00427EEB"/>
    <w:rsid w:val="00440B5B"/>
    <w:rsid w:val="00455083"/>
    <w:rsid w:val="004562B8"/>
    <w:rsid w:val="00460B58"/>
    <w:rsid w:val="004614F9"/>
    <w:rsid w:val="00461B48"/>
    <w:rsid w:val="004733CA"/>
    <w:rsid w:val="00474296"/>
    <w:rsid w:val="004763EF"/>
    <w:rsid w:val="00484952"/>
    <w:rsid w:val="00484ADF"/>
    <w:rsid w:val="00486145"/>
    <w:rsid w:val="00486D7C"/>
    <w:rsid w:val="00491005"/>
    <w:rsid w:val="004916A2"/>
    <w:rsid w:val="004A202B"/>
    <w:rsid w:val="004A36AB"/>
    <w:rsid w:val="004A7033"/>
    <w:rsid w:val="004A7B00"/>
    <w:rsid w:val="004B0498"/>
    <w:rsid w:val="004B1F92"/>
    <w:rsid w:val="004B3743"/>
    <w:rsid w:val="004B3D75"/>
    <w:rsid w:val="004B5FAD"/>
    <w:rsid w:val="004C11CF"/>
    <w:rsid w:val="004C1F7D"/>
    <w:rsid w:val="004C247A"/>
    <w:rsid w:val="004C355A"/>
    <w:rsid w:val="004D09C5"/>
    <w:rsid w:val="004D0AF6"/>
    <w:rsid w:val="004D1C3E"/>
    <w:rsid w:val="004D35F5"/>
    <w:rsid w:val="004D44A1"/>
    <w:rsid w:val="004D4E1E"/>
    <w:rsid w:val="004D719A"/>
    <w:rsid w:val="004E0D70"/>
    <w:rsid w:val="004E7DE9"/>
    <w:rsid w:val="004F1418"/>
    <w:rsid w:val="004F47A0"/>
    <w:rsid w:val="004F71A9"/>
    <w:rsid w:val="005017E3"/>
    <w:rsid w:val="00502E3E"/>
    <w:rsid w:val="0051370E"/>
    <w:rsid w:val="00521915"/>
    <w:rsid w:val="00521F0D"/>
    <w:rsid w:val="00525E39"/>
    <w:rsid w:val="00527C35"/>
    <w:rsid w:val="005336A4"/>
    <w:rsid w:val="005363FC"/>
    <w:rsid w:val="00536F2A"/>
    <w:rsid w:val="0053703E"/>
    <w:rsid w:val="00540B8B"/>
    <w:rsid w:val="005416BB"/>
    <w:rsid w:val="00544240"/>
    <w:rsid w:val="00546D86"/>
    <w:rsid w:val="00551FD8"/>
    <w:rsid w:val="005630C2"/>
    <w:rsid w:val="00565A6A"/>
    <w:rsid w:val="00581715"/>
    <w:rsid w:val="0058668E"/>
    <w:rsid w:val="005A257D"/>
    <w:rsid w:val="005A5C80"/>
    <w:rsid w:val="005A5D00"/>
    <w:rsid w:val="005A68C8"/>
    <w:rsid w:val="005B2D57"/>
    <w:rsid w:val="005B2E85"/>
    <w:rsid w:val="005B30FD"/>
    <w:rsid w:val="005B5989"/>
    <w:rsid w:val="005B64E9"/>
    <w:rsid w:val="005C71D4"/>
    <w:rsid w:val="005D0534"/>
    <w:rsid w:val="005D17BB"/>
    <w:rsid w:val="005D58DF"/>
    <w:rsid w:val="005E7483"/>
    <w:rsid w:val="005F47FD"/>
    <w:rsid w:val="005F7532"/>
    <w:rsid w:val="00600D4C"/>
    <w:rsid w:val="00602B83"/>
    <w:rsid w:val="00614099"/>
    <w:rsid w:val="0061566E"/>
    <w:rsid w:val="0062095F"/>
    <w:rsid w:val="00620F75"/>
    <w:rsid w:val="00634341"/>
    <w:rsid w:val="006379DB"/>
    <w:rsid w:val="006434F2"/>
    <w:rsid w:val="00655842"/>
    <w:rsid w:val="006601D0"/>
    <w:rsid w:val="0067047B"/>
    <w:rsid w:val="00670F15"/>
    <w:rsid w:val="0067121B"/>
    <w:rsid w:val="006722E1"/>
    <w:rsid w:val="00673A81"/>
    <w:rsid w:val="00673C21"/>
    <w:rsid w:val="006907C8"/>
    <w:rsid w:val="006928E6"/>
    <w:rsid w:val="00695FFD"/>
    <w:rsid w:val="006961A2"/>
    <w:rsid w:val="006A0F21"/>
    <w:rsid w:val="006A6A7B"/>
    <w:rsid w:val="006B08E7"/>
    <w:rsid w:val="006B2734"/>
    <w:rsid w:val="006B2F10"/>
    <w:rsid w:val="006B4DD6"/>
    <w:rsid w:val="006B7D4A"/>
    <w:rsid w:val="006C4824"/>
    <w:rsid w:val="006C4E9B"/>
    <w:rsid w:val="006C7F20"/>
    <w:rsid w:val="006D1BC5"/>
    <w:rsid w:val="006D2412"/>
    <w:rsid w:val="006D5CF1"/>
    <w:rsid w:val="006D6A4A"/>
    <w:rsid w:val="006E0A97"/>
    <w:rsid w:val="006E68CD"/>
    <w:rsid w:val="006F3D11"/>
    <w:rsid w:val="00713325"/>
    <w:rsid w:val="00716E43"/>
    <w:rsid w:val="00725656"/>
    <w:rsid w:val="00726AE2"/>
    <w:rsid w:val="007311CD"/>
    <w:rsid w:val="007316C4"/>
    <w:rsid w:val="007341D9"/>
    <w:rsid w:val="00735968"/>
    <w:rsid w:val="00735B2E"/>
    <w:rsid w:val="0073619D"/>
    <w:rsid w:val="007378EA"/>
    <w:rsid w:val="00744099"/>
    <w:rsid w:val="0074432E"/>
    <w:rsid w:val="00751CDC"/>
    <w:rsid w:val="0075561A"/>
    <w:rsid w:val="00755787"/>
    <w:rsid w:val="0075679E"/>
    <w:rsid w:val="00760231"/>
    <w:rsid w:val="00764A51"/>
    <w:rsid w:val="007662F7"/>
    <w:rsid w:val="0076733C"/>
    <w:rsid w:val="007728CF"/>
    <w:rsid w:val="00786517"/>
    <w:rsid w:val="00790B40"/>
    <w:rsid w:val="0079289B"/>
    <w:rsid w:val="007A621C"/>
    <w:rsid w:val="007A6F6C"/>
    <w:rsid w:val="007B476D"/>
    <w:rsid w:val="007C10DB"/>
    <w:rsid w:val="007C193D"/>
    <w:rsid w:val="007C2C02"/>
    <w:rsid w:val="007C3D9E"/>
    <w:rsid w:val="007D015C"/>
    <w:rsid w:val="007D04E7"/>
    <w:rsid w:val="007D0A68"/>
    <w:rsid w:val="007E6174"/>
    <w:rsid w:val="007F16A2"/>
    <w:rsid w:val="007F2844"/>
    <w:rsid w:val="007F30C6"/>
    <w:rsid w:val="007F5823"/>
    <w:rsid w:val="007F7726"/>
    <w:rsid w:val="00801BAA"/>
    <w:rsid w:val="00806125"/>
    <w:rsid w:val="0080691B"/>
    <w:rsid w:val="0081106B"/>
    <w:rsid w:val="00815F30"/>
    <w:rsid w:val="0082095A"/>
    <w:rsid w:val="00820EF9"/>
    <w:rsid w:val="008229C4"/>
    <w:rsid w:val="008348C3"/>
    <w:rsid w:val="008436C3"/>
    <w:rsid w:val="0085698E"/>
    <w:rsid w:val="00860101"/>
    <w:rsid w:val="0086069F"/>
    <w:rsid w:val="00863073"/>
    <w:rsid w:val="00864522"/>
    <w:rsid w:val="00870760"/>
    <w:rsid w:val="00870A35"/>
    <w:rsid w:val="00871C7A"/>
    <w:rsid w:val="0087304B"/>
    <w:rsid w:val="008738CC"/>
    <w:rsid w:val="00873FD1"/>
    <w:rsid w:val="00876527"/>
    <w:rsid w:val="0087669E"/>
    <w:rsid w:val="00877676"/>
    <w:rsid w:val="00877AA5"/>
    <w:rsid w:val="008952CE"/>
    <w:rsid w:val="00895A66"/>
    <w:rsid w:val="008A4EDF"/>
    <w:rsid w:val="008A5A6C"/>
    <w:rsid w:val="008A6590"/>
    <w:rsid w:val="008B2EC5"/>
    <w:rsid w:val="008C0006"/>
    <w:rsid w:val="008C25FF"/>
    <w:rsid w:val="008C295A"/>
    <w:rsid w:val="008D13F5"/>
    <w:rsid w:val="008D6E87"/>
    <w:rsid w:val="008E4807"/>
    <w:rsid w:val="008E4C65"/>
    <w:rsid w:val="008E6CC5"/>
    <w:rsid w:val="008F03F2"/>
    <w:rsid w:val="008F3F87"/>
    <w:rsid w:val="008F70A4"/>
    <w:rsid w:val="008F737B"/>
    <w:rsid w:val="009112FB"/>
    <w:rsid w:val="009168BC"/>
    <w:rsid w:val="00920FF4"/>
    <w:rsid w:val="00925DCC"/>
    <w:rsid w:val="009339D0"/>
    <w:rsid w:val="00943DA4"/>
    <w:rsid w:val="0095008E"/>
    <w:rsid w:val="009549BC"/>
    <w:rsid w:val="00955FB5"/>
    <w:rsid w:val="0095785B"/>
    <w:rsid w:val="0096662E"/>
    <w:rsid w:val="0096704D"/>
    <w:rsid w:val="0097015F"/>
    <w:rsid w:val="009706C3"/>
    <w:rsid w:val="0097447F"/>
    <w:rsid w:val="00977CD8"/>
    <w:rsid w:val="00990670"/>
    <w:rsid w:val="00997BCC"/>
    <w:rsid w:val="009A083D"/>
    <w:rsid w:val="009A0F32"/>
    <w:rsid w:val="009A4448"/>
    <w:rsid w:val="009B01A1"/>
    <w:rsid w:val="009B2EE7"/>
    <w:rsid w:val="009B48F3"/>
    <w:rsid w:val="009B510B"/>
    <w:rsid w:val="009C04EE"/>
    <w:rsid w:val="009C2B1D"/>
    <w:rsid w:val="009C3013"/>
    <w:rsid w:val="009C66BE"/>
    <w:rsid w:val="009D1545"/>
    <w:rsid w:val="009D319F"/>
    <w:rsid w:val="009D36FB"/>
    <w:rsid w:val="009D48F5"/>
    <w:rsid w:val="009D7010"/>
    <w:rsid w:val="009E408A"/>
    <w:rsid w:val="009E4119"/>
    <w:rsid w:val="009E4B3F"/>
    <w:rsid w:val="009E4CBC"/>
    <w:rsid w:val="009E739F"/>
    <w:rsid w:val="009F091B"/>
    <w:rsid w:val="009F2CDB"/>
    <w:rsid w:val="00A01403"/>
    <w:rsid w:val="00A0143B"/>
    <w:rsid w:val="00A118AD"/>
    <w:rsid w:val="00A120E1"/>
    <w:rsid w:val="00A13420"/>
    <w:rsid w:val="00A15AB3"/>
    <w:rsid w:val="00A20998"/>
    <w:rsid w:val="00A362A9"/>
    <w:rsid w:val="00A36F4B"/>
    <w:rsid w:val="00A527C7"/>
    <w:rsid w:val="00A54D6F"/>
    <w:rsid w:val="00A55BAA"/>
    <w:rsid w:val="00A65785"/>
    <w:rsid w:val="00A65C55"/>
    <w:rsid w:val="00A661DD"/>
    <w:rsid w:val="00A66621"/>
    <w:rsid w:val="00A71114"/>
    <w:rsid w:val="00A713A3"/>
    <w:rsid w:val="00A74089"/>
    <w:rsid w:val="00A75C6B"/>
    <w:rsid w:val="00A82551"/>
    <w:rsid w:val="00A82A35"/>
    <w:rsid w:val="00A93860"/>
    <w:rsid w:val="00A955B3"/>
    <w:rsid w:val="00A96A93"/>
    <w:rsid w:val="00A96E69"/>
    <w:rsid w:val="00A97715"/>
    <w:rsid w:val="00AA6B1A"/>
    <w:rsid w:val="00AA7DB1"/>
    <w:rsid w:val="00AB55C3"/>
    <w:rsid w:val="00AB5A8F"/>
    <w:rsid w:val="00AC340A"/>
    <w:rsid w:val="00AC39CC"/>
    <w:rsid w:val="00AC531E"/>
    <w:rsid w:val="00AC6236"/>
    <w:rsid w:val="00AD2F95"/>
    <w:rsid w:val="00AD6330"/>
    <w:rsid w:val="00AE2168"/>
    <w:rsid w:val="00AE32C7"/>
    <w:rsid w:val="00B1222D"/>
    <w:rsid w:val="00B12C84"/>
    <w:rsid w:val="00B163B5"/>
    <w:rsid w:val="00B17028"/>
    <w:rsid w:val="00B17A58"/>
    <w:rsid w:val="00B24302"/>
    <w:rsid w:val="00B256E2"/>
    <w:rsid w:val="00B32AB8"/>
    <w:rsid w:val="00B42FDB"/>
    <w:rsid w:val="00B44060"/>
    <w:rsid w:val="00B444B9"/>
    <w:rsid w:val="00B45368"/>
    <w:rsid w:val="00B46AD2"/>
    <w:rsid w:val="00B4747C"/>
    <w:rsid w:val="00B47760"/>
    <w:rsid w:val="00B53C1D"/>
    <w:rsid w:val="00B62D0A"/>
    <w:rsid w:val="00B67A7D"/>
    <w:rsid w:val="00B8055B"/>
    <w:rsid w:val="00B81128"/>
    <w:rsid w:val="00B83CC1"/>
    <w:rsid w:val="00B93B36"/>
    <w:rsid w:val="00B947B5"/>
    <w:rsid w:val="00B95426"/>
    <w:rsid w:val="00B966C7"/>
    <w:rsid w:val="00BA1D4E"/>
    <w:rsid w:val="00BA34D2"/>
    <w:rsid w:val="00BA7E8D"/>
    <w:rsid w:val="00BC2382"/>
    <w:rsid w:val="00BC6315"/>
    <w:rsid w:val="00BC6F9A"/>
    <w:rsid w:val="00BD4572"/>
    <w:rsid w:val="00BD5DAA"/>
    <w:rsid w:val="00BD7C37"/>
    <w:rsid w:val="00BE12FA"/>
    <w:rsid w:val="00BE2B40"/>
    <w:rsid w:val="00BE437E"/>
    <w:rsid w:val="00BF0220"/>
    <w:rsid w:val="00BF3E2D"/>
    <w:rsid w:val="00BF4046"/>
    <w:rsid w:val="00BF4B63"/>
    <w:rsid w:val="00BF7109"/>
    <w:rsid w:val="00C02870"/>
    <w:rsid w:val="00C03323"/>
    <w:rsid w:val="00C06BAB"/>
    <w:rsid w:val="00C106E7"/>
    <w:rsid w:val="00C11706"/>
    <w:rsid w:val="00C13ACC"/>
    <w:rsid w:val="00C140B6"/>
    <w:rsid w:val="00C15769"/>
    <w:rsid w:val="00C20396"/>
    <w:rsid w:val="00C25E24"/>
    <w:rsid w:val="00C338BD"/>
    <w:rsid w:val="00C40F00"/>
    <w:rsid w:val="00C53A86"/>
    <w:rsid w:val="00C551A6"/>
    <w:rsid w:val="00C66981"/>
    <w:rsid w:val="00C67677"/>
    <w:rsid w:val="00C71984"/>
    <w:rsid w:val="00C8225F"/>
    <w:rsid w:val="00C84402"/>
    <w:rsid w:val="00C86E65"/>
    <w:rsid w:val="00C90493"/>
    <w:rsid w:val="00C90CF4"/>
    <w:rsid w:val="00C91CFB"/>
    <w:rsid w:val="00CA3080"/>
    <w:rsid w:val="00CA4146"/>
    <w:rsid w:val="00CA6DD8"/>
    <w:rsid w:val="00CC27C2"/>
    <w:rsid w:val="00CC38B8"/>
    <w:rsid w:val="00CC413A"/>
    <w:rsid w:val="00CD0E3F"/>
    <w:rsid w:val="00CD0E9F"/>
    <w:rsid w:val="00CD229E"/>
    <w:rsid w:val="00CE0D42"/>
    <w:rsid w:val="00CE1B63"/>
    <w:rsid w:val="00CE7124"/>
    <w:rsid w:val="00CF0C12"/>
    <w:rsid w:val="00CF402F"/>
    <w:rsid w:val="00CF4DA5"/>
    <w:rsid w:val="00CF5AB1"/>
    <w:rsid w:val="00CF5CA7"/>
    <w:rsid w:val="00CF7BC6"/>
    <w:rsid w:val="00D01718"/>
    <w:rsid w:val="00D1432C"/>
    <w:rsid w:val="00D325B8"/>
    <w:rsid w:val="00D3357B"/>
    <w:rsid w:val="00D35630"/>
    <w:rsid w:val="00D41DD0"/>
    <w:rsid w:val="00D42D0B"/>
    <w:rsid w:val="00D42DC9"/>
    <w:rsid w:val="00D43D75"/>
    <w:rsid w:val="00D5161D"/>
    <w:rsid w:val="00D52775"/>
    <w:rsid w:val="00D56D32"/>
    <w:rsid w:val="00D57C67"/>
    <w:rsid w:val="00D664BB"/>
    <w:rsid w:val="00D6719C"/>
    <w:rsid w:val="00D67348"/>
    <w:rsid w:val="00D67375"/>
    <w:rsid w:val="00D70948"/>
    <w:rsid w:val="00D713D5"/>
    <w:rsid w:val="00D73A2F"/>
    <w:rsid w:val="00D7631C"/>
    <w:rsid w:val="00D925D0"/>
    <w:rsid w:val="00D96943"/>
    <w:rsid w:val="00D97346"/>
    <w:rsid w:val="00DA098A"/>
    <w:rsid w:val="00DB2B15"/>
    <w:rsid w:val="00DB5F05"/>
    <w:rsid w:val="00DC08DD"/>
    <w:rsid w:val="00DC0A9B"/>
    <w:rsid w:val="00DC7DB2"/>
    <w:rsid w:val="00DD1C12"/>
    <w:rsid w:val="00DE28D3"/>
    <w:rsid w:val="00DF0993"/>
    <w:rsid w:val="00DF1B57"/>
    <w:rsid w:val="00E011CB"/>
    <w:rsid w:val="00E0352E"/>
    <w:rsid w:val="00E04F15"/>
    <w:rsid w:val="00E06172"/>
    <w:rsid w:val="00E07C50"/>
    <w:rsid w:val="00E136AF"/>
    <w:rsid w:val="00E30E68"/>
    <w:rsid w:val="00E31923"/>
    <w:rsid w:val="00E32583"/>
    <w:rsid w:val="00E629F2"/>
    <w:rsid w:val="00E62F9D"/>
    <w:rsid w:val="00E63A9D"/>
    <w:rsid w:val="00E64FF6"/>
    <w:rsid w:val="00E73357"/>
    <w:rsid w:val="00E75C36"/>
    <w:rsid w:val="00E77765"/>
    <w:rsid w:val="00E77BDC"/>
    <w:rsid w:val="00E860D4"/>
    <w:rsid w:val="00E95167"/>
    <w:rsid w:val="00E95EEE"/>
    <w:rsid w:val="00E97EE1"/>
    <w:rsid w:val="00EA078C"/>
    <w:rsid w:val="00EA1A07"/>
    <w:rsid w:val="00EA4C6B"/>
    <w:rsid w:val="00EA5AEE"/>
    <w:rsid w:val="00EA6D78"/>
    <w:rsid w:val="00EA7C80"/>
    <w:rsid w:val="00EB0A3F"/>
    <w:rsid w:val="00EB1514"/>
    <w:rsid w:val="00EB1E68"/>
    <w:rsid w:val="00EB3624"/>
    <w:rsid w:val="00EC0734"/>
    <w:rsid w:val="00EC5C80"/>
    <w:rsid w:val="00ED1B12"/>
    <w:rsid w:val="00EE06C8"/>
    <w:rsid w:val="00EE6DBC"/>
    <w:rsid w:val="00EE7FB4"/>
    <w:rsid w:val="00EF11AE"/>
    <w:rsid w:val="00EF57C4"/>
    <w:rsid w:val="00F05D97"/>
    <w:rsid w:val="00F06F29"/>
    <w:rsid w:val="00F07A0A"/>
    <w:rsid w:val="00F07A4B"/>
    <w:rsid w:val="00F110A3"/>
    <w:rsid w:val="00F13C11"/>
    <w:rsid w:val="00F16201"/>
    <w:rsid w:val="00F178C0"/>
    <w:rsid w:val="00F22434"/>
    <w:rsid w:val="00F337AB"/>
    <w:rsid w:val="00F37DF2"/>
    <w:rsid w:val="00F50898"/>
    <w:rsid w:val="00F65A06"/>
    <w:rsid w:val="00F720F6"/>
    <w:rsid w:val="00F83C05"/>
    <w:rsid w:val="00F851D7"/>
    <w:rsid w:val="00F85B0A"/>
    <w:rsid w:val="00F928BA"/>
    <w:rsid w:val="00FA2857"/>
    <w:rsid w:val="00FA3C6C"/>
    <w:rsid w:val="00FA5371"/>
    <w:rsid w:val="00FA75D8"/>
    <w:rsid w:val="00FA7D18"/>
    <w:rsid w:val="00FC0958"/>
    <w:rsid w:val="00FC0FDD"/>
    <w:rsid w:val="00FC2803"/>
    <w:rsid w:val="00FC5652"/>
    <w:rsid w:val="00FD11AD"/>
    <w:rsid w:val="00FD1D1F"/>
    <w:rsid w:val="00FD517D"/>
    <w:rsid w:val="00FE6D6E"/>
    <w:rsid w:val="00FF16EC"/>
    <w:rsid w:val="00FF2C2D"/>
    <w:rsid w:val="00FF595B"/>
    <w:rsid w:val="00FF669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93C0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429"/>
    <w:pPr>
      <w:spacing w:line="360" w:lineRule="auto"/>
      <w:jc w:val="both"/>
    </w:pPr>
    <w:rPr>
      <w:rFonts w:ascii="Times New Roman" w:eastAsiaTheme="minorHAnsi" w:hAnsi="Times New Roman" w:cs="Times New Roman"/>
      <w:lang w:eastAsia="en-US"/>
    </w:rPr>
  </w:style>
  <w:style w:type="paragraph" w:styleId="Heading1">
    <w:name w:val="heading 1"/>
    <w:basedOn w:val="Normal"/>
    <w:next w:val="Normal"/>
    <w:link w:val="Heading1Char"/>
    <w:uiPriority w:val="9"/>
    <w:qFormat/>
    <w:rsid w:val="000606AA"/>
    <w:pPr>
      <w:keepNext/>
      <w:keepLines/>
      <w:numPr>
        <w:numId w:val="3"/>
      </w:numPr>
      <w:spacing w:before="480" w:after="0"/>
      <w:ind w:left="360"/>
      <w:outlineLvl w:val="0"/>
    </w:pPr>
    <w:rPr>
      <w:rFonts w:asciiTheme="majorHAnsi" w:eastAsiaTheme="majorEastAsia" w:hAnsiTheme="majorHAnsi" w:cstheme="majorBidi"/>
      <w:b/>
      <w:bCs/>
      <w:sz w:val="36"/>
      <w:szCs w:val="28"/>
    </w:rPr>
  </w:style>
  <w:style w:type="paragraph" w:styleId="Heading2">
    <w:name w:val="heading 2"/>
    <w:basedOn w:val="Heading4"/>
    <w:next w:val="Normal"/>
    <w:link w:val="Heading2Char"/>
    <w:uiPriority w:val="9"/>
    <w:unhideWhenUsed/>
    <w:qFormat/>
    <w:rsid w:val="004D4E1E"/>
    <w:pPr>
      <w:outlineLvl w:val="1"/>
    </w:pPr>
  </w:style>
  <w:style w:type="paragraph" w:styleId="Heading3">
    <w:name w:val="heading 3"/>
    <w:basedOn w:val="Heading2"/>
    <w:next w:val="Normal"/>
    <w:link w:val="Heading3Char"/>
    <w:uiPriority w:val="9"/>
    <w:unhideWhenUsed/>
    <w:qFormat/>
    <w:rsid w:val="00F37DF2"/>
    <w:pPr>
      <w:numPr>
        <w:ilvl w:val="2"/>
      </w:numPr>
      <w:outlineLvl w:val="2"/>
    </w:pPr>
  </w:style>
  <w:style w:type="paragraph" w:styleId="Heading4">
    <w:name w:val="heading 4"/>
    <w:basedOn w:val="ListParagraph"/>
    <w:next w:val="Normal"/>
    <w:link w:val="Heading4Char"/>
    <w:uiPriority w:val="9"/>
    <w:unhideWhenUsed/>
    <w:qFormat/>
    <w:rsid w:val="00042ECE"/>
    <w:pPr>
      <w:numPr>
        <w:ilvl w:val="1"/>
        <w:numId w:val="3"/>
      </w:numPr>
      <w:jc w:val="left"/>
      <w:outlineLvl w:val="3"/>
    </w:pPr>
    <w:rPr>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4B0498"/>
    <w:pPr>
      <w:spacing w:after="0" w:line="240" w:lineRule="auto"/>
    </w:pPr>
    <w:rPr>
      <w:sz w:val="20"/>
      <w:szCs w:val="20"/>
    </w:rPr>
  </w:style>
  <w:style w:type="character" w:customStyle="1" w:styleId="FootnoteTextChar">
    <w:name w:val="Footnote Text Char"/>
    <w:basedOn w:val="DefaultParagraphFont"/>
    <w:link w:val="FootnoteText"/>
    <w:uiPriority w:val="99"/>
    <w:rsid w:val="004B0498"/>
    <w:rPr>
      <w:rFonts w:eastAsiaTheme="minorHAnsi"/>
      <w:sz w:val="20"/>
      <w:szCs w:val="20"/>
      <w:lang w:eastAsia="en-US"/>
    </w:rPr>
  </w:style>
  <w:style w:type="character" w:styleId="FootnoteReference">
    <w:name w:val="footnote reference"/>
    <w:basedOn w:val="DefaultParagraphFont"/>
    <w:uiPriority w:val="99"/>
    <w:semiHidden/>
    <w:unhideWhenUsed/>
    <w:rsid w:val="004B0498"/>
    <w:rPr>
      <w:vertAlign w:val="superscript"/>
    </w:rPr>
  </w:style>
  <w:style w:type="character" w:customStyle="1" w:styleId="Heading1Char">
    <w:name w:val="Heading 1 Char"/>
    <w:basedOn w:val="DefaultParagraphFont"/>
    <w:link w:val="Heading1"/>
    <w:uiPriority w:val="9"/>
    <w:rsid w:val="000606AA"/>
    <w:rPr>
      <w:rFonts w:asciiTheme="majorHAnsi" w:eastAsiaTheme="majorEastAsia" w:hAnsiTheme="majorHAnsi" w:cstheme="majorBidi"/>
      <w:b/>
      <w:bCs/>
      <w:sz w:val="36"/>
      <w:szCs w:val="28"/>
      <w:lang w:eastAsia="en-US"/>
    </w:rPr>
  </w:style>
  <w:style w:type="character" w:customStyle="1" w:styleId="Heading2Char">
    <w:name w:val="Heading 2 Char"/>
    <w:basedOn w:val="DefaultParagraphFont"/>
    <w:link w:val="Heading2"/>
    <w:uiPriority w:val="9"/>
    <w:rsid w:val="004D4E1E"/>
    <w:rPr>
      <w:rFonts w:ascii="Times New Roman" w:eastAsiaTheme="minorHAnsi" w:hAnsi="Times New Roman" w:cs="Times New Roman"/>
      <w:color w:val="4F81BD" w:themeColor="accent1"/>
      <w:sz w:val="28"/>
      <w:szCs w:val="28"/>
      <w:lang w:eastAsia="en-US"/>
    </w:rPr>
  </w:style>
  <w:style w:type="paragraph" w:styleId="Header">
    <w:name w:val="header"/>
    <w:basedOn w:val="Normal"/>
    <w:link w:val="HeaderChar"/>
    <w:uiPriority w:val="99"/>
    <w:unhideWhenUsed/>
    <w:rsid w:val="000C0B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0B95"/>
    <w:rPr>
      <w:rFonts w:eastAsiaTheme="minorHAnsi"/>
      <w:lang w:eastAsia="en-US"/>
    </w:rPr>
  </w:style>
  <w:style w:type="paragraph" w:styleId="Footer">
    <w:name w:val="footer"/>
    <w:basedOn w:val="Normal"/>
    <w:link w:val="FooterChar"/>
    <w:uiPriority w:val="99"/>
    <w:unhideWhenUsed/>
    <w:rsid w:val="000C0B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0B95"/>
    <w:rPr>
      <w:rFonts w:eastAsiaTheme="minorHAnsi"/>
      <w:lang w:eastAsia="en-US"/>
    </w:rPr>
  </w:style>
  <w:style w:type="character" w:customStyle="1" w:styleId="Heading3Char">
    <w:name w:val="Heading 3 Char"/>
    <w:basedOn w:val="DefaultParagraphFont"/>
    <w:link w:val="Heading3"/>
    <w:uiPriority w:val="9"/>
    <w:rsid w:val="00F37DF2"/>
    <w:rPr>
      <w:rFonts w:ascii="Times New Roman" w:eastAsiaTheme="minorHAnsi" w:hAnsi="Times New Roman" w:cs="Times New Roman"/>
      <w:color w:val="4F81BD" w:themeColor="accent1"/>
      <w:sz w:val="28"/>
      <w:szCs w:val="28"/>
      <w:lang w:eastAsia="en-US"/>
    </w:rPr>
  </w:style>
  <w:style w:type="character" w:customStyle="1" w:styleId="Heading4Char">
    <w:name w:val="Heading 4 Char"/>
    <w:basedOn w:val="DefaultParagraphFont"/>
    <w:link w:val="Heading4"/>
    <w:uiPriority w:val="9"/>
    <w:rsid w:val="00042ECE"/>
    <w:rPr>
      <w:rFonts w:ascii="Times New Roman" w:eastAsiaTheme="minorHAnsi" w:hAnsi="Times New Roman" w:cs="Times New Roman"/>
      <w:color w:val="4F81BD" w:themeColor="accent1"/>
      <w:sz w:val="28"/>
      <w:szCs w:val="28"/>
      <w:lang w:eastAsia="en-US"/>
    </w:rPr>
  </w:style>
  <w:style w:type="paragraph" w:styleId="EndnoteText">
    <w:name w:val="endnote text"/>
    <w:basedOn w:val="Normal"/>
    <w:link w:val="EndnoteTextChar"/>
    <w:uiPriority w:val="99"/>
    <w:semiHidden/>
    <w:unhideWhenUsed/>
    <w:rsid w:val="000161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120"/>
    <w:rPr>
      <w:rFonts w:eastAsiaTheme="minorHAnsi"/>
      <w:sz w:val="20"/>
      <w:szCs w:val="20"/>
      <w:lang w:eastAsia="en-US"/>
    </w:rPr>
  </w:style>
  <w:style w:type="character" w:styleId="EndnoteReference">
    <w:name w:val="endnote reference"/>
    <w:basedOn w:val="DefaultParagraphFont"/>
    <w:uiPriority w:val="99"/>
    <w:semiHidden/>
    <w:unhideWhenUsed/>
    <w:rsid w:val="00016120"/>
    <w:rPr>
      <w:vertAlign w:val="superscript"/>
    </w:rPr>
  </w:style>
  <w:style w:type="paragraph" w:styleId="TOCHeading">
    <w:name w:val="TOC Heading"/>
    <w:basedOn w:val="Heading1"/>
    <w:next w:val="Normal"/>
    <w:uiPriority w:val="39"/>
    <w:unhideWhenUsed/>
    <w:qFormat/>
    <w:rsid w:val="004733CA"/>
    <w:pPr>
      <w:numPr>
        <w:numId w:val="0"/>
      </w:numPr>
      <w:outlineLvl w:val="9"/>
    </w:pPr>
    <w:rPr>
      <w:color w:val="365F91" w:themeColor="accent1" w:themeShade="BF"/>
      <w:sz w:val="28"/>
      <w:lang w:val="en-US" w:eastAsia="ja-JP"/>
    </w:rPr>
  </w:style>
  <w:style w:type="paragraph" w:styleId="TOC1">
    <w:name w:val="toc 1"/>
    <w:basedOn w:val="Normal"/>
    <w:next w:val="Normal"/>
    <w:autoRedefine/>
    <w:uiPriority w:val="39"/>
    <w:unhideWhenUsed/>
    <w:qFormat/>
    <w:rsid w:val="00713325"/>
    <w:pPr>
      <w:tabs>
        <w:tab w:val="left" w:pos="440"/>
        <w:tab w:val="right" w:leader="dot" w:pos="8494"/>
      </w:tabs>
      <w:spacing w:after="100"/>
    </w:pPr>
  </w:style>
  <w:style w:type="paragraph" w:styleId="TOC2">
    <w:name w:val="toc 2"/>
    <w:basedOn w:val="Normal"/>
    <w:next w:val="Normal"/>
    <w:uiPriority w:val="39"/>
    <w:unhideWhenUsed/>
    <w:qFormat/>
    <w:rsid w:val="00713325"/>
    <w:pPr>
      <w:spacing w:after="100"/>
      <w:ind w:left="708"/>
    </w:pPr>
  </w:style>
  <w:style w:type="paragraph" w:styleId="NoSpacing">
    <w:name w:val="No Spacing"/>
    <w:uiPriority w:val="1"/>
    <w:qFormat/>
    <w:rsid w:val="009706C3"/>
    <w:pPr>
      <w:spacing w:after="0" w:line="240" w:lineRule="auto"/>
      <w:jc w:val="both"/>
    </w:pPr>
    <w:rPr>
      <w:rFonts w:eastAsiaTheme="minorHAnsi"/>
      <w:sz w:val="40"/>
      <w:lang w:eastAsia="en-US"/>
    </w:rPr>
  </w:style>
  <w:style w:type="paragraph" w:styleId="TOC3">
    <w:name w:val="toc 3"/>
    <w:basedOn w:val="Normal"/>
    <w:next w:val="Normal"/>
    <w:autoRedefine/>
    <w:uiPriority w:val="39"/>
    <w:unhideWhenUsed/>
    <w:qFormat/>
    <w:rsid w:val="00713325"/>
    <w:pPr>
      <w:spacing w:after="100"/>
      <w:ind w:left="1416"/>
      <w:jc w:val="left"/>
    </w:pPr>
    <w:rPr>
      <w:rFonts w:eastAsiaTheme="minorEastAsia"/>
      <w:lang w:val="en-US" w:eastAsia="ja-JP"/>
    </w:rPr>
  </w:style>
  <w:style w:type="paragraph" w:styleId="NormalWeb">
    <w:name w:val="Normal (Web)"/>
    <w:basedOn w:val="Normal"/>
    <w:uiPriority w:val="99"/>
    <w:semiHidden/>
    <w:unhideWhenUsed/>
    <w:rsid w:val="00484ADF"/>
    <w:pPr>
      <w:spacing w:before="100" w:beforeAutospacing="1" w:after="100" w:afterAutospacing="1" w:line="240" w:lineRule="auto"/>
      <w:jc w:val="left"/>
    </w:pPr>
    <w:rPr>
      <w:rFonts w:eastAsia="Times New Roman"/>
      <w:sz w:val="24"/>
      <w:szCs w:val="24"/>
      <w:lang w:eastAsia="ja-JP"/>
    </w:rPr>
  </w:style>
  <w:style w:type="character" w:styleId="Strong">
    <w:name w:val="Strong"/>
    <w:basedOn w:val="DefaultParagraphFont"/>
    <w:uiPriority w:val="22"/>
    <w:qFormat/>
    <w:rsid w:val="00FE6D6E"/>
    <w:rPr>
      <w:b/>
      <w:bCs/>
    </w:rPr>
  </w:style>
  <w:style w:type="paragraph" w:styleId="Bibliography">
    <w:name w:val="Bibliography"/>
    <w:basedOn w:val="Normal"/>
    <w:next w:val="Normal"/>
    <w:uiPriority w:val="37"/>
    <w:unhideWhenUsed/>
    <w:rsid w:val="00A527C7"/>
  </w:style>
  <w:style w:type="table" w:customStyle="1" w:styleId="TabeladeGrade4-nfase11">
    <w:name w:val="Tabela de Grade 4 - Ênfase 11"/>
    <w:basedOn w:val="TableNormal"/>
    <w:uiPriority w:val="49"/>
    <w:rsid w:val="004D44A1"/>
    <w:pPr>
      <w:spacing w:after="0" w:line="240" w:lineRule="auto"/>
    </w:pPr>
    <w:rPr>
      <w:lang w:eastAsia="zh-TW"/>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D42D0B"/>
    <w:rPr>
      <w:rFonts w:eastAsiaTheme="minorHAnsi"/>
      <w:lang w:eastAsia="en-US"/>
    </w:rPr>
  </w:style>
  <w:style w:type="table" w:customStyle="1" w:styleId="TabeladeGrade4-nfase21">
    <w:name w:val="Tabela de Grade 4 - Ênfase 21"/>
    <w:basedOn w:val="TableNormal"/>
    <w:uiPriority w:val="49"/>
    <w:rsid w:val="00D42D0B"/>
    <w:pPr>
      <w:spacing w:after="0" w:line="240" w:lineRule="auto"/>
    </w:pPr>
    <w:rPr>
      <w:lang w:eastAsia="zh-TW"/>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ghtShading-Accent6">
    <w:name w:val="Light Shading Accent 6"/>
    <w:basedOn w:val="TableNormal"/>
    <w:uiPriority w:val="60"/>
    <w:rsid w:val="00D42D0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TableofFigures">
    <w:name w:val="table of figures"/>
    <w:basedOn w:val="Normal"/>
    <w:next w:val="Normal"/>
    <w:uiPriority w:val="99"/>
    <w:unhideWhenUsed/>
    <w:rsid w:val="000E6BDE"/>
    <w:pPr>
      <w:spacing w:after="0"/>
    </w:pPr>
  </w:style>
  <w:style w:type="character" w:styleId="CommentReference">
    <w:name w:val="annotation reference"/>
    <w:basedOn w:val="DefaultParagraphFont"/>
    <w:uiPriority w:val="99"/>
    <w:semiHidden/>
    <w:unhideWhenUsed/>
    <w:rsid w:val="00CC38B8"/>
    <w:rPr>
      <w:sz w:val="18"/>
      <w:szCs w:val="18"/>
    </w:rPr>
  </w:style>
  <w:style w:type="paragraph" w:styleId="CommentText">
    <w:name w:val="annotation text"/>
    <w:basedOn w:val="Normal"/>
    <w:link w:val="CommentTextChar"/>
    <w:uiPriority w:val="99"/>
    <w:semiHidden/>
    <w:unhideWhenUsed/>
    <w:rsid w:val="00CC38B8"/>
    <w:pPr>
      <w:spacing w:line="240" w:lineRule="auto"/>
    </w:pPr>
    <w:rPr>
      <w:sz w:val="24"/>
      <w:szCs w:val="24"/>
    </w:rPr>
  </w:style>
  <w:style w:type="character" w:customStyle="1" w:styleId="CommentTextChar">
    <w:name w:val="Comment Text Char"/>
    <w:basedOn w:val="DefaultParagraphFont"/>
    <w:link w:val="CommentText"/>
    <w:uiPriority w:val="99"/>
    <w:semiHidden/>
    <w:rsid w:val="00CC38B8"/>
    <w:rPr>
      <w:rFonts w:ascii="Times New Roman" w:eastAsiaTheme="minorHAnsi" w:hAnsi="Times New Roman" w:cs="Times New Roman"/>
      <w:sz w:val="24"/>
      <w:szCs w:val="24"/>
      <w:lang w:eastAsia="en-US"/>
    </w:rPr>
  </w:style>
  <w:style w:type="paragraph" w:styleId="CommentSubject">
    <w:name w:val="annotation subject"/>
    <w:basedOn w:val="CommentText"/>
    <w:next w:val="CommentText"/>
    <w:link w:val="CommentSubjectChar"/>
    <w:uiPriority w:val="99"/>
    <w:semiHidden/>
    <w:unhideWhenUsed/>
    <w:rsid w:val="00CC38B8"/>
    <w:rPr>
      <w:b/>
      <w:bCs/>
      <w:sz w:val="20"/>
      <w:szCs w:val="20"/>
    </w:rPr>
  </w:style>
  <w:style w:type="character" w:customStyle="1" w:styleId="CommentSubjectChar">
    <w:name w:val="Comment Subject Char"/>
    <w:basedOn w:val="CommentTextChar"/>
    <w:link w:val="CommentSubject"/>
    <w:uiPriority w:val="99"/>
    <w:semiHidden/>
    <w:rsid w:val="00CC38B8"/>
    <w:rPr>
      <w:rFonts w:ascii="Times New Roman" w:eastAsiaTheme="minorHAnsi" w:hAnsi="Times New Roman" w:cs="Times New Roman"/>
      <w:b/>
      <w:bCs/>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429"/>
    <w:pPr>
      <w:spacing w:line="360" w:lineRule="auto"/>
      <w:jc w:val="both"/>
    </w:pPr>
    <w:rPr>
      <w:rFonts w:ascii="Times New Roman" w:eastAsiaTheme="minorHAnsi" w:hAnsi="Times New Roman" w:cs="Times New Roman"/>
      <w:lang w:eastAsia="en-US"/>
    </w:rPr>
  </w:style>
  <w:style w:type="paragraph" w:styleId="Heading1">
    <w:name w:val="heading 1"/>
    <w:basedOn w:val="Normal"/>
    <w:next w:val="Normal"/>
    <w:link w:val="Heading1Char"/>
    <w:uiPriority w:val="9"/>
    <w:qFormat/>
    <w:rsid w:val="000606AA"/>
    <w:pPr>
      <w:keepNext/>
      <w:keepLines/>
      <w:numPr>
        <w:numId w:val="3"/>
      </w:numPr>
      <w:spacing w:before="480" w:after="0"/>
      <w:ind w:left="360"/>
      <w:outlineLvl w:val="0"/>
    </w:pPr>
    <w:rPr>
      <w:rFonts w:asciiTheme="majorHAnsi" w:eastAsiaTheme="majorEastAsia" w:hAnsiTheme="majorHAnsi" w:cstheme="majorBidi"/>
      <w:b/>
      <w:bCs/>
      <w:sz w:val="36"/>
      <w:szCs w:val="28"/>
    </w:rPr>
  </w:style>
  <w:style w:type="paragraph" w:styleId="Heading2">
    <w:name w:val="heading 2"/>
    <w:basedOn w:val="Heading4"/>
    <w:next w:val="Normal"/>
    <w:link w:val="Heading2Char"/>
    <w:uiPriority w:val="9"/>
    <w:unhideWhenUsed/>
    <w:qFormat/>
    <w:rsid w:val="004D4E1E"/>
    <w:pPr>
      <w:outlineLvl w:val="1"/>
    </w:pPr>
  </w:style>
  <w:style w:type="paragraph" w:styleId="Heading3">
    <w:name w:val="heading 3"/>
    <w:basedOn w:val="Heading2"/>
    <w:next w:val="Normal"/>
    <w:link w:val="Heading3Char"/>
    <w:uiPriority w:val="9"/>
    <w:unhideWhenUsed/>
    <w:qFormat/>
    <w:rsid w:val="00F37DF2"/>
    <w:pPr>
      <w:numPr>
        <w:ilvl w:val="2"/>
      </w:numPr>
      <w:outlineLvl w:val="2"/>
    </w:pPr>
  </w:style>
  <w:style w:type="paragraph" w:styleId="Heading4">
    <w:name w:val="heading 4"/>
    <w:basedOn w:val="ListParagraph"/>
    <w:next w:val="Normal"/>
    <w:link w:val="Heading4Char"/>
    <w:uiPriority w:val="9"/>
    <w:unhideWhenUsed/>
    <w:qFormat/>
    <w:rsid w:val="00042ECE"/>
    <w:pPr>
      <w:numPr>
        <w:ilvl w:val="1"/>
        <w:numId w:val="3"/>
      </w:numPr>
      <w:jc w:val="left"/>
      <w:outlineLvl w:val="3"/>
    </w:pPr>
    <w:rPr>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4B0498"/>
    <w:pPr>
      <w:spacing w:after="0" w:line="240" w:lineRule="auto"/>
    </w:pPr>
    <w:rPr>
      <w:sz w:val="20"/>
      <w:szCs w:val="20"/>
    </w:rPr>
  </w:style>
  <w:style w:type="character" w:customStyle="1" w:styleId="FootnoteTextChar">
    <w:name w:val="Footnote Text Char"/>
    <w:basedOn w:val="DefaultParagraphFont"/>
    <w:link w:val="FootnoteText"/>
    <w:uiPriority w:val="99"/>
    <w:rsid w:val="004B0498"/>
    <w:rPr>
      <w:rFonts w:eastAsiaTheme="minorHAnsi"/>
      <w:sz w:val="20"/>
      <w:szCs w:val="20"/>
      <w:lang w:eastAsia="en-US"/>
    </w:rPr>
  </w:style>
  <w:style w:type="character" w:styleId="FootnoteReference">
    <w:name w:val="footnote reference"/>
    <w:basedOn w:val="DefaultParagraphFont"/>
    <w:uiPriority w:val="99"/>
    <w:semiHidden/>
    <w:unhideWhenUsed/>
    <w:rsid w:val="004B0498"/>
    <w:rPr>
      <w:vertAlign w:val="superscript"/>
    </w:rPr>
  </w:style>
  <w:style w:type="character" w:customStyle="1" w:styleId="Heading1Char">
    <w:name w:val="Heading 1 Char"/>
    <w:basedOn w:val="DefaultParagraphFont"/>
    <w:link w:val="Heading1"/>
    <w:uiPriority w:val="9"/>
    <w:rsid w:val="000606AA"/>
    <w:rPr>
      <w:rFonts w:asciiTheme="majorHAnsi" w:eastAsiaTheme="majorEastAsia" w:hAnsiTheme="majorHAnsi" w:cstheme="majorBidi"/>
      <w:b/>
      <w:bCs/>
      <w:sz w:val="36"/>
      <w:szCs w:val="28"/>
      <w:lang w:eastAsia="en-US"/>
    </w:rPr>
  </w:style>
  <w:style w:type="character" w:customStyle="1" w:styleId="Heading2Char">
    <w:name w:val="Heading 2 Char"/>
    <w:basedOn w:val="DefaultParagraphFont"/>
    <w:link w:val="Heading2"/>
    <w:uiPriority w:val="9"/>
    <w:rsid w:val="004D4E1E"/>
    <w:rPr>
      <w:rFonts w:ascii="Times New Roman" w:eastAsiaTheme="minorHAnsi" w:hAnsi="Times New Roman" w:cs="Times New Roman"/>
      <w:color w:val="4F81BD" w:themeColor="accent1"/>
      <w:sz w:val="28"/>
      <w:szCs w:val="28"/>
      <w:lang w:eastAsia="en-US"/>
    </w:rPr>
  </w:style>
  <w:style w:type="paragraph" w:styleId="Header">
    <w:name w:val="header"/>
    <w:basedOn w:val="Normal"/>
    <w:link w:val="HeaderChar"/>
    <w:uiPriority w:val="99"/>
    <w:unhideWhenUsed/>
    <w:rsid w:val="000C0B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0B95"/>
    <w:rPr>
      <w:rFonts w:eastAsiaTheme="minorHAnsi"/>
      <w:lang w:eastAsia="en-US"/>
    </w:rPr>
  </w:style>
  <w:style w:type="paragraph" w:styleId="Footer">
    <w:name w:val="footer"/>
    <w:basedOn w:val="Normal"/>
    <w:link w:val="FooterChar"/>
    <w:uiPriority w:val="99"/>
    <w:unhideWhenUsed/>
    <w:rsid w:val="000C0B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0B95"/>
    <w:rPr>
      <w:rFonts w:eastAsiaTheme="minorHAnsi"/>
      <w:lang w:eastAsia="en-US"/>
    </w:rPr>
  </w:style>
  <w:style w:type="character" w:customStyle="1" w:styleId="Heading3Char">
    <w:name w:val="Heading 3 Char"/>
    <w:basedOn w:val="DefaultParagraphFont"/>
    <w:link w:val="Heading3"/>
    <w:uiPriority w:val="9"/>
    <w:rsid w:val="00F37DF2"/>
    <w:rPr>
      <w:rFonts w:ascii="Times New Roman" w:eastAsiaTheme="minorHAnsi" w:hAnsi="Times New Roman" w:cs="Times New Roman"/>
      <w:color w:val="4F81BD" w:themeColor="accent1"/>
      <w:sz w:val="28"/>
      <w:szCs w:val="28"/>
      <w:lang w:eastAsia="en-US"/>
    </w:rPr>
  </w:style>
  <w:style w:type="character" w:customStyle="1" w:styleId="Heading4Char">
    <w:name w:val="Heading 4 Char"/>
    <w:basedOn w:val="DefaultParagraphFont"/>
    <w:link w:val="Heading4"/>
    <w:uiPriority w:val="9"/>
    <w:rsid w:val="00042ECE"/>
    <w:rPr>
      <w:rFonts w:ascii="Times New Roman" w:eastAsiaTheme="minorHAnsi" w:hAnsi="Times New Roman" w:cs="Times New Roman"/>
      <w:color w:val="4F81BD" w:themeColor="accent1"/>
      <w:sz w:val="28"/>
      <w:szCs w:val="28"/>
      <w:lang w:eastAsia="en-US"/>
    </w:rPr>
  </w:style>
  <w:style w:type="paragraph" w:styleId="EndnoteText">
    <w:name w:val="endnote text"/>
    <w:basedOn w:val="Normal"/>
    <w:link w:val="EndnoteTextChar"/>
    <w:uiPriority w:val="99"/>
    <w:semiHidden/>
    <w:unhideWhenUsed/>
    <w:rsid w:val="000161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120"/>
    <w:rPr>
      <w:rFonts w:eastAsiaTheme="minorHAnsi"/>
      <w:sz w:val="20"/>
      <w:szCs w:val="20"/>
      <w:lang w:eastAsia="en-US"/>
    </w:rPr>
  </w:style>
  <w:style w:type="character" w:styleId="EndnoteReference">
    <w:name w:val="endnote reference"/>
    <w:basedOn w:val="DefaultParagraphFont"/>
    <w:uiPriority w:val="99"/>
    <w:semiHidden/>
    <w:unhideWhenUsed/>
    <w:rsid w:val="00016120"/>
    <w:rPr>
      <w:vertAlign w:val="superscript"/>
    </w:rPr>
  </w:style>
  <w:style w:type="paragraph" w:styleId="TOCHeading">
    <w:name w:val="TOC Heading"/>
    <w:basedOn w:val="Heading1"/>
    <w:next w:val="Normal"/>
    <w:uiPriority w:val="39"/>
    <w:unhideWhenUsed/>
    <w:qFormat/>
    <w:rsid w:val="004733CA"/>
    <w:pPr>
      <w:numPr>
        <w:numId w:val="0"/>
      </w:numPr>
      <w:outlineLvl w:val="9"/>
    </w:pPr>
    <w:rPr>
      <w:color w:val="365F91" w:themeColor="accent1" w:themeShade="BF"/>
      <w:sz w:val="28"/>
      <w:lang w:val="en-US" w:eastAsia="ja-JP"/>
    </w:rPr>
  </w:style>
  <w:style w:type="paragraph" w:styleId="TOC1">
    <w:name w:val="toc 1"/>
    <w:basedOn w:val="Normal"/>
    <w:next w:val="Normal"/>
    <w:autoRedefine/>
    <w:uiPriority w:val="39"/>
    <w:unhideWhenUsed/>
    <w:qFormat/>
    <w:rsid w:val="00713325"/>
    <w:pPr>
      <w:tabs>
        <w:tab w:val="left" w:pos="440"/>
        <w:tab w:val="right" w:leader="dot" w:pos="8494"/>
      </w:tabs>
      <w:spacing w:after="100"/>
    </w:pPr>
  </w:style>
  <w:style w:type="paragraph" w:styleId="TOC2">
    <w:name w:val="toc 2"/>
    <w:basedOn w:val="Normal"/>
    <w:next w:val="Normal"/>
    <w:uiPriority w:val="39"/>
    <w:unhideWhenUsed/>
    <w:qFormat/>
    <w:rsid w:val="00713325"/>
    <w:pPr>
      <w:spacing w:after="100"/>
      <w:ind w:left="708"/>
    </w:pPr>
  </w:style>
  <w:style w:type="paragraph" w:styleId="NoSpacing">
    <w:name w:val="No Spacing"/>
    <w:uiPriority w:val="1"/>
    <w:qFormat/>
    <w:rsid w:val="009706C3"/>
    <w:pPr>
      <w:spacing w:after="0" w:line="240" w:lineRule="auto"/>
      <w:jc w:val="both"/>
    </w:pPr>
    <w:rPr>
      <w:rFonts w:eastAsiaTheme="minorHAnsi"/>
      <w:sz w:val="40"/>
      <w:lang w:eastAsia="en-US"/>
    </w:rPr>
  </w:style>
  <w:style w:type="paragraph" w:styleId="TOC3">
    <w:name w:val="toc 3"/>
    <w:basedOn w:val="Normal"/>
    <w:next w:val="Normal"/>
    <w:autoRedefine/>
    <w:uiPriority w:val="39"/>
    <w:unhideWhenUsed/>
    <w:qFormat/>
    <w:rsid w:val="00713325"/>
    <w:pPr>
      <w:spacing w:after="100"/>
      <w:ind w:left="1416"/>
      <w:jc w:val="left"/>
    </w:pPr>
    <w:rPr>
      <w:rFonts w:eastAsiaTheme="minorEastAsia"/>
      <w:lang w:val="en-US" w:eastAsia="ja-JP"/>
    </w:rPr>
  </w:style>
  <w:style w:type="paragraph" w:styleId="NormalWeb">
    <w:name w:val="Normal (Web)"/>
    <w:basedOn w:val="Normal"/>
    <w:uiPriority w:val="99"/>
    <w:semiHidden/>
    <w:unhideWhenUsed/>
    <w:rsid w:val="00484ADF"/>
    <w:pPr>
      <w:spacing w:before="100" w:beforeAutospacing="1" w:after="100" w:afterAutospacing="1" w:line="240" w:lineRule="auto"/>
      <w:jc w:val="left"/>
    </w:pPr>
    <w:rPr>
      <w:rFonts w:eastAsia="Times New Roman"/>
      <w:sz w:val="24"/>
      <w:szCs w:val="24"/>
      <w:lang w:eastAsia="ja-JP"/>
    </w:rPr>
  </w:style>
  <w:style w:type="character" w:styleId="Strong">
    <w:name w:val="Strong"/>
    <w:basedOn w:val="DefaultParagraphFont"/>
    <w:uiPriority w:val="22"/>
    <w:qFormat/>
    <w:rsid w:val="00FE6D6E"/>
    <w:rPr>
      <w:b/>
      <w:bCs/>
    </w:rPr>
  </w:style>
  <w:style w:type="paragraph" w:styleId="Bibliography">
    <w:name w:val="Bibliography"/>
    <w:basedOn w:val="Normal"/>
    <w:next w:val="Normal"/>
    <w:uiPriority w:val="37"/>
    <w:unhideWhenUsed/>
    <w:rsid w:val="00A527C7"/>
  </w:style>
  <w:style w:type="table" w:customStyle="1" w:styleId="TabeladeGrade4-nfase11">
    <w:name w:val="Tabela de Grade 4 - Ênfase 11"/>
    <w:basedOn w:val="TableNormal"/>
    <w:uiPriority w:val="49"/>
    <w:rsid w:val="004D44A1"/>
    <w:pPr>
      <w:spacing w:after="0" w:line="240" w:lineRule="auto"/>
    </w:pPr>
    <w:rPr>
      <w:lang w:eastAsia="zh-TW"/>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D42D0B"/>
    <w:rPr>
      <w:rFonts w:eastAsiaTheme="minorHAnsi"/>
      <w:lang w:eastAsia="en-US"/>
    </w:rPr>
  </w:style>
  <w:style w:type="table" w:customStyle="1" w:styleId="TabeladeGrade4-nfase21">
    <w:name w:val="Tabela de Grade 4 - Ênfase 21"/>
    <w:basedOn w:val="TableNormal"/>
    <w:uiPriority w:val="49"/>
    <w:rsid w:val="00D42D0B"/>
    <w:pPr>
      <w:spacing w:after="0" w:line="240" w:lineRule="auto"/>
    </w:pPr>
    <w:rPr>
      <w:lang w:eastAsia="zh-TW"/>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ghtShading-Accent6">
    <w:name w:val="Light Shading Accent 6"/>
    <w:basedOn w:val="TableNormal"/>
    <w:uiPriority w:val="60"/>
    <w:rsid w:val="00D42D0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TableofFigures">
    <w:name w:val="table of figures"/>
    <w:basedOn w:val="Normal"/>
    <w:next w:val="Normal"/>
    <w:uiPriority w:val="99"/>
    <w:unhideWhenUsed/>
    <w:rsid w:val="000E6BDE"/>
    <w:pPr>
      <w:spacing w:after="0"/>
    </w:pPr>
  </w:style>
  <w:style w:type="character" w:styleId="CommentReference">
    <w:name w:val="annotation reference"/>
    <w:basedOn w:val="DefaultParagraphFont"/>
    <w:uiPriority w:val="99"/>
    <w:semiHidden/>
    <w:unhideWhenUsed/>
    <w:rsid w:val="00CC38B8"/>
    <w:rPr>
      <w:sz w:val="18"/>
      <w:szCs w:val="18"/>
    </w:rPr>
  </w:style>
  <w:style w:type="paragraph" w:styleId="CommentText">
    <w:name w:val="annotation text"/>
    <w:basedOn w:val="Normal"/>
    <w:link w:val="CommentTextChar"/>
    <w:uiPriority w:val="99"/>
    <w:semiHidden/>
    <w:unhideWhenUsed/>
    <w:rsid w:val="00CC38B8"/>
    <w:pPr>
      <w:spacing w:line="240" w:lineRule="auto"/>
    </w:pPr>
    <w:rPr>
      <w:sz w:val="24"/>
      <w:szCs w:val="24"/>
    </w:rPr>
  </w:style>
  <w:style w:type="character" w:customStyle="1" w:styleId="CommentTextChar">
    <w:name w:val="Comment Text Char"/>
    <w:basedOn w:val="DefaultParagraphFont"/>
    <w:link w:val="CommentText"/>
    <w:uiPriority w:val="99"/>
    <w:semiHidden/>
    <w:rsid w:val="00CC38B8"/>
    <w:rPr>
      <w:rFonts w:ascii="Times New Roman" w:eastAsiaTheme="minorHAnsi" w:hAnsi="Times New Roman" w:cs="Times New Roman"/>
      <w:sz w:val="24"/>
      <w:szCs w:val="24"/>
      <w:lang w:eastAsia="en-US"/>
    </w:rPr>
  </w:style>
  <w:style w:type="paragraph" w:styleId="CommentSubject">
    <w:name w:val="annotation subject"/>
    <w:basedOn w:val="CommentText"/>
    <w:next w:val="CommentText"/>
    <w:link w:val="CommentSubjectChar"/>
    <w:uiPriority w:val="99"/>
    <w:semiHidden/>
    <w:unhideWhenUsed/>
    <w:rsid w:val="00CC38B8"/>
    <w:rPr>
      <w:b/>
      <w:bCs/>
      <w:sz w:val="20"/>
      <w:szCs w:val="20"/>
    </w:rPr>
  </w:style>
  <w:style w:type="character" w:customStyle="1" w:styleId="CommentSubjectChar">
    <w:name w:val="Comment Subject Char"/>
    <w:basedOn w:val="CommentTextChar"/>
    <w:link w:val="CommentSubject"/>
    <w:uiPriority w:val="99"/>
    <w:semiHidden/>
    <w:rsid w:val="00CC38B8"/>
    <w:rPr>
      <w:rFonts w:ascii="Times New Roman" w:eastAsiaTheme="minorHAnsi" w:hAnsi="Times New Roman" w:cs="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47003">
      <w:bodyDiv w:val="1"/>
      <w:marLeft w:val="0"/>
      <w:marRight w:val="0"/>
      <w:marTop w:val="0"/>
      <w:marBottom w:val="0"/>
      <w:divBdr>
        <w:top w:val="none" w:sz="0" w:space="0" w:color="auto"/>
        <w:left w:val="none" w:sz="0" w:space="0" w:color="auto"/>
        <w:bottom w:val="none" w:sz="0" w:space="0" w:color="auto"/>
        <w:right w:val="none" w:sz="0" w:space="0" w:color="auto"/>
      </w:divBdr>
    </w:div>
    <w:div w:id="209148876">
      <w:bodyDiv w:val="1"/>
      <w:marLeft w:val="0"/>
      <w:marRight w:val="0"/>
      <w:marTop w:val="0"/>
      <w:marBottom w:val="0"/>
      <w:divBdr>
        <w:top w:val="none" w:sz="0" w:space="0" w:color="auto"/>
        <w:left w:val="none" w:sz="0" w:space="0" w:color="auto"/>
        <w:bottom w:val="none" w:sz="0" w:space="0" w:color="auto"/>
        <w:right w:val="none" w:sz="0" w:space="0" w:color="auto"/>
      </w:divBdr>
    </w:div>
    <w:div w:id="455485720">
      <w:bodyDiv w:val="1"/>
      <w:marLeft w:val="0"/>
      <w:marRight w:val="0"/>
      <w:marTop w:val="0"/>
      <w:marBottom w:val="0"/>
      <w:divBdr>
        <w:top w:val="none" w:sz="0" w:space="0" w:color="auto"/>
        <w:left w:val="none" w:sz="0" w:space="0" w:color="auto"/>
        <w:bottom w:val="none" w:sz="0" w:space="0" w:color="auto"/>
        <w:right w:val="none" w:sz="0" w:space="0" w:color="auto"/>
      </w:divBdr>
      <w:divsChild>
        <w:div w:id="2081175727">
          <w:marLeft w:val="0"/>
          <w:marRight w:val="0"/>
          <w:marTop w:val="0"/>
          <w:marBottom w:val="0"/>
          <w:divBdr>
            <w:top w:val="none" w:sz="0" w:space="0" w:color="auto"/>
            <w:left w:val="none" w:sz="0" w:space="0" w:color="auto"/>
            <w:bottom w:val="none" w:sz="0" w:space="0" w:color="auto"/>
            <w:right w:val="none" w:sz="0" w:space="0" w:color="auto"/>
          </w:divBdr>
        </w:div>
        <w:div w:id="400368279">
          <w:marLeft w:val="0"/>
          <w:marRight w:val="0"/>
          <w:marTop w:val="0"/>
          <w:marBottom w:val="0"/>
          <w:divBdr>
            <w:top w:val="none" w:sz="0" w:space="0" w:color="auto"/>
            <w:left w:val="none" w:sz="0" w:space="0" w:color="auto"/>
            <w:bottom w:val="none" w:sz="0" w:space="0" w:color="auto"/>
            <w:right w:val="none" w:sz="0" w:space="0" w:color="auto"/>
          </w:divBdr>
        </w:div>
      </w:divsChild>
    </w:div>
    <w:div w:id="459419507">
      <w:bodyDiv w:val="1"/>
      <w:marLeft w:val="0"/>
      <w:marRight w:val="0"/>
      <w:marTop w:val="0"/>
      <w:marBottom w:val="0"/>
      <w:divBdr>
        <w:top w:val="none" w:sz="0" w:space="0" w:color="auto"/>
        <w:left w:val="none" w:sz="0" w:space="0" w:color="auto"/>
        <w:bottom w:val="none" w:sz="0" w:space="0" w:color="auto"/>
        <w:right w:val="none" w:sz="0" w:space="0" w:color="auto"/>
      </w:divBdr>
    </w:div>
    <w:div w:id="958339615">
      <w:bodyDiv w:val="1"/>
      <w:marLeft w:val="0"/>
      <w:marRight w:val="0"/>
      <w:marTop w:val="0"/>
      <w:marBottom w:val="0"/>
      <w:divBdr>
        <w:top w:val="none" w:sz="0" w:space="0" w:color="auto"/>
        <w:left w:val="none" w:sz="0" w:space="0" w:color="auto"/>
        <w:bottom w:val="none" w:sz="0" w:space="0" w:color="auto"/>
        <w:right w:val="none" w:sz="0" w:space="0" w:color="auto"/>
      </w:divBdr>
      <w:divsChild>
        <w:div w:id="1967735980">
          <w:marLeft w:val="0"/>
          <w:marRight w:val="0"/>
          <w:marTop w:val="0"/>
          <w:marBottom w:val="0"/>
          <w:divBdr>
            <w:top w:val="none" w:sz="0" w:space="0" w:color="auto"/>
            <w:left w:val="none" w:sz="0" w:space="0" w:color="auto"/>
            <w:bottom w:val="none" w:sz="0" w:space="0" w:color="auto"/>
            <w:right w:val="none" w:sz="0" w:space="0" w:color="auto"/>
          </w:divBdr>
        </w:div>
        <w:div w:id="172452459">
          <w:marLeft w:val="0"/>
          <w:marRight w:val="0"/>
          <w:marTop w:val="0"/>
          <w:marBottom w:val="0"/>
          <w:divBdr>
            <w:top w:val="none" w:sz="0" w:space="0" w:color="auto"/>
            <w:left w:val="none" w:sz="0" w:space="0" w:color="auto"/>
            <w:bottom w:val="none" w:sz="0" w:space="0" w:color="auto"/>
            <w:right w:val="none" w:sz="0" w:space="0" w:color="auto"/>
          </w:divBdr>
        </w:div>
      </w:divsChild>
    </w:div>
    <w:div w:id="158101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1" Type="http://schemas.openxmlformats.org/officeDocument/2006/relationships/header" Target="header3.xml"/><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header" Target="header4.xml"/><Relationship Id="rId28" Type="http://schemas.openxmlformats.org/officeDocument/2006/relationships/header" Target="header5.xml"/><Relationship Id="rId2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png"/><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7.png"/><Relationship Id="rId34" Type="http://schemas.openxmlformats.org/officeDocument/2006/relationships/image" Target="media/image18.png"/><Relationship Id="rId35" Type="http://schemas.openxmlformats.org/officeDocument/2006/relationships/image" Target="media/image19.png"/><Relationship Id="rId36" Type="http://schemas.openxmlformats.org/officeDocument/2006/relationships/image" Target="media/image20.png"/><Relationship Id="rId10" Type="http://schemas.openxmlformats.org/officeDocument/2006/relationships/comments" Target="comments.xml"/><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37" Type="http://schemas.openxmlformats.org/officeDocument/2006/relationships/header" Target="header7.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JON11</b:Tag>
    <b:SourceType>Book</b:SourceType>
    <b:Guid>{4F11D533-F41A-4B3B-87B6-CC99E3616A91}</b:Guid>
    <b:Author>
      <b:Author>
        <b:NameList>
          <b:Person>
            <b:Last>DUCKETT</b:Last>
            <b:First>JON</b:First>
          </b:Person>
        </b:NameList>
      </b:Author>
    </b:Author>
    <b:Title>HTML &amp; CSS</b:Title>
    <b:Year>2011</b:Year>
    <b:City>Indiapolis</b:City>
    <b:Publisher>John Wiley &amp; Sons, Inc</b:Publisher>
    <b:RefOrder>10</b:RefOrder>
  </b:Source>
  <b:Source>
    <b:Tag>Boo15</b:Tag>
    <b:SourceType>InternetSite</b:SourceType>
    <b:Guid>{9393CEE8-1262-41E8-9269-1F76A73499BC}</b:Guid>
    <b:Title>Bootstrap</b:Title>
    <b:InternetSiteTitle>Bootstrap</b:InternetSiteTitle>
    <b:YearAccessed>2015</b:YearAccessed>
    <b:MonthAccessed>Junho</b:MonthAccessed>
    <b:URL>http://getbootstrap.com</b:URL>
    <b:RefOrder>11</b:RefOrder>
  </b:Source>
  <b:Source>
    <b:Tag>Sta15</b:Tag>
    <b:SourceType>InternetSite</b:SourceType>
    <b:Guid>{8FE3CE8B-E368-4B91-9FB4-5F3392C093A8}</b:Guid>
    <b:InternetSiteTitle>Stack Overflow</b:InternetSiteTitle>
    <b:YearAccessed>2015</b:YearAccessed>
    <b:URL>http://stackoverflow.com/</b:URL>
    <b:RefOrder>12</b:RefOrder>
  </b:Source>
  <b:Source>
    <b:Tag>W3S</b:Tag>
    <b:SourceType>InternetSite</b:SourceType>
    <b:Guid>{9D5B48C4-1A4C-4D90-940D-2889FBEF90F1}</b:Guid>
    <b:InternetSiteTitle>W3Schools Online Web Tutorials</b:InternetSiteTitle>
    <b:URL>http://www.w3schools.com/</b:URL>
    <b:YearAccessed>2015</b:YearAccessed>
    <b:RefOrder>13</b:RefOrder>
  </b:Source>
  <b:Source>
    <b:Tag>Bib15</b:Tag>
    <b:SourceType>InternetSite</b:SourceType>
    <b:Guid>{0F377B32-659B-43E4-B662-4EE5B23985D9}</b:Guid>
    <b:YearAccessed>2015</b:YearAccessed>
    <b:URL>http://bdigital.ipg.pt/dspace/</b:URL>
    <b:InternetSiteTitle>Biblioteca Digital do IPG</b:InternetSiteTitle>
    <b:Title>Biblioteca Digital do IPG</b:Title>
    <b:RefOrder>14</b:RefOrder>
  </b:Source>
  <b:Source>
    <b:Tag>Cal15</b:Tag>
    <b:SourceType>InternetSite</b:SourceType>
    <b:Guid>{E159F85C-D02A-4E5A-AD3F-C63869A6B0C8}</b:Guid>
    <b:InternetSiteTitle>24Ways</b:InternetSiteTitle>
    <b:YearAccessed>2015</b:YearAccessed>
    <b:MonthAccessed>Julho</b:MonthAccessed>
    <b:URL>http://24ways.org/2010/calculating-color-contrast/</b:URL>
    <b:Title>Calculating color contrast</b:Title>
    <b:RefOrder>15</b:RefOrder>
  </b:Source>
  <b:Source>
    <b:Tag>moq15</b:Tag>
    <b:SourceType>InternetSite</b:SourceType>
    <b:Guid>{B502B1C8-652F-4F04-8A43-BC5F30D35B89}</b:Guid>
    <b:InternetSiteTitle>Moqups</b:InternetSiteTitle>
    <b:YearAccessed>2015</b:YearAccessed>
    <b:MonthAccessed>Junho</b:MonthAccessed>
    <b:URL>moqups.com</b:URL>
    <b:Title>Moqups</b:Title>
    <b:RefOrder>16</b:RefOrder>
  </b:Source>
  <b:Source>
    <b:Tag>Pal15</b:Tag>
    <b:SourceType>InternetSite</b:SourceType>
    <b:Guid>{97D482C1-6570-40B8-A912-0BB483508934}</b:Guid>
    <b:InternetSiteTitle>Palleton - The Color Scheme Designer</b:InternetSiteTitle>
    <b:YearAccessed>2015</b:YearAccessed>
    <b:MonthAccessed>Junho</b:MonthAccessed>
    <b:URL>http://paletton.com/</b:URL>
    <b:Title>Palleton - The Color Scheme Designer</b:Title>
    <b:RefOrder>17</b:RefOrder>
  </b:Source>
  <b:Source>
    <b:Tag>Usa15</b:Tag>
    <b:SourceType>InternetSite</b:SourceType>
    <b:Guid>{76EBCB4A-3F24-4DEF-AFF4-64C5B974AB9E}</b:Guid>
    <b:InternetSiteTitle>ColorSchemeDesigner</b:InternetSiteTitle>
    <b:YearAccessed>2015</b:YearAccessed>
    <b:MonthAccessed>Julho</b:MonthAccessed>
    <b:URL>http://www.colorschemedesigner.com/blog/usage/</b:URL>
    <b:Title>Usage | ColorSchemeDesigner</b:Title>
    <b:RefOrder>18</b:RefOrder>
  </b:Source>
  <b:Source>
    <b:Tag>Moz15</b:Tag>
    <b:SourceType>InternetSite</b:SourceType>
    <b:Guid>{9FAC2392-7002-4CDE-A5D4-2FCE79EAD5BE}</b:Guid>
    <b:Title>Mozilla Developer Network</b:Title>
    <b:InternetSiteTitle>HTML | MDN</b:InternetSiteTitle>
    <b:URL>https://developer.mozilla.org/en-US/docs/Web/HTML</b:URL>
    <b:YearAccessed>2015</b:YearAccessed>
    <b:MonthAccessed>Julho</b:MonthAccessed>
    <b:RefOrder>4</b:RefOrder>
  </b:Source>
  <b:Source>
    <b:Tag>W3S15</b:Tag>
    <b:SourceType>InternetSite</b:SourceType>
    <b:Guid>{EB72DAB3-8CCF-4F80-B186-C33248002A3F}</b:Guid>
    <b:Title>W3Schools - AJAX</b:Title>
    <b:InternetSiteTitle>W3Schools</b:InternetSiteTitle>
    <b:URL>http://www.w3schools.com/ajax/ajax_intro.asp</b:URL>
    <b:YearAccessed>2015</b:YearAccessed>
    <b:MonthAccessed>Julho</b:MonthAccessed>
    <b:RefOrder>7</b:RefOrder>
  </b:Source>
  <b:Source>
    <b:Tag>Sny10</b:Tag>
    <b:SourceType>Book</b:SourceType>
    <b:Guid>{AA49325B-09DB-4AF2-A354-1FE4753F43F4}</b:Guid>
    <b:Title>Pro PHP Security</b:Title>
    <b:Year>2010</b:Year>
    <b:City>New York</b:City>
    <b:Publisher>Springer Science+Business Media, LLC.</b:Publisher>
    <b:Author>
      <b:Author>
        <b:NameList>
          <b:Person>
            <b:Last>Snyder</b:Last>
            <b:First>Chris</b:First>
          </b:Person>
          <b:Person>
            <b:Last>Myer</b:Last>
            <b:First>Thomas</b:First>
          </b:Person>
          <b:Person>
            <b:Last>Southwell</b:Last>
            <b:First>Michael</b:First>
          </b:Person>
        </b:NameList>
      </b:Author>
    </b:Author>
    <b:RefOrder>19</b:RefOrder>
  </b:Source>
  <b:Source>
    <b:Tag>Wik</b:Tag>
    <b:SourceType>InternetSite</b:SourceType>
    <b:Guid>{81EBEAEF-C14A-463A-9F80-D15C86D2D627}</b:Guid>
    <b:InternetSiteTitle>W3</b:InternetSiteTitle>
    <b:URL>http://www.w3.org/TR/2011/REC-CSS2-20110607/about.html</b:URL>
    <b:Title>W3 - CSS</b:Title>
    <b:YearAccessed>2015</b:YearAccessed>
    <b:MonthAccessed>Julho</b:MonthAccessed>
    <b:RefOrder>5</b:RefOrder>
  </b:Source>
  <b:Source xmlns:b="http://schemas.openxmlformats.org/officeDocument/2006/bibliography">
    <b:Tag>Wik151</b:Tag>
    <b:SourceType>InternetSite</b:SourceType>
    <b:Guid>{44DC3014-E389-4820-B813-D1ABF77C978A}</b:Guid>
    <b:Title>Wikipedia - Use Case Diagram</b:Title>
    <b:URL>https://en.wikipedia.org/wiki/Use_Case_Diagram</b:URL>
    <b:InternetSiteTitle>Wikipedia</b:InternetSiteTitle>
    <b:YearAccessed>2015</b:YearAccessed>
    <b:MonthAccessed>Julho</b:MonthAccessed>
    <b:RefOrder>3</b:RefOrder>
  </b:Source>
  <b:Source xmlns:b="http://schemas.openxmlformats.org/officeDocument/2006/bibliography">
    <b:Tag>15Ju</b:Tag>
    <b:SourceType>InternetSite</b:SourceType>
    <b:Guid>{5ED6E9FA-5DD1-44D5-9028-44415F34C02C}</b:Guid>
    <b:URL>http://www.cs.usfca.edu/~parrt/course/601/lectures/xp.html</b:URL>
    <b:Title>Extreme Programing</b:Title>
    <b:InternetSiteTitle>USFCS</b:InternetSiteTitle>
    <b:YearAccessed>2015</b:YearAccessed>
    <b:MonthAccessed>Junho</b:MonthAccessed>
    <b:RefOrder>1</b:RefOrder>
  </b:Source>
  <b:Source xmlns:b="http://schemas.openxmlformats.org/officeDocument/2006/bibliography">
    <b:Tag>Wik15</b:Tag>
    <b:SourceType>InternetSite</b:SourceType>
    <b:Guid>{CF871B96-6668-4055-ACEE-D3FAED2A21EA}</b:Guid>
    <b:Title>Regional ITS Architecture Guidance Document</b:Title>
    <b:URL>http://ops.fhwa.dot.gov/publications/regitsarchguide/5defineint.htm</b:URL>
    <b:InternetSiteTitle>FHWA Operations</b:InternetSiteTitle>
    <b:YearAccessed>2015</b:YearAccessed>
    <b:MonthAccessed>Julho</b:MonthAccessed>
    <b:RefOrder>2</b:RefOrder>
  </b:Source>
  <b:Source xmlns:b="http://schemas.openxmlformats.org/officeDocument/2006/bibliography">
    <b:Tag>Wik153</b:Tag>
    <b:SourceType>InternetSite</b:SourceType>
    <b:Guid>{713B6FF7-D212-473E-A387-5B6E6FEBE058}</b:Guid>
    <b:Title>MySQL::Why MySQL?</b:Title>
    <b:InternetSiteTitle>MySQL</b:InternetSiteTitle>
    <b:URL>http://www.mysql.com/why-mysql/</b:URL>
    <b:YearAccessed>2015</b:YearAccessed>
    <b:MonthAccessed>Julho</b:MonthAccessed>
    <b:RefOrder>8</b:RefOrder>
  </b:Source>
  <b:Source xmlns:b="http://schemas.openxmlformats.org/officeDocument/2006/bibliography">
    <b:Tag>Wik152</b:Tag>
    <b:SourceType>InternetSite</b:SourceType>
    <b:Guid>{E965CA43-8687-48B8-AECD-14AC1D56925D}</b:Guid>
    <b:Title>PHP: Prefácio - Manual</b:Title>
    <b:InternetSiteTitle>PHP</b:InternetSiteTitle>
    <b:URL>http://php.net/manual/pt_BR/preface.php</b:URL>
    <b:YearAccessed>2015</b:YearAccessed>
    <b:MonthAccessed>Julho</b:MonthAccessed>
    <b:RefOrder>6</b:RefOrder>
  </b:Source>
  <b:Source>
    <b:Tag>Git15</b:Tag>
    <b:SourceType>InternetSite</b:SourceType>
    <b:Guid>{86E37EE5-814D-48CD-9250-4B50BBB4287D}</b:Guid>
    <b:Title>GitHub | Crunchbase</b:Title>
    <b:InternetSiteTitle>Crunchbase</b:InternetSiteTitle>
    <b:YearAccessed>2015</b:YearAccessed>
    <b:MonthAccessed>Julho</b:MonthAccessed>
    <b:URL>https://www.crunchbase.com/organization/github</b:URL>
    <b:RefOrder>9</b:RefOrder>
  </b:Source>
</b:Sources>
</file>

<file path=customXml/itemProps1.xml><?xml version="1.0" encoding="utf-8"?>
<ds:datastoreItem xmlns:ds="http://schemas.openxmlformats.org/officeDocument/2006/customXml" ds:itemID="{C7D46F8C-812F-7D43-A1A5-AE3C3791E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2361</TotalTime>
  <Pages>63</Pages>
  <Words>10437</Words>
  <Characters>59497</Characters>
  <Application>Microsoft Macintosh Word</Application>
  <DocSecurity>0</DocSecurity>
  <Lines>495</Lines>
  <Paragraphs>139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69795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VascoF</dc:creator>
  <cp:lastModifiedBy>José Fonseca</cp:lastModifiedBy>
  <cp:revision>52</cp:revision>
  <cp:lastPrinted>2015-11-10T14:35:00Z</cp:lastPrinted>
  <dcterms:created xsi:type="dcterms:W3CDTF">2015-10-27T11:23:00Z</dcterms:created>
  <dcterms:modified xsi:type="dcterms:W3CDTF">2015-11-10T15:53:00Z</dcterms:modified>
</cp:coreProperties>
</file>